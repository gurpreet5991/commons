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5EE19" w14:textId="77777777" w:rsidR="008D3860" w:rsidRDefault="00FE0B97">
      <w:pPr>
        <w:sectPr w:rsidR="008D3860" w:rsidSect="00DA2310">
          <w:headerReference w:type="even" r:id="rId11"/>
          <w:headerReference w:type="default" r:id="rId12"/>
          <w:footerReference w:type="even" r:id="rId13"/>
          <w:footerReference w:type="default" r:id="rId14"/>
          <w:headerReference w:type="first" r:id="rId15"/>
          <w:footerReference w:type="first" r:id="rId16"/>
          <w:pgSz w:w="11906" w:h="16838" w:code="9"/>
          <w:pgMar w:top="0" w:right="0" w:bottom="0" w:left="0" w:header="29" w:footer="720" w:gutter="0"/>
          <w:cols w:space="720"/>
          <w:titlePg/>
          <w:docGrid w:linePitch="360"/>
        </w:sectPr>
      </w:pPr>
      <w:r>
        <w:rPr>
          <w:noProof/>
        </w:rPr>
        <mc:AlternateContent>
          <mc:Choice Requires="wps">
            <w:drawing>
              <wp:anchor distT="0" distB="0" distL="114300" distR="114300" simplePos="0" relativeHeight="251667456" behindDoc="0" locked="0" layoutInCell="1" allowOverlap="1" wp14:anchorId="35D90D43" wp14:editId="62DE84E6">
                <wp:simplePos x="0" y="0"/>
                <wp:positionH relativeFrom="column">
                  <wp:posOffset>1114883</wp:posOffset>
                </wp:positionH>
                <wp:positionV relativeFrom="paragraph">
                  <wp:posOffset>7054422</wp:posOffset>
                </wp:positionV>
                <wp:extent cx="5686425" cy="1281291"/>
                <wp:effectExtent l="0" t="0" r="0" b="0"/>
                <wp:wrapNone/>
                <wp:docPr id="23" name="Rectangle 23"/>
                <wp:cNvGraphicFramePr/>
                <a:graphic xmlns:a="http://schemas.openxmlformats.org/drawingml/2006/main">
                  <a:graphicData uri="http://schemas.microsoft.com/office/word/2010/wordprocessingShape">
                    <wps:wsp>
                      <wps:cNvSpPr/>
                      <wps:spPr>
                        <a:xfrm>
                          <a:off x="0" y="0"/>
                          <a:ext cx="5686425" cy="12812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0906C3" w14:textId="77777777" w:rsidR="009D4734" w:rsidRDefault="009D4734">
                            <w:pPr>
                              <w:rPr>
                                <w:rFonts w:ascii="Tw Cen MT Condensed" w:hAnsi="Tw Cen MT Condensed"/>
                                <w:color w:val="000000" w:themeColor="text1"/>
                                <w:sz w:val="72"/>
                                <w:szCs w:val="100"/>
                              </w:rPr>
                            </w:pPr>
                            <w:r>
                              <w:rPr>
                                <w:rFonts w:ascii="Tw Cen MT Condensed" w:hAnsi="Tw Cen MT Condensed"/>
                                <w:color w:val="000000" w:themeColor="text1"/>
                                <w:sz w:val="72"/>
                                <w:szCs w:val="100"/>
                              </w:rPr>
                              <w:t xml:space="preserve">Data Architecture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90D43" id="Rectangle 23" o:spid="_x0000_s1026" style="position:absolute;margin-left:87.8pt;margin-top:555.45pt;width:447.75pt;height:10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" filled="f" stroked="f" strokeweight="1pt">
                <v:textbox>
                  <w:txbxContent>
                    <w:p w14:paraId="510906C3" w14:textId="77777777" w:rsidR="009D4734" w:rsidRDefault="009D4734">
                      <w:pPr>
                        <w:rPr>
                          <w:rFonts w:ascii="Tw Cen MT Condensed" w:hAnsi="Tw Cen MT Condensed"/>
                          <w:color w:val="000000" w:themeColor="text1"/>
                          <w:sz w:val="72"/>
                          <w:szCs w:val="100"/>
                        </w:rPr>
                      </w:pPr>
                      <w:r>
                        <w:rPr>
                          <w:rFonts w:ascii="Tw Cen MT Condensed" w:hAnsi="Tw Cen MT Condensed"/>
                          <w:color w:val="000000" w:themeColor="text1"/>
                          <w:sz w:val="72"/>
                          <w:szCs w:val="100"/>
                        </w:rPr>
                        <w:t xml:space="preserve">Data Architecture </w:t>
                      </w:r>
                    </w:p>
                  </w:txbxContent>
                </v:textbox>
              </v:rect>
            </w:pict>
          </mc:Fallback>
        </mc:AlternateContent>
      </w:r>
      <w:r w:rsidR="009572AC">
        <w:rPr>
          <w:noProof/>
        </w:rPr>
        <mc:AlternateContent>
          <mc:Choice Requires="wps">
            <w:drawing>
              <wp:anchor distT="0" distB="0" distL="114300" distR="114300" simplePos="0" relativeHeight="251670528" behindDoc="0" locked="0" layoutInCell="1" allowOverlap="1" wp14:anchorId="0D9D694A" wp14:editId="6ADCE76A">
                <wp:simplePos x="0" y="0"/>
                <wp:positionH relativeFrom="column">
                  <wp:posOffset>-129540</wp:posOffset>
                </wp:positionH>
                <wp:positionV relativeFrom="paragraph">
                  <wp:posOffset>-698500</wp:posOffset>
                </wp:positionV>
                <wp:extent cx="7837170" cy="2849880"/>
                <wp:effectExtent l="0" t="0" r="0" b="7620"/>
                <wp:wrapNone/>
                <wp:docPr id="14" name="Rectangle 14"/>
                <wp:cNvGraphicFramePr/>
                <a:graphic xmlns:a="http://schemas.openxmlformats.org/drawingml/2006/main">
                  <a:graphicData uri="http://schemas.microsoft.com/office/word/2010/wordprocessingShape">
                    <wps:wsp>
                      <wps:cNvSpPr/>
                      <wps:spPr>
                        <a:xfrm>
                          <a:off x="0" y="0"/>
                          <a:ext cx="7837170" cy="28498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DAFFA2" w14:textId="77777777" w:rsidR="009D4734" w:rsidRDefault="009D4734">
                            <w:pPr>
                              <w:jc w:val="center"/>
                              <w:rPr>
                                <w14:textOutline w14:w="9525" w14:cap="rnd" w14:cmpd="sng" w14:algn="ctr">
                                  <w14:solidFill>
                                    <w14:schemeClr w14:val="bg1"/>
                                  </w14:solidFill>
                                  <w14:prstDash w14:val="solid"/>
                                  <w14:bevel/>
                                </w14:textOutline>
                              </w:rPr>
                            </w:pPr>
                            <w:r>
                              <w:rPr>
                                <w:noProof/>
                              </w:rPr>
                              <w:drawing>
                                <wp:inline distT="0" distB="0" distL="0" distR="0" wp14:anchorId="4C23CAF8" wp14:editId="142E778B">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7">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D694A" id="Rectangle 14" o:spid="_x0000_s1027" style="position:absolute;margin-left:-10.2pt;margin-top:-55pt;width:617.1pt;height:22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" fillcolor="white [3212]" stroked="f" strokeweight="1pt">
                <v:textbox inset="0,0,0,0">
                  <w:txbxContent>
                    <w:p w14:paraId="7EDAFFA2" w14:textId="77777777" w:rsidR="009D4734" w:rsidRDefault="009D4734">
                      <w:pPr>
                        <w:jc w:val="center"/>
                        <w:rPr>
                          <w14:textOutline w14:w="9525" w14:cap="rnd" w14:cmpd="sng" w14:algn="ctr">
                            <w14:solidFill>
                              <w14:schemeClr w14:val="bg1"/>
                            </w14:solidFill>
                            <w14:prstDash w14:val="solid"/>
                            <w14:bevel/>
                          </w14:textOutline>
                        </w:rPr>
                      </w:pPr>
                      <w:r>
                        <w:rPr>
                          <w:noProof/>
                        </w:rPr>
                        <w:drawing>
                          <wp:inline distT="0" distB="0" distL="0" distR="0" wp14:anchorId="4C23CAF8" wp14:editId="142E778B">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7">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v:textbox>
              </v:rect>
            </w:pict>
          </mc:Fallback>
        </mc:AlternateContent>
      </w:r>
      <w:r w:rsidR="009572AC">
        <w:rPr>
          <w:noProof/>
        </w:rPr>
        <mc:AlternateContent>
          <mc:Choice Requires="wps">
            <w:drawing>
              <wp:anchor distT="0" distB="0" distL="114300" distR="114300" simplePos="0" relativeHeight="251665408" behindDoc="0" locked="0" layoutInCell="1" allowOverlap="1" wp14:anchorId="37A6BBCE" wp14:editId="127F8FB3">
                <wp:simplePos x="0" y="0"/>
                <wp:positionH relativeFrom="column">
                  <wp:posOffset>1122045</wp:posOffset>
                </wp:positionH>
                <wp:positionV relativeFrom="paragraph">
                  <wp:posOffset>2141220</wp:posOffset>
                </wp:positionV>
                <wp:extent cx="6195060" cy="1610360"/>
                <wp:effectExtent l="0" t="0" r="0" b="0"/>
                <wp:wrapNone/>
                <wp:docPr id="22" name="Rectangle 22"/>
                <wp:cNvGraphicFramePr/>
                <a:graphic xmlns:a="http://schemas.openxmlformats.org/drawingml/2006/main">
                  <a:graphicData uri="http://schemas.microsoft.com/office/word/2010/wordprocessingShape">
                    <wps:wsp>
                      <wps:cNvSpPr/>
                      <wps:spPr>
                        <a:xfrm>
                          <a:off x="0" y="0"/>
                          <a:ext cx="6195060" cy="1610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3A979" w14:textId="77777777" w:rsidR="009D4734" w:rsidRDefault="009D4734">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14:paraId="66A948E4" w14:textId="77777777" w:rsidR="009D4734" w:rsidRDefault="009D4734">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14:paraId="075E4D0A" w14:textId="77777777" w:rsidR="009D4734" w:rsidRDefault="009D4734">
                            <w:pPr>
                              <w:rPr>
                                <w:rFonts w:ascii="Tw Cen MT Condensed" w:hAnsi="Tw Cen MT Condensed"/>
                                <w:color w:val="000000" w:themeColor="text1"/>
                                <w:sz w:val="12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6BBCE" id="Rectangle 22" o:spid="_x0000_s1028" style="position:absolute;margin-left:88.35pt;margin-top:168.6pt;width:487.8pt;height:12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" filled="f" stroked="f" strokeweight="1pt">
                <v:textbox>
                  <w:txbxContent>
                    <w:p w14:paraId="09A3A979" w14:textId="77777777" w:rsidR="009D4734" w:rsidRDefault="009D4734">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14:paraId="66A948E4" w14:textId="77777777" w:rsidR="009D4734" w:rsidRDefault="009D4734">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14:paraId="075E4D0A" w14:textId="77777777" w:rsidR="009D4734" w:rsidRDefault="009D4734">
                      <w:pPr>
                        <w:rPr>
                          <w:rFonts w:ascii="Tw Cen MT Condensed" w:hAnsi="Tw Cen MT Condensed"/>
                          <w:color w:val="000000" w:themeColor="text1"/>
                          <w:sz w:val="120"/>
                          <w:szCs w:val="100"/>
                        </w:rPr>
                      </w:pPr>
                    </w:p>
                  </w:txbxContent>
                </v:textbox>
              </v:rect>
            </w:pict>
          </mc:Fallback>
        </mc:AlternateContent>
      </w:r>
      <w:r w:rsidR="009572AC">
        <w:rPr>
          <w:noProof/>
        </w:rPr>
        <mc:AlternateContent>
          <mc:Choice Requires="wps">
            <w:drawing>
              <wp:anchor distT="0" distB="0" distL="114300" distR="114300" simplePos="0" relativeHeight="251669504" behindDoc="0" locked="0" layoutInCell="1" allowOverlap="1" wp14:anchorId="42B892E7" wp14:editId="3DE88FB2">
                <wp:simplePos x="0" y="0"/>
                <wp:positionH relativeFrom="column">
                  <wp:posOffset>1114425</wp:posOffset>
                </wp:positionH>
                <wp:positionV relativeFrom="paragraph">
                  <wp:posOffset>8347710</wp:posOffset>
                </wp:positionV>
                <wp:extent cx="5686425" cy="542925"/>
                <wp:effectExtent l="0" t="0" r="0" b="0"/>
                <wp:wrapNone/>
                <wp:docPr id="24" name="Rectangle 24"/>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278EE6" w14:textId="116F262C" w:rsidR="009D4734" w:rsidRDefault="009D4734">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20 Nov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892E7" id="Rectangle 24" o:spid="_x0000_s1029" style="position:absolute;margin-left:87.75pt;margin-top:657.3pt;width:447.7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" filled="f" stroked="f" strokeweight="1pt">
                <v:textbox>
                  <w:txbxContent>
                    <w:p w14:paraId="67278EE6" w14:textId="116F262C" w:rsidR="009D4734" w:rsidRDefault="009D4734">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20 Nov 2018</w:t>
                      </w:r>
                    </w:p>
                  </w:txbxContent>
                </v:textbox>
              </v:rect>
            </w:pict>
          </mc:Fallback>
        </mc:AlternateContent>
      </w:r>
      <w:r w:rsidR="009572AC">
        <w:t>a</w:t>
      </w:r>
    </w:p>
    <w:p w14:paraId="4BFC08A0" w14:textId="77777777" w:rsidR="008D3860" w:rsidRDefault="009572AC">
      <w:pPr>
        <w:pStyle w:val="TOCHeading"/>
        <w:spacing w:after="100"/>
        <w:rPr>
          <w:b/>
        </w:rPr>
      </w:pPr>
      <w:bookmarkStart w:id="0" w:name="_Toc530490110"/>
      <w:bookmarkStart w:id="1" w:name="_Toc319419726"/>
      <w:r>
        <w:lastRenderedPageBreak/>
        <w:t>Copyright Information</w:t>
      </w:r>
      <w:bookmarkEnd w:id="0"/>
    </w:p>
    <w:p w14:paraId="1EE3D046" w14:textId="77777777" w:rsidR="008D3860" w:rsidRDefault="009572AC">
      <w:r>
        <w:t xml:space="preserve">This document is the exclusive property of ________________; the recipient agrees that they may not copy, transmit, use or disclose the confidential and proprietary information in this document by any means without the expressed and written consent of Mindtree.  By accepting a copy, the recipient agrees to adhere to these conditions to the confidentiality of _____________ practices and procedures; and to use these documents solely for responding to ______________ operations methodology.  </w:t>
      </w:r>
    </w:p>
    <w:p w14:paraId="24B9C15B" w14:textId="77777777" w:rsidR="008D3860" w:rsidRDefault="009572AC">
      <w:pPr>
        <w:pStyle w:val="TOCHeading"/>
      </w:pPr>
      <w:bookmarkStart w:id="2" w:name="_Toc530490111"/>
      <w:r>
        <w:t>Revision History</w:t>
      </w:r>
      <w:bookmarkEnd w:id="1"/>
      <w:bookmarkEnd w:id="2"/>
    </w:p>
    <w:tbl>
      <w:tblPr>
        <w:tblW w:w="9001"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496"/>
        <w:gridCol w:w="2872"/>
        <w:gridCol w:w="1066"/>
        <w:gridCol w:w="1371"/>
        <w:gridCol w:w="1462"/>
        <w:gridCol w:w="1734"/>
      </w:tblGrid>
      <w:tr w:rsidR="008D3860" w14:paraId="0E12A60E" w14:textId="77777777" w:rsidTr="00DE56B5">
        <w:tc>
          <w:tcPr>
            <w:tcW w:w="496" w:type="dxa"/>
            <w:shd w:val="clear" w:color="auto" w:fill="001551"/>
            <w:vAlign w:val="center"/>
          </w:tcPr>
          <w:p w14:paraId="053B952E" w14:textId="77777777" w:rsidR="008D3860" w:rsidRDefault="009572AC">
            <w:pPr>
              <w:pStyle w:val="CommentText"/>
              <w:rPr>
                <w:b/>
              </w:rPr>
            </w:pPr>
            <w:r>
              <w:rPr>
                <w:b/>
              </w:rPr>
              <w:t>Ver</w:t>
            </w:r>
          </w:p>
        </w:tc>
        <w:tc>
          <w:tcPr>
            <w:tcW w:w="2872" w:type="dxa"/>
            <w:shd w:val="clear" w:color="auto" w:fill="001551"/>
            <w:vAlign w:val="center"/>
          </w:tcPr>
          <w:p w14:paraId="59D6C65F" w14:textId="77777777" w:rsidR="008D3860" w:rsidRDefault="009572AC">
            <w:pPr>
              <w:pStyle w:val="CommentText"/>
              <w:rPr>
                <w:b/>
              </w:rPr>
            </w:pPr>
            <w:r>
              <w:rPr>
                <w:b/>
              </w:rPr>
              <w:t>Change Description</w:t>
            </w:r>
          </w:p>
        </w:tc>
        <w:tc>
          <w:tcPr>
            <w:tcW w:w="1066" w:type="dxa"/>
            <w:shd w:val="clear" w:color="auto" w:fill="001551"/>
            <w:vAlign w:val="center"/>
          </w:tcPr>
          <w:p w14:paraId="1F85215A" w14:textId="77777777" w:rsidR="008D3860" w:rsidRDefault="009572AC">
            <w:pPr>
              <w:pStyle w:val="CommentText"/>
              <w:rPr>
                <w:b/>
              </w:rPr>
            </w:pPr>
            <w:r>
              <w:rPr>
                <w:b/>
              </w:rPr>
              <w:t>Sections</w:t>
            </w:r>
          </w:p>
        </w:tc>
        <w:tc>
          <w:tcPr>
            <w:tcW w:w="1371" w:type="dxa"/>
            <w:shd w:val="clear" w:color="auto" w:fill="001551"/>
            <w:vAlign w:val="center"/>
          </w:tcPr>
          <w:p w14:paraId="515D3051" w14:textId="77777777" w:rsidR="008D3860" w:rsidRDefault="009572AC">
            <w:pPr>
              <w:pStyle w:val="CommentText"/>
              <w:rPr>
                <w:b/>
              </w:rPr>
            </w:pPr>
            <w:r>
              <w:rPr>
                <w:b/>
              </w:rPr>
              <w:t>Date</w:t>
            </w:r>
          </w:p>
        </w:tc>
        <w:tc>
          <w:tcPr>
            <w:tcW w:w="1462" w:type="dxa"/>
            <w:shd w:val="clear" w:color="auto" w:fill="001551"/>
            <w:vAlign w:val="center"/>
          </w:tcPr>
          <w:p w14:paraId="7F137D39" w14:textId="77777777" w:rsidR="008D3860" w:rsidRDefault="009572AC">
            <w:pPr>
              <w:pStyle w:val="CommentText"/>
              <w:rPr>
                <w:b/>
              </w:rPr>
            </w:pPr>
            <w:r>
              <w:rPr>
                <w:b/>
              </w:rPr>
              <w:t>Author</w:t>
            </w:r>
          </w:p>
        </w:tc>
        <w:tc>
          <w:tcPr>
            <w:tcW w:w="1734" w:type="dxa"/>
            <w:shd w:val="clear" w:color="auto" w:fill="001551"/>
            <w:vAlign w:val="center"/>
          </w:tcPr>
          <w:p w14:paraId="29B7DFD5" w14:textId="77777777" w:rsidR="008D3860" w:rsidRDefault="009572AC">
            <w:pPr>
              <w:pStyle w:val="CommentText"/>
              <w:rPr>
                <w:b/>
              </w:rPr>
            </w:pPr>
            <w:r>
              <w:rPr>
                <w:b/>
              </w:rPr>
              <w:t>Reviewer</w:t>
            </w:r>
          </w:p>
        </w:tc>
      </w:tr>
      <w:tr w:rsidR="008D3860" w14:paraId="33F8B496" w14:textId="77777777" w:rsidTr="00DE56B5">
        <w:tc>
          <w:tcPr>
            <w:tcW w:w="496" w:type="dxa"/>
          </w:tcPr>
          <w:p w14:paraId="7C7918FC" w14:textId="77777777" w:rsidR="008D3860" w:rsidRDefault="009572AC">
            <w:pPr>
              <w:pStyle w:val="CommentText"/>
              <w:jc w:val="left"/>
            </w:pPr>
            <w:r>
              <w:t>0.1</w:t>
            </w:r>
          </w:p>
        </w:tc>
        <w:tc>
          <w:tcPr>
            <w:tcW w:w="2872" w:type="dxa"/>
          </w:tcPr>
          <w:p w14:paraId="4CC07AB3" w14:textId="77777777" w:rsidR="008D3860" w:rsidRDefault="009572AC">
            <w:pPr>
              <w:pStyle w:val="CommentText"/>
              <w:jc w:val="left"/>
            </w:pPr>
            <w:r>
              <w:t>First Draft</w:t>
            </w:r>
          </w:p>
        </w:tc>
        <w:tc>
          <w:tcPr>
            <w:tcW w:w="1066" w:type="dxa"/>
          </w:tcPr>
          <w:p w14:paraId="0F300850" w14:textId="77777777" w:rsidR="008D3860" w:rsidRDefault="009572AC">
            <w:pPr>
              <w:pStyle w:val="CommentText"/>
              <w:jc w:val="left"/>
            </w:pPr>
            <w:r>
              <w:t>All</w:t>
            </w:r>
          </w:p>
        </w:tc>
        <w:tc>
          <w:tcPr>
            <w:tcW w:w="1371" w:type="dxa"/>
          </w:tcPr>
          <w:p w14:paraId="40BB8C07" w14:textId="0626AC99" w:rsidR="008D3860" w:rsidRDefault="00007857" w:rsidP="008C3FDF">
            <w:pPr>
              <w:pStyle w:val="CommentText"/>
              <w:jc w:val="left"/>
            </w:pPr>
            <w:r>
              <w:t>20</w:t>
            </w:r>
            <w:r w:rsidR="005B7A48">
              <w:t>-</w:t>
            </w:r>
            <w:r>
              <w:t>Nov</w:t>
            </w:r>
            <w:r w:rsidR="009572AC">
              <w:t>-</w:t>
            </w:r>
            <w:r w:rsidR="0045007A">
              <w:t>20</w:t>
            </w:r>
            <w:r w:rsidR="009572AC">
              <w:t>18</w:t>
            </w:r>
          </w:p>
        </w:tc>
        <w:tc>
          <w:tcPr>
            <w:tcW w:w="1462" w:type="dxa"/>
          </w:tcPr>
          <w:p w14:paraId="75F7AD66" w14:textId="437F316B" w:rsidR="008D3860" w:rsidRDefault="00003E3E">
            <w:pPr>
              <w:pStyle w:val="CommentText"/>
              <w:jc w:val="left"/>
            </w:pPr>
            <w:r>
              <w:t>D</w:t>
            </w:r>
            <w:r w:rsidR="00007857">
              <w:t>A</w:t>
            </w:r>
            <w:r>
              <w:t xml:space="preserve"> Team</w:t>
            </w:r>
          </w:p>
        </w:tc>
        <w:tc>
          <w:tcPr>
            <w:tcW w:w="1734" w:type="dxa"/>
          </w:tcPr>
          <w:p w14:paraId="39C41F7C" w14:textId="31EBEACB" w:rsidR="008D3860" w:rsidRDefault="008D3860">
            <w:pPr>
              <w:pStyle w:val="CommentText"/>
              <w:jc w:val="left"/>
            </w:pPr>
          </w:p>
        </w:tc>
      </w:tr>
      <w:tr w:rsidR="008D3860" w14:paraId="36F03A43" w14:textId="77777777" w:rsidTr="00DE56B5">
        <w:tc>
          <w:tcPr>
            <w:tcW w:w="496" w:type="dxa"/>
          </w:tcPr>
          <w:p w14:paraId="67349E7B" w14:textId="77777777" w:rsidR="008D3860" w:rsidRDefault="008D3860">
            <w:pPr>
              <w:pStyle w:val="CommentText"/>
              <w:jc w:val="left"/>
            </w:pPr>
          </w:p>
        </w:tc>
        <w:tc>
          <w:tcPr>
            <w:tcW w:w="2872" w:type="dxa"/>
          </w:tcPr>
          <w:p w14:paraId="68B0B32A" w14:textId="77777777" w:rsidR="008D3860" w:rsidRDefault="008D3860">
            <w:pPr>
              <w:pStyle w:val="CommentText"/>
              <w:jc w:val="left"/>
            </w:pPr>
          </w:p>
        </w:tc>
        <w:tc>
          <w:tcPr>
            <w:tcW w:w="1066" w:type="dxa"/>
          </w:tcPr>
          <w:p w14:paraId="5DD65455" w14:textId="77777777" w:rsidR="008D3860" w:rsidRDefault="008D3860">
            <w:pPr>
              <w:pStyle w:val="CommentText"/>
              <w:jc w:val="left"/>
            </w:pPr>
          </w:p>
        </w:tc>
        <w:tc>
          <w:tcPr>
            <w:tcW w:w="1371" w:type="dxa"/>
          </w:tcPr>
          <w:p w14:paraId="026E274F" w14:textId="77777777" w:rsidR="008D3860" w:rsidRDefault="008D3860">
            <w:pPr>
              <w:pStyle w:val="CommentText"/>
              <w:jc w:val="left"/>
            </w:pPr>
          </w:p>
        </w:tc>
        <w:tc>
          <w:tcPr>
            <w:tcW w:w="1462" w:type="dxa"/>
          </w:tcPr>
          <w:p w14:paraId="56E6C0CA" w14:textId="77777777" w:rsidR="008D3860" w:rsidRDefault="008D3860">
            <w:pPr>
              <w:pStyle w:val="CommentText"/>
              <w:jc w:val="left"/>
            </w:pPr>
          </w:p>
        </w:tc>
        <w:tc>
          <w:tcPr>
            <w:tcW w:w="1734" w:type="dxa"/>
          </w:tcPr>
          <w:p w14:paraId="6D7EDCF9" w14:textId="77777777" w:rsidR="008D3860" w:rsidRDefault="008D3860">
            <w:pPr>
              <w:pStyle w:val="CommentText"/>
              <w:jc w:val="left"/>
            </w:pPr>
          </w:p>
        </w:tc>
      </w:tr>
      <w:tr w:rsidR="008D3860" w14:paraId="7CFC70E2" w14:textId="77777777" w:rsidTr="00DE56B5">
        <w:tc>
          <w:tcPr>
            <w:tcW w:w="496" w:type="dxa"/>
          </w:tcPr>
          <w:p w14:paraId="38F7F548" w14:textId="77777777" w:rsidR="008D3860" w:rsidRDefault="008D3860">
            <w:pPr>
              <w:pStyle w:val="CommentText"/>
              <w:jc w:val="left"/>
            </w:pPr>
          </w:p>
        </w:tc>
        <w:tc>
          <w:tcPr>
            <w:tcW w:w="2872" w:type="dxa"/>
          </w:tcPr>
          <w:p w14:paraId="1B8995F0" w14:textId="77777777" w:rsidR="008D3860" w:rsidRDefault="008D3860">
            <w:pPr>
              <w:pStyle w:val="CommentText"/>
              <w:jc w:val="left"/>
            </w:pPr>
          </w:p>
        </w:tc>
        <w:tc>
          <w:tcPr>
            <w:tcW w:w="1066" w:type="dxa"/>
          </w:tcPr>
          <w:p w14:paraId="0849D64F" w14:textId="77777777" w:rsidR="008D3860" w:rsidRDefault="008D3860">
            <w:pPr>
              <w:pStyle w:val="CommentText"/>
              <w:jc w:val="left"/>
            </w:pPr>
          </w:p>
        </w:tc>
        <w:tc>
          <w:tcPr>
            <w:tcW w:w="1371" w:type="dxa"/>
          </w:tcPr>
          <w:p w14:paraId="13AF3812" w14:textId="77777777" w:rsidR="008D3860" w:rsidRDefault="008D3860">
            <w:pPr>
              <w:pStyle w:val="CommentText"/>
              <w:jc w:val="left"/>
            </w:pPr>
          </w:p>
        </w:tc>
        <w:tc>
          <w:tcPr>
            <w:tcW w:w="1462" w:type="dxa"/>
          </w:tcPr>
          <w:p w14:paraId="4406B3D3" w14:textId="77777777" w:rsidR="008D3860" w:rsidRDefault="008D3860">
            <w:pPr>
              <w:pStyle w:val="CommentText"/>
              <w:jc w:val="left"/>
            </w:pPr>
          </w:p>
        </w:tc>
        <w:tc>
          <w:tcPr>
            <w:tcW w:w="1734" w:type="dxa"/>
          </w:tcPr>
          <w:p w14:paraId="502D82B6" w14:textId="77777777" w:rsidR="008D3860" w:rsidRDefault="008D3860">
            <w:pPr>
              <w:pStyle w:val="CommentText"/>
              <w:jc w:val="left"/>
            </w:pPr>
          </w:p>
        </w:tc>
      </w:tr>
    </w:tbl>
    <w:p w14:paraId="7B837619" w14:textId="77777777" w:rsidR="008D3860" w:rsidRDefault="009572AC">
      <w:pPr>
        <w:pStyle w:val="TOCHeading"/>
      </w:pPr>
      <w:bookmarkStart w:id="3" w:name="_Toc211847317"/>
      <w:bookmarkStart w:id="4" w:name="_Toc319419727"/>
      <w:bookmarkStart w:id="5" w:name="_Toc530490112"/>
      <w:r>
        <w:t>References</w:t>
      </w:r>
      <w:bookmarkEnd w:id="3"/>
      <w:bookmarkEnd w:id="4"/>
      <w:bookmarkEnd w:id="5"/>
    </w:p>
    <w:tbl>
      <w:tblPr>
        <w:tblW w:w="4989" w:type="pct"/>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86" w:type="dxa"/>
          <w:right w:w="86" w:type="dxa"/>
        </w:tblCellMar>
        <w:tblLook w:val="00A0" w:firstRow="1" w:lastRow="0" w:firstColumn="1" w:lastColumn="0" w:noHBand="0" w:noVBand="0"/>
      </w:tblPr>
      <w:tblGrid>
        <w:gridCol w:w="571"/>
        <w:gridCol w:w="5325"/>
        <w:gridCol w:w="761"/>
        <w:gridCol w:w="3205"/>
      </w:tblGrid>
      <w:tr w:rsidR="008D3860" w14:paraId="723B2A66" w14:textId="77777777" w:rsidTr="00DE56B5">
        <w:tc>
          <w:tcPr>
            <w:tcW w:w="289" w:type="pct"/>
            <w:shd w:val="clear" w:color="auto" w:fill="001551"/>
            <w:vAlign w:val="center"/>
          </w:tcPr>
          <w:p w14:paraId="7D56A1C7" w14:textId="77777777" w:rsidR="008D3860" w:rsidRDefault="009572AC">
            <w:pPr>
              <w:pStyle w:val="CommentText"/>
            </w:pPr>
            <w:r>
              <w:t>No</w:t>
            </w:r>
          </w:p>
        </w:tc>
        <w:tc>
          <w:tcPr>
            <w:tcW w:w="2699" w:type="pct"/>
            <w:shd w:val="clear" w:color="auto" w:fill="001551"/>
            <w:vAlign w:val="center"/>
          </w:tcPr>
          <w:p w14:paraId="7F894381" w14:textId="77777777" w:rsidR="008D3860" w:rsidRDefault="009572AC">
            <w:pPr>
              <w:pStyle w:val="CommentText"/>
            </w:pPr>
            <w:r>
              <w:t>Document Name</w:t>
            </w:r>
          </w:p>
        </w:tc>
        <w:tc>
          <w:tcPr>
            <w:tcW w:w="386" w:type="pct"/>
            <w:shd w:val="clear" w:color="auto" w:fill="001551"/>
            <w:vAlign w:val="center"/>
          </w:tcPr>
          <w:p w14:paraId="4FEFA193" w14:textId="77777777" w:rsidR="008D3860" w:rsidRDefault="009572AC">
            <w:pPr>
              <w:pStyle w:val="CommentText"/>
            </w:pPr>
            <w:r>
              <w:t>Ver.</w:t>
            </w:r>
          </w:p>
        </w:tc>
        <w:tc>
          <w:tcPr>
            <w:tcW w:w="1625" w:type="pct"/>
            <w:shd w:val="clear" w:color="auto" w:fill="001551"/>
            <w:vAlign w:val="center"/>
          </w:tcPr>
          <w:p w14:paraId="37166C07" w14:textId="77777777" w:rsidR="008D3860" w:rsidRDefault="009572AC">
            <w:pPr>
              <w:pStyle w:val="CommentText"/>
            </w:pPr>
            <w:r>
              <w:t>Location</w:t>
            </w:r>
          </w:p>
        </w:tc>
      </w:tr>
      <w:tr w:rsidR="008D3860" w14:paraId="120108ED" w14:textId="77777777" w:rsidTr="00DE56B5">
        <w:trPr>
          <w:trHeight w:val="418"/>
        </w:trPr>
        <w:tc>
          <w:tcPr>
            <w:tcW w:w="289" w:type="pct"/>
          </w:tcPr>
          <w:p w14:paraId="62D66D6F" w14:textId="77777777" w:rsidR="008D3860" w:rsidRDefault="008D3860">
            <w:pPr>
              <w:pStyle w:val="CommentText"/>
              <w:numPr>
                <w:ilvl w:val="0"/>
                <w:numId w:val="1"/>
              </w:numPr>
              <w:ind w:left="360"/>
              <w:jc w:val="left"/>
            </w:pPr>
            <w:bookmarkStart w:id="6" w:name="_Ref510197533"/>
          </w:p>
        </w:tc>
        <w:bookmarkEnd w:id="6"/>
        <w:tc>
          <w:tcPr>
            <w:tcW w:w="2699" w:type="pct"/>
          </w:tcPr>
          <w:p w14:paraId="57312832" w14:textId="77777777" w:rsidR="008D3860" w:rsidRPr="00F52F95" w:rsidRDefault="008D3860" w:rsidP="00F52F95"/>
        </w:tc>
        <w:tc>
          <w:tcPr>
            <w:tcW w:w="386" w:type="pct"/>
          </w:tcPr>
          <w:p w14:paraId="13DFDD15" w14:textId="77777777" w:rsidR="008D3860" w:rsidRDefault="008D3860">
            <w:pPr>
              <w:pStyle w:val="CommentText"/>
              <w:jc w:val="left"/>
            </w:pPr>
          </w:p>
        </w:tc>
        <w:tc>
          <w:tcPr>
            <w:tcW w:w="1625" w:type="pct"/>
          </w:tcPr>
          <w:p w14:paraId="0E313D15" w14:textId="77777777" w:rsidR="008D3860" w:rsidRDefault="008D3860" w:rsidP="00F52F95"/>
        </w:tc>
      </w:tr>
      <w:tr w:rsidR="008D3860" w14:paraId="4B8A847D" w14:textId="77777777" w:rsidTr="00DE56B5">
        <w:trPr>
          <w:trHeight w:val="409"/>
        </w:trPr>
        <w:tc>
          <w:tcPr>
            <w:tcW w:w="289" w:type="pct"/>
          </w:tcPr>
          <w:p w14:paraId="4CC02BB6" w14:textId="77777777" w:rsidR="008D3860" w:rsidRDefault="008D3860">
            <w:pPr>
              <w:pStyle w:val="CommentText"/>
              <w:numPr>
                <w:ilvl w:val="0"/>
                <w:numId w:val="1"/>
              </w:numPr>
              <w:ind w:left="360"/>
              <w:jc w:val="left"/>
            </w:pPr>
            <w:bookmarkStart w:id="7" w:name="_Ref510897141"/>
          </w:p>
        </w:tc>
        <w:bookmarkEnd w:id="7"/>
        <w:tc>
          <w:tcPr>
            <w:tcW w:w="2699" w:type="pct"/>
          </w:tcPr>
          <w:p w14:paraId="0359C721" w14:textId="77777777" w:rsidR="008D3860" w:rsidRDefault="008D3860"/>
        </w:tc>
        <w:tc>
          <w:tcPr>
            <w:tcW w:w="386" w:type="pct"/>
          </w:tcPr>
          <w:p w14:paraId="2638E095" w14:textId="77777777" w:rsidR="008D3860" w:rsidRDefault="008D3860">
            <w:pPr>
              <w:pStyle w:val="CommentText"/>
              <w:jc w:val="left"/>
            </w:pPr>
          </w:p>
        </w:tc>
        <w:tc>
          <w:tcPr>
            <w:tcW w:w="1625" w:type="pct"/>
          </w:tcPr>
          <w:p w14:paraId="6F0C7251" w14:textId="77777777" w:rsidR="008D3860" w:rsidRDefault="008D3860">
            <w:pPr>
              <w:pStyle w:val="CommentText"/>
              <w:jc w:val="left"/>
            </w:pPr>
          </w:p>
        </w:tc>
      </w:tr>
      <w:tr w:rsidR="008D3860" w14:paraId="36F643D7" w14:textId="77777777" w:rsidTr="00DE56B5">
        <w:tc>
          <w:tcPr>
            <w:tcW w:w="289" w:type="pct"/>
          </w:tcPr>
          <w:p w14:paraId="1C097B04" w14:textId="77777777" w:rsidR="008D3860" w:rsidRDefault="008D3860">
            <w:pPr>
              <w:pStyle w:val="CommentText"/>
              <w:numPr>
                <w:ilvl w:val="0"/>
                <w:numId w:val="1"/>
              </w:numPr>
              <w:tabs>
                <w:tab w:val="clear" w:pos="720"/>
                <w:tab w:val="num" w:pos="648"/>
              </w:tabs>
              <w:spacing w:before="90" w:after="90"/>
              <w:ind w:left="324" w:hanging="324"/>
              <w:jc w:val="left"/>
            </w:pPr>
            <w:bookmarkStart w:id="8" w:name="_Ref512342967"/>
          </w:p>
        </w:tc>
        <w:bookmarkEnd w:id="8"/>
        <w:tc>
          <w:tcPr>
            <w:tcW w:w="2699" w:type="pct"/>
          </w:tcPr>
          <w:p w14:paraId="32C1067F" w14:textId="77777777" w:rsidR="008D3860" w:rsidRDefault="008D3860">
            <w:pPr>
              <w:tabs>
                <w:tab w:val="left" w:pos="7614"/>
                <w:tab w:val="left" w:pos="7938"/>
              </w:tabs>
              <w:spacing w:after="54" w:line="240" w:lineRule="auto"/>
              <w:ind w:left="26"/>
            </w:pPr>
          </w:p>
        </w:tc>
        <w:tc>
          <w:tcPr>
            <w:tcW w:w="386" w:type="pct"/>
          </w:tcPr>
          <w:p w14:paraId="3222F8E6" w14:textId="77777777" w:rsidR="008D3860" w:rsidRDefault="008D3860">
            <w:pPr>
              <w:pStyle w:val="CommentText"/>
              <w:spacing w:before="90" w:after="90"/>
              <w:jc w:val="left"/>
            </w:pPr>
          </w:p>
        </w:tc>
        <w:tc>
          <w:tcPr>
            <w:tcW w:w="1625" w:type="pct"/>
          </w:tcPr>
          <w:p w14:paraId="02B36354" w14:textId="77777777" w:rsidR="008D3860" w:rsidRDefault="008D3860">
            <w:pPr>
              <w:pStyle w:val="CommentText"/>
              <w:spacing w:before="90" w:after="90"/>
              <w:jc w:val="left"/>
            </w:pPr>
          </w:p>
        </w:tc>
      </w:tr>
    </w:tbl>
    <w:p w14:paraId="20955D09" w14:textId="77777777" w:rsidR="008D3860" w:rsidRDefault="009572AC">
      <w:pPr>
        <w:pStyle w:val="TOCHeading"/>
      </w:pPr>
      <w:bookmarkStart w:id="9" w:name="_Toc319419728"/>
      <w:bookmarkStart w:id="10" w:name="_Toc530490113"/>
      <w:r>
        <w:t>Glossary</w:t>
      </w:r>
      <w:bookmarkEnd w:id="9"/>
      <w:bookmarkEnd w:id="10"/>
    </w:p>
    <w:tbl>
      <w:tblPr>
        <w:tblW w:w="9001"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1395"/>
        <w:gridCol w:w="4361"/>
        <w:gridCol w:w="3245"/>
      </w:tblGrid>
      <w:tr w:rsidR="008D3860" w14:paraId="7566C4D8" w14:textId="77777777">
        <w:tc>
          <w:tcPr>
            <w:tcW w:w="1395" w:type="dxa"/>
            <w:shd w:val="clear" w:color="auto" w:fill="001551"/>
            <w:vAlign w:val="center"/>
          </w:tcPr>
          <w:p w14:paraId="1D1EE927" w14:textId="77777777" w:rsidR="008D3860" w:rsidRDefault="009572AC">
            <w:pPr>
              <w:pStyle w:val="CommentText"/>
              <w:rPr>
                <w:b/>
              </w:rPr>
            </w:pPr>
            <w:r>
              <w:rPr>
                <w:b/>
              </w:rPr>
              <w:t>Terminology</w:t>
            </w:r>
          </w:p>
        </w:tc>
        <w:tc>
          <w:tcPr>
            <w:tcW w:w="4361" w:type="dxa"/>
            <w:shd w:val="clear" w:color="auto" w:fill="001551"/>
            <w:vAlign w:val="center"/>
          </w:tcPr>
          <w:p w14:paraId="45E35090" w14:textId="77777777" w:rsidR="008D3860" w:rsidRDefault="009572AC">
            <w:pPr>
              <w:pStyle w:val="CommentText"/>
              <w:rPr>
                <w:b/>
              </w:rPr>
            </w:pPr>
            <w:r>
              <w:rPr>
                <w:b/>
              </w:rPr>
              <w:t>Definition</w:t>
            </w:r>
          </w:p>
        </w:tc>
        <w:tc>
          <w:tcPr>
            <w:tcW w:w="3245" w:type="dxa"/>
            <w:shd w:val="clear" w:color="auto" w:fill="001551"/>
            <w:vAlign w:val="center"/>
          </w:tcPr>
          <w:p w14:paraId="3C968485" w14:textId="77777777" w:rsidR="008D3860" w:rsidRDefault="009572AC">
            <w:pPr>
              <w:pStyle w:val="CommentText"/>
              <w:rPr>
                <w:b/>
              </w:rPr>
            </w:pPr>
            <w:r>
              <w:rPr>
                <w:b/>
              </w:rPr>
              <w:t>Remarks</w:t>
            </w:r>
          </w:p>
        </w:tc>
      </w:tr>
      <w:tr w:rsidR="008D3860" w14:paraId="05568505" w14:textId="77777777">
        <w:tc>
          <w:tcPr>
            <w:tcW w:w="1395" w:type="dxa"/>
            <w:vAlign w:val="center"/>
          </w:tcPr>
          <w:p w14:paraId="029A8D35" w14:textId="77777777" w:rsidR="008D3860" w:rsidRDefault="008D3860">
            <w:pPr>
              <w:pStyle w:val="paragraph"/>
              <w:spacing w:before="0" w:beforeAutospacing="0" w:after="0" w:afterAutospacing="0"/>
              <w:textAlignment w:val="baseline"/>
              <w:divId w:val="1244801486"/>
              <w:rPr>
                <w:rFonts w:ascii="Calibri" w:hAnsi="Calibri"/>
                <w:sz w:val="12"/>
                <w:szCs w:val="12"/>
              </w:rPr>
            </w:pPr>
          </w:p>
        </w:tc>
        <w:tc>
          <w:tcPr>
            <w:tcW w:w="4361" w:type="dxa"/>
            <w:vAlign w:val="center"/>
          </w:tcPr>
          <w:p w14:paraId="7E27CBBE" w14:textId="77777777" w:rsidR="008D3860" w:rsidRDefault="008D3860">
            <w:pPr>
              <w:pStyle w:val="paragraph"/>
              <w:spacing w:before="0" w:beforeAutospacing="0" w:after="0" w:afterAutospacing="0"/>
              <w:textAlignment w:val="baseline"/>
              <w:divId w:val="815612056"/>
              <w:rPr>
                <w:rFonts w:ascii="Calibri" w:hAnsi="Calibri"/>
                <w:sz w:val="12"/>
                <w:szCs w:val="12"/>
              </w:rPr>
            </w:pPr>
          </w:p>
        </w:tc>
        <w:tc>
          <w:tcPr>
            <w:tcW w:w="3245" w:type="dxa"/>
            <w:vAlign w:val="center"/>
          </w:tcPr>
          <w:p w14:paraId="57C03FA5" w14:textId="77777777" w:rsidR="008D3860" w:rsidRDefault="008D3860">
            <w:pPr>
              <w:pStyle w:val="paragraph"/>
              <w:spacing w:before="0" w:beforeAutospacing="0" w:after="0" w:afterAutospacing="0"/>
              <w:jc w:val="both"/>
              <w:textAlignment w:val="baseline"/>
              <w:divId w:val="1654947804"/>
              <w:rPr>
                <w:rFonts w:ascii="Calibri" w:hAnsi="Calibri"/>
                <w:sz w:val="12"/>
                <w:szCs w:val="12"/>
              </w:rPr>
            </w:pPr>
          </w:p>
        </w:tc>
      </w:tr>
      <w:tr w:rsidR="00DE56B5" w14:paraId="2E159817" w14:textId="77777777">
        <w:tc>
          <w:tcPr>
            <w:tcW w:w="1395" w:type="dxa"/>
            <w:vAlign w:val="center"/>
          </w:tcPr>
          <w:p w14:paraId="6339CFC1" w14:textId="77777777" w:rsidR="00DE56B5" w:rsidRDefault="00DE56B5">
            <w:pPr>
              <w:pStyle w:val="paragraph"/>
              <w:spacing w:before="0" w:beforeAutospacing="0" w:after="0" w:afterAutospacing="0"/>
              <w:textAlignment w:val="baseline"/>
              <w:divId w:val="1244801486"/>
              <w:rPr>
                <w:rFonts w:ascii="Calibri" w:hAnsi="Calibri"/>
                <w:sz w:val="12"/>
                <w:szCs w:val="12"/>
              </w:rPr>
            </w:pPr>
          </w:p>
        </w:tc>
        <w:tc>
          <w:tcPr>
            <w:tcW w:w="4361" w:type="dxa"/>
            <w:vAlign w:val="center"/>
          </w:tcPr>
          <w:p w14:paraId="3BE40F22" w14:textId="77777777" w:rsidR="00DE56B5" w:rsidRDefault="00DE56B5">
            <w:pPr>
              <w:pStyle w:val="paragraph"/>
              <w:spacing w:before="0" w:beforeAutospacing="0" w:after="0" w:afterAutospacing="0"/>
              <w:textAlignment w:val="baseline"/>
              <w:divId w:val="815612056"/>
              <w:rPr>
                <w:rFonts w:ascii="Calibri" w:hAnsi="Calibri"/>
                <w:sz w:val="12"/>
                <w:szCs w:val="12"/>
              </w:rPr>
            </w:pPr>
          </w:p>
        </w:tc>
        <w:tc>
          <w:tcPr>
            <w:tcW w:w="3245" w:type="dxa"/>
            <w:vAlign w:val="center"/>
          </w:tcPr>
          <w:p w14:paraId="37255408" w14:textId="77777777" w:rsidR="00DE56B5" w:rsidRDefault="00DE56B5">
            <w:pPr>
              <w:pStyle w:val="paragraph"/>
              <w:spacing w:before="0" w:beforeAutospacing="0" w:after="0" w:afterAutospacing="0"/>
              <w:jc w:val="both"/>
              <w:textAlignment w:val="baseline"/>
              <w:divId w:val="1654947804"/>
              <w:rPr>
                <w:rFonts w:ascii="Calibri" w:hAnsi="Calibri"/>
                <w:sz w:val="12"/>
                <w:szCs w:val="12"/>
              </w:rPr>
            </w:pPr>
          </w:p>
        </w:tc>
      </w:tr>
      <w:tr w:rsidR="00DE56B5" w14:paraId="561EC5CB" w14:textId="77777777">
        <w:tc>
          <w:tcPr>
            <w:tcW w:w="1395" w:type="dxa"/>
            <w:vAlign w:val="center"/>
          </w:tcPr>
          <w:p w14:paraId="0D787463" w14:textId="77777777" w:rsidR="00DE56B5" w:rsidRDefault="00DE56B5">
            <w:pPr>
              <w:pStyle w:val="paragraph"/>
              <w:spacing w:before="0" w:beforeAutospacing="0" w:after="0" w:afterAutospacing="0"/>
              <w:textAlignment w:val="baseline"/>
              <w:divId w:val="1244801486"/>
              <w:rPr>
                <w:rFonts w:ascii="Calibri" w:hAnsi="Calibri"/>
                <w:sz w:val="12"/>
                <w:szCs w:val="12"/>
              </w:rPr>
            </w:pPr>
          </w:p>
        </w:tc>
        <w:tc>
          <w:tcPr>
            <w:tcW w:w="4361" w:type="dxa"/>
            <w:vAlign w:val="center"/>
          </w:tcPr>
          <w:p w14:paraId="6115BF1F" w14:textId="77777777" w:rsidR="00DE56B5" w:rsidRDefault="00DE56B5">
            <w:pPr>
              <w:pStyle w:val="paragraph"/>
              <w:spacing w:before="0" w:beforeAutospacing="0" w:after="0" w:afterAutospacing="0"/>
              <w:textAlignment w:val="baseline"/>
              <w:divId w:val="815612056"/>
              <w:rPr>
                <w:rFonts w:ascii="Calibri" w:hAnsi="Calibri"/>
                <w:sz w:val="12"/>
                <w:szCs w:val="12"/>
              </w:rPr>
            </w:pPr>
          </w:p>
        </w:tc>
        <w:tc>
          <w:tcPr>
            <w:tcW w:w="3245" w:type="dxa"/>
            <w:vAlign w:val="center"/>
          </w:tcPr>
          <w:p w14:paraId="1A51FB34" w14:textId="77777777" w:rsidR="00DE56B5" w:rsidRDefault="00DE56B5">
            <w:pPr>
              <w:pStyle w:val="paragraph"/>
              <w:spacing w:before="0" w:beforeAutospacing="0" w:after="0" w:afterAutospacing="0"/>
              <w:jc w:val="both"/>
              <w:textAlignment w:val="baseline"/>
              <w:divId w:val="1654947804"/>
              <w:rPr>
                <w:rFonts w:ascii="Calibri" w:hAnsi="Calibri"/>
                <w:sz w:val="12"/>
                <w:szCs w:val="12"/>
              </w:rPr>
            </w:pPr>
          </w:p>
        </w:tc>
      </w:tr>
      <w:tr w:rsidR="00DE56B5" w14:paraId="62B5CC9A" w14:textId="77777777">
        <w:tc>
          <w:tcPr>
            <w:tcW w:w="1395" w:type="dxa"/>
            <w:vAlign w:val="center"/>
          </w:tcPr>
          <w:p w14:paraId="7596D6A8" w14:textId="77777777" w:rsidR="00DE56B5" w:rsidRDefault="00DE56B5">
            <w:pPr>
              <w:pStyle w:val="paragraph"/>
              <w:spacing w:before="0" w:beforeAutospacing="0" w:after="0" w:afterAutospacing="0"/>
              <w:textAlignment w:val="baseline"/>
              <w:divId w:val="1244801486"/>
              <w:rPr>
                <w:rFonts w:ascii="Calibri" w:hAnsi="Calibri"/>
                <w:sz w:val="12"/>
                <w:szCs w:val="12"/>
              </w:rPr>
            </w:pPr>
          </w:p>
        </w:tc>
        <w:tc>
          <w:tcPr>
            <w:tcW w:w="4361" w:type="dxa"/>
            <w:vAlign w:val="center"/>
          </w:tcPr>
          <w:p w14:paraId="36B5EA09" w14:textId="77777777" w:rsidR="00DE56B5" w:rsidRDefault="00DE56B5">
            <w:pPr>
              <w:pStyle w:val="paragraph"/>
              <w:spacing w:before="0" w:beforeAutospacing="0" w:after="0" w:afterAutospacing="0"/>
              <w:textAlignment w:val="baseline"/>
              <w:divId w:val="815612056"/>
              <w:rPr>
                <w:rFonts w:ascii="Calibri" w:hAnsi="Calibri"/>
                <w:sz w:val="12"/>
                <w:szCs w:val="12"/>
              </w:rPr>
            </w:pPr>
          </w:p>
        </w:tc>
        <w:tc>
          <w:tcPr>
            <w:tcW w:w="3245" w:type="dxa"/>
            <w:vAlign w:val="center"/>
          </w:tcPr>
          <w:p w14:paraId="7BE0309C" w14:textId="77777777" w:rsidR="00DE56B5" w:rsidRDefault="00DE56B5">
            <w:pPr>
              <w:pStyle w:val="paragraph"/>
              <w:spacing w:before="0" w:beforeAutospacing="0" w:after="0" w:afterAutospacing="0"/>
              <w:jc w:val="both"/>
              <w:textAlignment w:val="baseline"/>
              <w:divId w:val="1654947804"/>
              <w:rPr>
                <w:rFonts w:ascii="Calibri" w:hAnsi="Calibri"/>
                <w:sz w:val="12"/>
                <w:szCs w:val="12"/>
              </w:rPr>
            </w:pPr>
          </w:p>
        </w:tc>
      </w:tr>
    </w:tbl>
    <w:p w14:paraId="73771A91" w14:textId="77777777" w:rsidR="008D3860" w:rsidRDefault="008D3860">
      <w:pPr>
        <w:pStyle w:val="CommentText"/>
      </w:pPr>
    </w:p>
    <w:p w14:paraId="3B4318B9" w14:textId="77777777" w:rsidR="008D3860" w:rsidRDefault="008D3860">
      <w:pPr>
        <w:rPr>
          <w:b/>
          <w:sz w:val="24"/>
        </w:rPr>
      </w:pPr>
    </w:p>
    <w:p w14:paraId="1818485A" w14:textId="77777777" w:rsidR="008D3860" w:rsidRDefault="008D3860">
      <w:pPr>
        <w:rPr>
          <w:b/>
          <w:sz w:val="24"/>
        </w:rPr>
      </w:pPr>
    </w:p>
    <w:p w14:paraId="769C61AF" w14:textId="77777777" w:rsidR="008D3860" w:rsidRDefault="009572AC">
      <w:pPr>
        <w:rPr>
          <w:b/>
          <w:sz w:val="24"/>
        </w:rPr>
      </w:pPr>
      <w:r>
        <w:rPr>
          <w:b/>
          <w:sz w:val="24"/>
        </w:rPr>
        <w:br w:type="page"/>
      </w:r>
    </w:p>
    <w:p w14:paraId="685C713B" w14:textId="77777777" w:rsidR="008D3860" w:rsidRDefault="008D3860">
      <w:pPr>
        <w:rPr>
          <w:b/>
          <w:sz w:val="2"/>
        </w:rPr>
      </w:pPr>
    </w:p>
    <w:bookmarkStart w:id="11" w:name="_Toc530490114" w:displacedByCustomXml="next"/>
    <w:sdt>
      <w:sdtPr>
        <w:rPr>
          <w:rFonts w:asciiTheme="minorHAnsi" w:eastAsiaTheme="minorEastAsia" w:hAnsiTheme="minorHAnsi" w:cstheme="minorBidi"/>
          <w:bCs w:val="0"/>
          <w:color w:val="auto"/>
          <w:kern w:val="0"/>
          <w:sz w:val="22"/>
          <w:szCs w:val="22"/>
          <w:lang w:val="en-US"/>
        </w:rPr>
        <w:id w:val="-952244333"/>
        <w:docPartObj>
          <w:docPartGallery w:val="Table of Contents"/>
          <w:docPartUnique/>
        </w:docPartObj>
      </w:sdtPr>
      <w:sdtEndPr>
        <w:rPr>
          <w:b/>
          <w:noProof/>
        </w:rPr>
      </w:sdtEndPr>
      <w:sdtContent>
        <w:p w14:paraId="3D70CB9C" w14:textId="77777777" w:rsidR="003B7486" w:rsidRDefault="003B7486">
          <w:pPr>
            <w:pStyle w:val="TOCHeading"/>
          </w:pPr>
          <w:r>
            <w:t>Table of Contents</w:t>
          </w:r>
          <w:bookmarkEnd w:id="11"/>
        </w:p>
        <w:p w14:paraId="2B3FFE15" w14:textId="77777777" w:rsidR="00B41418" w:rsidRDefault="003B7486">
          <w:pPr>
            <w:pStyle w:val="TOC1"/>
            <w:rPr>
              <w:rFonts w:eastAsiaTheme="minorEastAsia"/>
              <w:spacing w:val="0"/>
              <w:szCs w:val="22"/>
              <w:lang w:val="en-US"/>
            </w:rPr>
          </w:pPr>
          <w:r>
            <w:fldChar w:fldCharType="begin"/>
          </w:r>
          <w:r>
            <w:instrText xml:space="preserve"> TOC \o "1-3" \h \z \u </w:instrText>
          </w:r>
          <w:r>
            <w:fldChar w:fldCharType="separate"/>
          </w:r>
          <w:hyperlink w:anchor="_Toc530490110" w:history="1">
            <w:r w:rsidR="00B41418" w:rsidRPr="004510C0">
              <w:rPr>
                <w:rStyle w:val="Hyperlink"/>
              </w:rPr>
              <w:t>Copyright Information</w:t>
            </w:r>
            <w:r w:rsidR="00B41418">
              <w:rPr>
                <w:webHidden/>
              </w:rPr>
              <w:tab/>
            </w:r>
            <w:r w:rsidR="00B41418">
              <w:rPr>
                <w:webHidden/>
              </w:rPr>
              <w:fldChar w:fldCharType="begin"/>
            </w:r>
            <w:r w:rsidR="00B41418">
              <w:rPr>
                <w:webHidden/>
              </w:rPr>
              <w:instrText xml:space="preserve"> PAGEREF _Toc530490110 \h </w:instrText>
            </w:r>
            <w:r w:rsidR="00B41418">
              <w:rPr>
                <w:webHidden/>
              </w:rPr>
            </w:r>
            <w:r w:rsidR="00B41418">
              <w:rPr>
                <w:webHidden/>
              </w:rPr>
              <w:fldChar w:fldCharType="separate"/>
            </w:r>
            <w:r w:rsidR="00B41418">
              <w:rPr>
                <w:webHidden/>
              </w:rPr>
              <w:t>2</w:t>
            </w:r>
            <w:r w:rsidR="00B41418">
              <w:rPr>
                <w:webHidden/>
              </w:rPr>
              <w:fldChar w:fldCharType="end"/>
            </w:r>
          </w:hyperlink>
        </w:p>
        <w:p w14:paraId="5103405F" w14:textId="77777777" w:rsidR="00B41418" w:rsidRDefault="009D4734">
          <w:pPr>
            <w:pStyle w:val="TOC1"/>
            <w:rPr>
              <w:rFonts w:eastAsiaTheme="minorEastAsia"/>
              <w:spacing w:val="0"/>
              <w:szCs w:val="22"/>
              <w:lang w:val="en-US"/>
            </w:rPr>
          </w:pPr>
          <w:hyperlink w:anchor="_Toc530490111" w:history="1">
            <w:r w:rsidR="00B41418" w:rsidRPr="004510C0">
              <w:rPr>
                <w:rStyle w:val="Hyperlink"/>
              </w:rPr>
              <w:t>Revision History</w:t>
            </w:r>
            <w:r w:rsidR="00B41418">
              <w:rPr>
                <w:webHidden/>
              </w:rPr>
              <w:tab/>
            </w:r>
            <w:r w:rsidR="00B41418">
              <w:rPr>
                <w:webHidden/>
              </w:rPr>
              <w:fldChar w:fldCharType="begin"/>
            </w:r>
            <w:r w:rsidR="00B41418">
              <w:rPr>
                <w:webHidden/>
              </w:rPr>
              <w:instrText xml:space="preserve"> PAGEREF _Toc530490111 \h </w:instrText>
            </w:r>
            <w:r w:rsidR="00B41418">
              <w:rPr>
                <w:webHidden/>
              </w:rPr>
            </w:r>
            <w:r w:rsidR="00B41418">
              <w:rPr>
                <w:webHidden/>
              </w:rPr>
              <w:fldChar w:fldCharType="separate"/>
            </w:r>
            <w:r w:rsidR="00B41418">
              <w:rPr>
                <w:webHidden/>
              </w:rPr>
              <w:t>2</w:t>
            </w:r>
            <w:r w:rsidR="00B41418">
              <w:rPr>
                <w:webHidden/>
              </w:rPr>
              <w:fldChar w:fldCharType="end"/>
            </w:r>
          </w:hyperlink>
        </w:p>
        <w:p w14:paraId="04C96710" w14:textId="77777777" w:rsidR="00B41418" w:rsidRDefault="009D4734">
          <w:pPr>
            <w:pStyle w:val="TOC1"/>
            <w:rPr>
              <w:rFonts w:eastAsiaTheme="minorEastAsia"/>
              <w:spacing w:val="0"/>
              <w:szCs w:val="22"/>
              <w:lang w:val="en-US"/>
            </w:rPr>
          </w:pPr>
          <w:hyperlink w:anchor="_Toc530490112" w:history="1">
            <w:r w:rsidR="00B41418" w:rsidRPr="004510C0">
              <w:rPr>
                <w:rStyle w:val="Hyperlink"/>
              </w:rPr>
              <w:t>References</w:t>
            </w:r>
            <w:r w:rsidR="00B41418">
              <w:rPr>
                <w:webHidden/>
              </w:rPr>
              <w:tab/>
            </w:r>
            <w:r w:rsidR="00B41418">
              <w:rPr>
                <w:webHidden/>
              </w:rPr>
              <w:fldChar w:fldCharType="begin"/>
            </w:r>
            <w:r w:rsidR="00B41418">
              <w:rPr>
                <w:webHidden/>
              </w:rPr>
              <w:instrText xml:space="preserve"> PAGEREF _Toc530490112 \h </w:instrText>
            </w:r>
            <w:r w:rsidR="00B41418">
              <w:rPr>
                <w:webHidden/>
              </w:rPr>
            </w:r>
            <w:r w:rsidR="00B41418">
              <w:rPr>
                <w:webHidden/>
              </w:rPr>
              <w:fldChar w:fldCharType="separate"/>
            </w:r>
            <w:r w:rsidR="00B41418">
              <w:rPr>
                <w:webHidden/>
              </w:rPr>
              <w:t>2</w:t>
            </w:r>
            <w:r w:rsidR="00B41418">
              <w:rPr>
                <w:webHidden/>
              </w:rPr>
              <w:fldChar w:fldCharType="end"/>
            </w:r>
          </w:hyperlink>
        </w:p>
        <w:p w14:paraId="3D838F87" w14:textId="77777777" w:rsidR="00B41418" w:rsidRDefault="009D4734">
          <w:pPr>
            <w:pStyle w:val="TOC1"/>
            <w:rPr>
              <w:rFonts w:eastAsiaTheme="minorEastAsia"/>
              <w:spacing w:val="0"/>
              <w:szCs w:val="22"/>
              <w:lang w:val="en-US"/>
            </w:rPr>
          </w:pPr>
          <w:hyperlink w:anchor="_Toc530490113" w:history="1">
            <w:r w:rsidR="00B41418" w:rsidRPr="004510C0">
              <w:rPr>
                <w:rStyle w:val="Hyperlink"/>
              </w:rPr>
              <w:t>Glossary</w:t>
            </w:r>
            <w:r w:rsidR="00B41418">
              <w:rPr>
                <w:webHidden/>
              </w:rPr>
              <w:tab/>
            </w:r>
            <w:r w:rsidR="00B41418">
              <w:rPr>
                <w:webHidden/>
              </w:rPr>
              <w:fldChar w:fldCharType="begin"/>
            </w:r>
            <w:r w:rsidR="00B41418">
              <w:rPr>
                <w:webHidden/>
              </w:rPr>
              <w:instrText xml:space="preserve"> PAGEREF _Toc530490113 \h </w:instrText>
            </w:r>
            <w:r w:rsidR="00B41418">
              <w:rPr>
                <w:webHidden/>
              </w:rPr>
            </w:r>
            <w:r w:rsidR="00B41418">
              <w:rPr>
                <w:webHidden/>
              </w:rPr>
              <w:fldChar w:fldCharType="separate"/>
            </w:r>
            <w:r w:rsidR="00B41418">
              <w:rPr>
                <w:webHidden/>
              </w:rPr>
              <w:t>2</w:t>
            </w:r>
            <w:r w:rsidR="00B41418">
              <w:rPr>
                <w:webHidden/>
              </w:rPr>
              <w:fldChar w:fldCharType="end"/>
            </w:r>
          </w:hyperlink>
        </w:p>
        <w:p w14:paraId="7B260927" w14:textId="77777777" w:rsidR="00B41418" w:rsidRDefault="009D4734">
          <w:pPr>
            <w:pStyle w:val="TOC1"/>
            <w:rPr>
              <w:rFonts w:eastAsiaTheme="minorEastAsia"/>
              <w:spacing w:val="0"/>
              <w:szCs w:val="22"/>
              <w:lang w:val="en-US"/>
            </w:rPr>
          </w:pPr>
          <w:hyperlink w:anchor="_Toc530490114" w:history="1">
            <w:r w:rsidR="00B41418" w:rsidRPr="004510C0">
              <w:rPr>
                <w:rStyle w:val="Hyperlink"/>
              </w:rPr>
              <w:t>Table of Contents</w:t>
            </w:r>
            <w:r w:rsidR="00B41418">
              <w:rPr>
                <w:webHidden/>
              </w:rPr>
              <w:tab/>
            </w:r>
            <w:r w:rsidR="00B41418">
              <w:rPr>
                <w:webHidden/>
              </w:rPr>
              <w:fldChar w:fldCharType="begin"/>
            </w:r>
            <w:r w:rsidR="00B41418">
              <w:rPr>
                <w:webHidden/>
              </w:rPr>
              <w:instrText xml:space="preserve"> PAGEREF _Toc530490114 \h </w:instrText>
            </w:r>
            <w:r w:rsidR="00B41418">
              <w:rPr>
                <w:webHidden/>
              </w:rPr>
            </w:r>
            <w:r w:rsidR="00B41418">
              <w:rPr>
                <w:webHidden/>
              </w:rPr>
              <w:fldChar w:fldCharType="separate"/>
            </w:r>
            <w:r w:rsidR="00B41418">
              <w:rPr>
                <w:webHidden/>
              </w:rPr>
              <w:t>3</w:t>
            </w:r>
            <w:r w:rsidR="00B41418">
              <w:rPr>
                <w:webHidden/>
              </w:rPr>
              <w:fldChar w:fldCharType="end"/>
            </w:r>
          </w:hyperlink>
        </w:p>
        <w:p w14:paraId="7D3A1892" w14:textId="77777777" w:rsidR="00B41418" w:rsidRDefault="009D4734">
          <w:pPr>
            <w:pStyle w:val="TOC1"/>
            <w:rPr>
              <w:rFonts w:eastAsiaTheme="minorEastAsia"/>
              <w:spacing w:val="0"/>
              <w:szCs w:val="22"/>
              <w:lang w:val="en-US"/>
            </w:rPr>
          </w:pPr>
          <w:hyperlink w:anchor="_Toc530490115" w:history="1">
            <w:r w:rsidR="00B41418" w:rsidRPr="004510C0">
              <w:rPr>
                <w:rStyle w:val="Hyperlink"/>
              </w:rPr>
              <w:t>1</w:t>
            </w:r>
            <w:r w:rsidR="00B41418">
              <w:rPr>
                <w:rFonts w:eastAsiaTheme="minorEastAsia"/>
                <w:spacing w:val="0"/>
                <w:szCs w:val="22"/>
                <w:lang w:val="en-US"/>
              </w:rPr>
              <w:tab/>
            </w:r>
            <w:r w:rsidR="00B41418" w:rsidRPr="004510C0">
              <w:rPr>
                <w:rStyle w:val="Hyperlink"/>
              </w:rPr>
              <w:t>Introduction</w:t>
            </w:r>
            <w:r w:rsidR="00B41418">
              <w:rPr>
                <w:webHidden/>
              </w:rPr>
              <w:tab/>
            </w:r>
            <w:r w:rsidR="00B41418">
              <w:rPr>
                <w:webHidden/>
              </w:rPr>
              <w:fldChar w:fldCharType="begin"/>
            </w:r>
            <w:r w:rsidR="00B41418">
              <w:rPr>
                <w:webHidden/>
              </w:rPr>
              <w:instrText xml:space="preserve"> PAGEREF _Toc530490115 \h </w:instrText>
            </w:r>
            <w:r w:rsidR="00B41418">
              <w:rPr>
                <w:webHidden/>
              </w:rPr>
            </w:r>
            <w:r w:rsidR="00B41418">
              <w:rPr>
                <w:webHidden/>
              </w:rPr>
              <w:fldChar w:fldCharType="separate"/>
            </w:r>
            <w:r w:rsidR="00B41418">
              <w:rPr>
                <w:webHidden/>
              </w:rPr>
              <w:t>6</w:t>
            </w:r>
            <w:r w:rsidR="00B41418">
              <w:rPr>
                <w:webHidden/>
              </w:rPr>
              <w:fldChar w:fldCharType="end"/>
            </w:r>
          </w:hyperlink>
        </w:p>
        <w:p w14:paraId="38CD9F89" w14:textId="77777777" w:rsidR="00B41418" w:rsidRDefault="009D4734">
          <w:pPr>
            <w:pStyle w:val="TOC2"/>
            <w:rPr>
              <w:noProof/>
            </w:rPr>
          </w:pPr>
          <w:hyperlink w:anchor="_Toc530490116" w:history="1">
            <w:r w:rsidR="00B41418" w:rsidRPr="004510C0">
              <w:rPr>
                <w:rStyle w:val="Hyperlink"/>
                <w:noProof/>
              </w:rPr>
              <w:t>1.1</w:t>
            </w:r>
            <w:r w:rsidR="00B41418">
              <w:rPr>
                <w:noProof/>
              </w:rPr>
              <w:tab/>
            </w:r>
            <w:r w:rsidR="00B41418" w:rsidRPr="004510C0">
              <w:rPr>
                <w:rStyle w:val="Hyperlink"/>
                <w:noProof/>
              </w:rPr>
              <w:t>Context</w:t>
            </w:r>
            <w:r w:rsidR="00B41418">
              <w:rPr>
                <w:noProof/>
                <w:webHidden/>
              </w:rPr>
              <w:tab/>
            </w:r>
            <w:r w:rsidR="00B41418">
              <w:rPr>
                <w:noProof/>
                <w:webHidden/>
              </w:rPr>
              <w:fldChar w:fldCharType="begin"/>
            </w:r>
            <w:r w:rsidR="00B41418">
              <w:rPr>
                <w:noProof/>
                <w:webHidden/>
              </w:rPr>
              <w:instrText xml:space="preserve"> PAGEREF _Toc530490116 \h </w:instrText>
            </w:r>
            <w:r w:rsidR="00B41418">
              <w:rPr>
                <w:noProof/>
                <w:webHidden/>
              </w:rPr>
            </w:r>
            <w:r w:rsidR="00B41418">
              <w:rPr>
                <w:noProof/>
                <w:webHidden/>
              </w:rPr>
              <w:fldChar w:fldCharType="separate"/>
            </w:r>
            <w:r w:rsidR="00B41418">
              <w:rPr>
                <w:noProof/>
                <w:webHidden/>
              </w:rPr>
              <w:t>6</w:t>
            </w:r>
            <w:r w:rsidR="00B41418">
              <w:rPr>
                <w:noProof/>
                <w:webHidden/>
              </w:rPr>
              <w:fldChar w:fldCharType="end"/>
            </w:r>
          </w:hyperlink>
        </w:p>
        <w:p w14:paraId="436E2668" w14:textId="77777777" w:rsidR="00B41418" w:rsidRDefault="009D4734">
          <w:pPr>
            <w:pStyle w:val="TOC2"/>
            <w:rPr>
              <w:noProof/>
            </w:rPr>
          </w:pPr>
          <w:hyperlink w:anchor="_Toc530490117" w:history="1">
            <w:r w:rsidR="00B41418" w:rsidRPr="004510C0">
              <w:rPr>
                <w:rStyle w:val="Hyperlink"/>
                <w:noProof/>
              </w:rPr>
              <w:t>1.2</w:t>
            </w:r>
            <w:r w:rsidR="00B41418">
              <w:rPr>
                <w:noProof/>
              </w:rPr>
              <w:tab/>
            </w:r>
            <w:r w:rsidR="00B41418" w:rsidRPr="004510C0">
              <w:rPr>
                <w:rStyle w:val="Hyperlink"/>
                <w:noProof/>
              </w:rPr>
              <w:t>Purpose of this document</w:t>
            </w:r>
            <w:r w:rsidR="00B41418">
              <w:rPr>
                <w:noProof/>
                <w:webHidden/>
              </w:rPr>
              <w:tab/>
            </w:r>
            <w:r w:rsidR="00B41418">
              <w:rPr>
                <w:noProof/>
                <w:webHidden/>
              </w:rPr>
              <w:fldChar w:fldCharType="begin"/>
            </w:r>
            <w:r w:rsidR="00B41418">
              <w:rPr>
                <w:noProof/>
                <w:webHidden/>
              </w:rPr>
              <w:instrText xml:space="preserve"> PAGEREF _Toc530490117 \h </w:instrText>
            </w:r>
            <w:r w:rsidR="00B41418">
              <w:rPr>
                <w:noProof/>
                <w:webHidden/>
              </w:rPr>
            </w:r>
            <w:r w:rsidR="00B41418">
              <w:rPr>
                <w:noProof/>
                <w:webHidden/>
              </w:rPr>
              <w:fldChar w:fldCharType="separate"/>
            </w:r>
            <w:r w:rsidR="00B41418">
              <w:rPr>
                <w:noProof/>
                <w:webHidden/>
              </w:rPr>
              <w:t>6</w:t>
            </w:r>
            <w:r w:rsidR="00B41418">
              <w:rPr>
                <w:noProof/>
                <w:webHidden/>
              </w:rPr>
              <w:fldChar w:fldCharType="end"/>
            </w:r>
          </w:hyperlink>
        </w:p>
        <w:p w14:paraId="73C4433D" w14:textId="77777777" w:rsidR="00B41418" w:rsidRDefault="009D4734">
          <w:pPr>
            <w:pStyle w:val="TOC2"/>
            <w:rPr>
              <w:noProof/>
            </w:rPr>
          </w:pPr>
          <w:hyperlink w:anchor="_Toc530490118" w:history="1">
            <w:r w:rsidR="00B41418" w:rsidRPr="004510C0">
              <w:rPr>
                <w:rStyle w:val="Hyperlink"/>
                <w:noProof/>
              </w:rPr>
              <w:t>1.3</w:t>
            </w:r>
            <w:r w:rsidR="00B41418">
              <w:rPr>
                <w:noProof/>
              </w:rPr>
              <w:tab/>
            </w:r>
            <w:r w:rsidR="00B41418" w:rsidRPr="004510C0">
              <w:rPr>
                <w:rStyle w:val="Hyperlink"/>
                <w:noProof/>
              </w:rPr>
              <w:t>Scope of this document</w:t>
            </w:r>
            <w:r w:rsidR="00B41418">
              <w:rPr>
                <w:noProof/>
                <w:webHidden/>
              </w:rPr>
              <w:tab/>
            </w:r>
            <w:r w:rsidR="00B41418">
              <w:rPr>
                <w:noProof/>
                <w:webHidden/>
              </w:rPr>
              <w:fldChar w:fldCharType="begin"/>
            </w:r>
            <w:r w:rsidR="00B41418">
              <w:rPr>
                <w:noProof/>
                <w:webHidden/>
              </w:rPr>
              <w:instrText xml:space="preserve"> PAGEREF _Toc530490118 \h </w:instrText>
            </w:r>
            <w:r w:rsidR="00B41418">
              <w:rPr>
                <w:noProof/>
                <w:webHidden/>
              </w:rPr>
            </w:r>
            <w:r w:rsidR="00B41418">
              <w:rPr>
                <w:noProof/>
                <w:webHidden/>
              </w:rPr>
              <w:fldChar w:fldCharType="separate"/>
            </w:r>
            <w:r w:rsidR="00B41418">
              <w:rPr>
                <w:noProof/>
                <w:webHidden/>
              </w:rPr>
              <w:t>6</w:t>
            </w:r>
            <w:r w:rsidR="00B41418">
              <w:rPr>
                <w:noProof/>
                <w:webHidden/>
              </w:rPr>
              <w:fldChar w:fldCharType="end"/>
            </w:r>
          </w:hyperlink>
        </w:p>
        <w:p w14:paraId="4B5464BC" w14:textId="77777777" w:rsidR="00B41418" w:rsidRDefault="009D4734">
          <w:pPr>
            <w:pStyle w:val="TOC1"/>
            <w:rPr>
              <w:rFonts w:eastAsiaTheme="minorEastAsia"/>
              <w:spacing w:val="0"/>
              <w:szCs w:val="22"/>
              <w:lang w:val="en-US"/>
            </w:rPr>
          </w:pPr>
          <w:hyperlink w:anchor="_Toc530490119" w:history="1">
            <w:r w:rsidR="00B41418" w:rsidRPr="004510C0">
              <w:rPr>
                <w:rStyle w:val="Hyperlink"/>
              </w:rPr>
              <w:t>2</w:t>
            </w:r>
            <w:r w:rsidR="00B41418">
              <w:rPr>
                <w:rFonts w:eastAsiaTheme="minorEastAsia"/>
                <w:spacing w:val="0"/>
                <w:szCs w:val="22"/>
                <w:lang w:val="en-US"/>
              </w:rPr>
              <w:tab/>
            </w:r>
            <w:r w:rsidR="00B41418" w:rsidRPr="004510C0">
              <w:rPr>
                <w:rStyle w:val="Hyperlink"/>
              </w:rPr>
              <w:t>High Level Data Architecture</w:t>
            </w:r>
            <w:r w:rsidR="00B41418">
              <w:rPr>
                <w:webHidden/>
              </w:rPr>
              <w:tab/>
            </w:r>
            <w:r w:rsidR="00B41418">
              <w:rPr>
                <w:webHidden/>
              </w:rPr>
              <w:fldChar w:fldCharType="begin"/>
            </w:r>
            <w:r w:rsidR="00B41418">
              <w:rPr>
                <w:webHidden/>
              </w:rPr>
              <w:instrText xml:space="preserve"> PAGEREF _Toc530490119 \h </w:instrText>
            </w:r>
            <w:r w:rsidR="00B41418">
              <w:rPr>
                <w:webHidden/>
              </w:rPr>
            </w:r>
            <w:r w:rsidR="00B41418">
              <w:rPr>
                <w:webHidden/>
              </w:rPr>
              <w:fldChar w:fldCharType="separate"/>
            </w:r>
            <w:r w:rsidR="00B41418">
              <w:rPr>
                <w:webHidden/>
              </w:rPr>
              <w:t>7</w:t>
            </w:r>
            <w:r w:rsidR="00B41418">
              <w:rPr>
                <w:webHidden/>
              </w:rPr>
              <w:fldChar w:fldCharType="end"/>
            </w:r>
          </w:hyperlink>
        </w:p>
        <w:p w14:paraId="7FA95796" w14:textId="77777777" w:rsidR="00B41418" w:rsidRDefault="009D4734">
          <w:pPr>
            <w:pStyle w:val="TOC1"/>
            <w:rPr>
              <w:rFonts w:eastAsiaTheme="minorEastAsia"/>
              <w:spacing w:val="0"/>
              <w:szCs w:val="22"/>
              <w:lang w:val="en-US"/>
            </w:rPr>
          </w:pPr>
          <w:hyperlink w:anchor="_Toc530490120" w:history="1">
            <w:r w:rsidR="00B41418" w:rsidRPr="004510C0">
              <w:rPr>
                <w:rStyle w:val="Hyperlink"/>
              </w:rPr>
              <w:t>3</w:t>
            </w:r>
            <w:r w:rsidR="00B41418">
              <w:rPr>
                <w:rFonts w:eastAsiaTheme="minorEastAsia"/>
                <w:spacing w:val="0"/>
                <w:szCs w:val="22"/>
                <w:lang w:val="en-US"/>
              </w:rPr>
              <w:tab/>
            </w:r>
            <w:r w:rsidR="00B41418" w:rsidRPr="004510C0">
              <w:rPr>
                <w:rStyle w:val="Hyperlink"/>
              </w:rPr>
              <w:t>Data Architecture Principles</w:t>
            </w:r>
            <w:r w:rsidR="00B41418">
              <w:rPr>
                <w:webHidden/>
              </w:rPr>
              <w:tab/>
            </w:r>
            <w:r w:rsidR="00B41418">
              <w:rPr>
                <w:webHidden/>
              </w:rPr>
              <w:fldChar w:fldCharType="begin"/>
            </w:r>
            <w:r w:rsidR="00B41418">
              <w:rPr>
                <w:webHidden/>
              </w:rPr>
              <w:instrText xml:space="preserve"> PAGEREF _Toc530490120 \h </w:instrText>
            </w:r>
            <w:r w:rsidR="00B41418">
              <w:rPr>
                <w:webHidden/>
              </w:rPr>
            </w:r>
            <w:r w:rsidR="00B41418">
              <w:rPr>
                <w:webHidden/>
              </w:rPr>
              <w:fldChar w:fldCharType="separate"/>
            </w:r>
            <w:r w:rsidR="00B41418">
              <w:rPr>
                <w:webHidden/>
              </w:rPr>
              <w:t>8</w:t>
            </w:r>
            <w:r w:rsidR="00B41418">
              <w:rPr>
                <w:webHidden/>
              </w:rPr>
              <w:fldChar w:fldCharType="end"/>
            </w:r>
          </w:hyperlink>
        </w:p>
        <w:p w14:paraId="1E9206C9" w14:textId="77777777" w:rsidR="00B41418" w:rsidRDefault="009D4734">
          <w:pPr>
            <w:pStyle w:val="TOC2"/>
            <w:rPr>
              <w:noProof/>
            </w:rPr>
          </w:pPr>
          <w:hyperlink w:anchor="_Toc530490121" w:history="1">
            <w:r w:rsidR="00B41418" w:rsidRPr="004510C0">
              <w:rPr>
                <w:rStyle w:val="Hyperlink"/>
                <w:noProof/>
              </w:rPr>
              <w:t>3.1</w:t>
            </w:r>
            <w:r w:rsidR="00B41418">
              <w:rPr>
                <w:noProof/>
              </w:rPr>
              <w:tab/>
            </w:r>
            <w:r w:rsidR="00B41418" w:rsidRPr="004510C0">
              <w:rPr>
                <w:rStyle w:val="Hyperlink"/>
                <w:noProof/>
              </w:rPr>
              <w:t>Open Source and Vendor Neutral</w:t>
            </w:r>
            <w:r w:rsidR="00B41418">
              <w:rPr>
                <w:noProof/>
                <w:webHidden/>
              </w:rPr>
              <w:tab/>
            </w:r>
            <w:r w:rsidR="00B41418">
              <w:rPr>
                <w:noProof/>
                <w:webHidden/>
              </w:rPr>
              <w:fldChar w:fldCharType="begin"/>
            </w:r>
            <w:r w:rsidR="00B41418">
              <w:rPr>
                <w:noProof/>
                <w:webHidden/>
              </w:rPr>
              <w:instrText xml:space="preserve"> PAGEREF _Toc530490121 \h </w:instrText>
            </w:r>
            <w:r w:rsidR="00B41418">
              <w:rPr>
                <w:noProof/>
                <w:webHidden/>
              </w:rPr>
            </w:r>
            <w:r w:rsidR="00B41418">
              <w:rPr>
                <w:noProof/>
                <w:webHidden/>
              </w:rPr>
              <w:fldChar w:fldCharType="separate"/>
            </w:r>
            <w:r w:rsidR="00B41418">
              <w:rPr>
                <w:noProof/>
                <w:webHidden/>
              </w:rPr>
              <w:t>8</w:t>
            </w:r>
            <w:r w:rsidR="00B41418">
              <w:rPr>
                <w:noProof/>
                <w:webHidden/>
              </w:rPr>
              <w:fldChar w:fldCharType="end"/>
            </w:r>
          </w:hyperlink>
        </w:p>
        <w:p w14:paraId="631B1912" w14:textId="77777777" w:rsidR="00B41418" w:rsidRDefault="009D4734">
          <w:pPr>
            <w:pStyle w:val="TOC2"/>
            <w:rPr>
              <w:noProof/>
            </w:rPr>
          </w:pPr>
          <w:hyperlink w:anchor="_Toc530490122" w:history="1">
            <w:r w:rsidR="00B41418" w:rsidRPr="004510C0">
              <w:rPr>
                <w:rStyle w:val="Hyperlink"/>
                <w:noProof/>
              </w:rPr>
              <w:t>3.2</w:t>
            </w:r>
            <w:r w:rsidR="00B41418">
              <w:rPr>
                <w:noProof/>
              </w:rPr>
              <w:tab/>
            </w:r>
            <w:r w:rsidR="00B41418" w:rsidRPr="004510C0">
              <w:rPr>
                <w:rStyle w:val="Hyperlink"/>
                <w:noProof/>
              </w:rPr>
              <w:t>Adaptability</w:t>
            </w:r>
            <w:r w:rsidR="00B41418">
              <w:rPr>
                <w:noProof/>
                <w:webHidden/>
              </w:rPr>
              <w:tab/>
            </w:r>
            <w:r w:rsidR="00B41418">
              <w:rPr>
                <w:noProof/>
                <w:webHidden/>
              </w:rPr>
              <w:fldChar w:fldCharType="begin"/>
            </w:r>
            <w:r w:rsidR="00B41418">
              <w:rPr>
                <w:noProof/>
                <w:webHidden/>
              </w:rPr>
              <w:instrText xml:space="preserve"> PAGEREF _Toc530490122 \h </w:instrText>
            </w:r>
            <w:r w:rsidR="00B41418">
              <w:rPr>
                <w:noProof/>
                <w:webHidden/>
              </w:rPr>
            </w:r>
            <w:r w:rsidR="00B41418">
              <w:rPr>
                <w:noProof/>
                <w:webHidden/>
              </w:rPr>
              <w:fldChar w:fldCharType="separate"/>
            </w:r>
            <w:r w:rsidR="00B41418">
              <w:rPr>
                <w:noProof/>
                <w:webHidden/>
              </w:rPr>
              <w:t>8</w:t>
            </w:r>
            <w:r w:rsidR="00B41418">
              <w:rPr>
                <w:noProof/>
                <w:webHidden/>
              </w:rPr>
              <w:fldChar w:fldCharType="end"/>
            </w:r>
          </w:hyperlink>
        </w:p>
        <w:p w14:paraId="219DAF64" w14:textId="77777777" w:rsidR="00B41418" w:rsidRDefault="009D4734">
          <w:pPr>
            <w:pStyle w:val="TOC2"/>
            <w:rPr>
              <w:noProof/>
            </w:rPr>
          </w:pPr>
          <w:hyperlink w:anchor="_Toc530490123" w:history="1">
            <w:r w:rsidR="00B41418" w:rsidRPr="004510C0">
              <w:rPr>
                <w:rStyle w:val="Hyperlink"/>
                <w:noProof/>
              </w:rPr>
              <w:t>3.3</w:t>
            </w:r>
            <w:r w:rsidR="00B41418">
              <w:rPr>
                <w:noProof/>
              </w:rPr>
              <w:tab/>
            </w:r>
            <w:r w:rsidR="00B41418" w:rsidRPr="004510C0">
              <w:rPr>
                <w:rStyle w:val="Hyperlink"/>
                <w:noProof/>
              </w:rPr>
              <w:t>Data Security and Governance</w:t>
            </w:r>
            <w:r w:rsidR="00B41418">
              <w:rPr>
                <w:noProof/>
                <w:webHidden/>
              </w:rPr>
              <w:tab/>
            </w:r>
            <w:r w:rsidR="00B41418">
              <w:rPr>
                <w:noProof/>
                <w:webHidden/>
              </w:rPr>
              <w:fldChar w:fldCharType="begin"/>
            </w:r>
            <w:r w:rsidR="00B41418">
              <w:rPr>
                <w:noProof/>
                <w:webHidden/>
              </w:rPr>
              <w:instrText xml:space="preserve"> PAGEREF _Toc530490123 \h </w:instrText>
            </w:r>
            <w:r w:rsidR="00B41418">
              <w:rPr>
                <w:noProof/>
                <w:webHidden/>
              </w:rPr>
            </w:r>
            <w:r w:rsidR="00B41418">
              <w:rPr>
                <w:noProof/>
                <w:webHidden/>
              </w:rPr>
              <w:fldChar w:fldCharType="separate"/>
            </w:r>
            <w:r w:rsidR="00B41418">
              <w:rPr>
                <w:noProof/>
                <w:webHidden/>
              </w:rPr>
              <w:t>9</w:t>
            </w:r>
            <w:r w:rsidR="00B41418">
              <w:rPr>
                <w:noProof/>
                <w:webHidden/>
              </w:rPr>
              <w:fldChar w:fldCharType="end"/>
            </w:r>
          </w:hyperlink>
        </w:p>
        <w:p w14:paraId="395E5FBA" w14:textId="77777777" w:rsidR="00B41418" w:rsidRDefault="009D4734">
          <w:pPr>
            <w:pStyle w:val="TOC2"/>
            <w:rPr>
              <w:noProof/>
            </w:rPr>
          </w:pPr>
          <w:hyperlink w:anchor="_Toc530490124" w:history="1">
            <w:r w:rsidR="00B41418" w:rsidRPr="004510C0">
              <w:rPr>
                <w:rStyle w:val="Hyperlink"/>
                <w:noProof/>
              </w:rPr>
              <w:t>3.4</w:t>
            </w:r>
            <w:r w:rsidR="00B41418">
              <w:rPr>
                <w:noProof/>
              </w:rPr>
              <w:tab/>
            </w:r>
            <w:r w:rsidR="00B41418" w:rsidRPr="004510C0">
              <w:rPr>
                <w:rStyle w:val="Hyperlink"/>
                <w:noProof/>
              </w:rPr>
              <w:t>Multi-Party</w:t>
            </w:r>
            <w:r w:rsidR="00B41418">
              <w:rPr>
                <w:noProof/>
                <w:webHidden/>
              </w:rPr>
              <w:tab/>
            </w:r>
            <w:r w:rsidR="00B41418">
              <w:rPr>
                <w:noProof/>
                <w:webHidden/>
              </w:rPr>
              <w:fldChar w:fldCharType="begin"/>
            </w:r>
            <w:r w:rsidR="00B41418">
              <w:rPr>
                <w:noProof/>
                <w:webHidden/>
              </w:rPr>
              <w:instrText xml:space="preserve"> PAGEREF _Toc530490124 \h </w:instrText>
            </w:r>
            <w:r w:rsidR="00B41418">
              <w:rPr>
                <w:noProof/>
                <w:webHidden/>
              </w:rPr>
            </w:r>
            <w:r w:rsidR="00B41418">
              <w:rPr>
                <w:noProof/>
                <w:webHidden/>
              </w:rPr>
              <w:fldChar w:fldCharType="separate"/>
            </w:r>
            <w:r w:rsidR="00B41418">
              <w:rPr>
                <w:noProof/>
                <w:webHidden/>
              </w:rPr>
              <w:t>9</w:t>
            </w:r>
            <w:r w:rsidR="00B41418">
              <w:rPr>
                <w:noProof/>
                <w:webHidden/>
              </w:rPr>
              <w:fldChar w:fldCharType="end"/>
            </w:r>
          </w:hyperlink>
        </w:p>
        <w:p w14:paraId="748B3896" w14:textId="77777777" w:rsidR="00B41418" w:rsidRDefault="009D4734">
          <w:pPr>
            <w:pStyle w:val="TOC2"/>
            <w:rPr>
              <w:noProof/>
            </w:rPr>
          </w:pPr>
          <w:hyperlink w:anchor="_Toc530490125" w:history="1">
            <w:r w:rsidR="00B41418" w:rsidRPr="004510C0">
              <w:rPr>
                <w:rStyle w:val="Hyperlink"/>
                <w:noProof/>
              </w:rPr>
              <w:t>3.5</w:t>
            </w:r>
            <w:r w:rsidR="00B41418">
              <w:rPr>
                <w:noProof/>
              </w:rPr>
              <w:tab/>
            </w:r>
            <w:r w:rsidR="00B41418" w:rsidRPr="004510C0">
              <w:rPr>
                <w:rStyle w:val="Hyperlink"/>
                <w:noProof/>
              </w:rPr>
              <w:t>Multi-Language</w:t>
            </w:r>
            <w:r w:rsidR="00B41418">
              <w:rPr>
                <w:noProof/>
                <w:webHidden/>
              </w:rPr>
              <w:tab/>
            </w:r>
            <w:r w:rsidR="00B41418">
              <w:rPr>
                <w:noProof/>
                <w:webHidden/>
              </w:rPr>
              <w:fldChar w:fldCharType="begin"/>
            </w:r>
            <w:r w:rsidR="00B41418">
              <w:rPr>
                <w:noProof/>
                <w:webHidden/>
              </w:rPr>
              <w:instrText xml:space="preserve"> PAGEREF _Toc530490125 \h </w:instrText>
            </w:r>
            <w:r w:rsidR="00B41418">
              <w:rPr>
                <w:noProof/>
                <w:webHidden/>
              </w:rPr>
            </w:r>
            <w:r w:rsidR="00B41418">
              <w:rPr>
                <w:noProof/>
                <w:webHidden/>
              </w:rPr>
              <w:fldChar w:fldCharType="separate"/>
            </w:r>
            <w:r w:rsidR="00B41418">
              <w:rPr>
                <w:noProof/>
                <w:webHidden/>
              </w:rPr>
              <w:t>9</w:t>
            </w:r>
            <w:r w:rsidR="00B41418">
              <w:rPr>
                <w:noProof/>
                <w:webHidden/>
              </w:rPr>
              <w:fldChar w:fldCharType="end"/>
            </w:r>
          </w:hyperlink>
        </w:p>
        <w:p w14:paraId="1C06C06A" w14:textId="77777777" w:rsidR="00B41418" w:rsidRDefault="009D4734">
          <w:pPr>
            <w:pStyle w:val="TOC2"/>
            <w:rPr>
              <w:noProof/>
            </w:rPr>
          </w:pPr>
          <w:hyperlink w:anchor="_Toc530490126" w:history="1">
            <w:r w:rsidR="00B41418" w:rsidRPr="004510C0">
              <w:rPr>
                <w:rStyle w:val="Hyperlink"/>
                <w:noProof/>
              </w:rPr>
              <w:t>3.6</w:t>
            </w:r>
            <w:r w:rsidR="00B41418">
              <w:rPr>
                <w:noProof/>
              </w:rPr>
              <w:tab/>
            </w:r>
            <w:r w:rsidR="00B41418" w:rsidRPr="004510C0">
              <w:rPr>
                <w:rStyle w:val="Hyperlink"/>
                <w:noProof/>
              </w:rPr>
              <w:t>Authorization</w:t>
            </w:r>
            <w:r w:rsidR="00B41418">
              <w:rPr>
                <w:noProof/>
                <w:webHidden/>
              </w:rPr>
              <w:tab/>
            </w:r>
            <w:r w:rsidR="00B41418">
              <w:rPr>
                <w:noProof/>
                <w:webHidden/>
              </w:rPr>
              <w:fldChar w:fldCharType="begin"/>
            </w:r>
            <w:r w:rsidR="00B41418">
              <w:rPr>
                <w:noProof/>
                <w:webHidden/>
              </w:rPr>
              <w:instrText xml:space="preserve"> PAGEREF _Toc530490126 \h </w:instrText>
            </w:r>
            <w:r w:rsidR="00B41418">
              <w:rPr>
                <w:noProof/>
                <w:webHidden/>
              </w:rPr>
            </w:r>
            <w:r w:rsidR="00B41418">
              <w:rPr>
                <w:noProof/>
                <w:webHidden/>
              </w:rPr>
              <w:fldChar w:fldCharType="separate"/>
            </w:r>
            <w:r w:rsidR="00B41418">
              <w:rPr>
                <w:noProof/>
                <w:webHidden/>
              </w:rPr>
              <w:t>9</w:t>
            </w:r>
            <w:r w:rsidR="00B41418">
              <w:rPr>
                <w:noProof/>
                <w:webHidden/>
              </w:rPr>
              <w:fldChar w:fldCharType="end"/>
            </w:r>
          </w:hyperlink>
        </w:p>
        <w:p w14:paraId="4A1067F7" w14:textId="77777777" w:rsidR="00B41418" w:rsidRDefault="009D4734">
          <w:pPr>
            <w:pStyle w:val="TOC2"/>
            <w:rPr>
              <w:noProof/>
            </w:rPr>
          </w:pPr>
          <w:hyperlink w:anchor="_Toc530490127" w:history="1">
            <w:r w:rsidR="00B41418" w:rsidRPr="004510C0">
              <w:rPr>
                <w:rStyle w:val="Hyperlink"/>
                <w:noProof/>
              </w:rPr>
              <w:t>3.7</w:t>
            </w:r>
            <w:r w:rsidR="00B41418">
              <w:rPr>
                <w:noProof/>
              </w:rPr>
              <w:tab/>
            </w:r>
            <w:r w:rsidR="00B41418" w:rsidRPr="004510C0">
              <w:rPr>
                <w:rStyle w:val="Hyperlink"/>
                <w:noProof/>
              </w:rPr>
              <w:t>Authentication</w:t>
            </w:r>
            <w:r w:rsidR="00B41418">
              <w:rPr>
                <w:noProof/>
                <w:webHidden/>
              </w:rPr>
              <w:tab/>
            </w:r>
            <w:r w:rsidR="00B41418">
              <w:rPr>
                <w:noProof/>
                <w:webHidden/>
              </w:rPr>
              <w:fldChar w:fldCharType="begin"/>
            </w:r>
            <w:r w:rsidR="00B41418">
              <w:rPr>
                <w:noProof/>
                <w:webHidden/>
              </w:rPr>
              <w:instrText xml:space="preserve"> PAGEREF _Toc530490127 \h </w:instrText>
            </w:r>
            <w:r w:rsidR="00B41418">
              <w:rPr>
                <w:noProof/>
                <w:webHidden/>
              </w:rPr>
            </w:r>
            <w:r w:rsidR="00B41418">
              <w:rPr>
                <w:noProof/>
                <w:webHidden/>
              </w:rPr>
              <w:fldChar w:fldCharType="separate"/>
            </w:r>
            <w:r w:rsidR="00B41418">
              <w:rPr>
                <w:noProof/>
                <w:webHidden/>
              </w:rPr>
              <w:t>10</w:t>
            </w:r>
            <w:r w:rsidR="00B41418">
              <w:rPr>
                <w:noProof/>
                <w:webHidden/>
              </w:rPr>
              <w:fldChar w:fldCharType="end"/>
            </w:r>
          </w:hyperlink>
        </w:p>
        <w:p w14:paraId="7271572E" w14:textId="77777777" w:rsidR="00B41418" w:rsidRDefault="009D4734">
          <w:pPr>
            <w:pStyle w:val="TOC2"/>
            <w:rPr>
              <w:noProof/>
            </w:rPr>
          </w:pPr>
          <w:hyperlink w:anchor="_Toc530490128" w:history="1">
            <w:r w:rsidR="00B41418" w:rsidRPr="004510C0">
              <w:rPr>
                <w:rStyle w:val="Hyperlink"/>
                <w:noProof/>
              </w:rPr>
              <w:t>3.8</w:t>
            </w:r>
            <w:r w:rsidR="00B41418">
              <w:rPr>
                <w:noProof/>
              </w:rPr>
              <w:tab/>
            </w:r>
            <w:r w:rsidR="00B41418" w:rsidRPr="004510C0">
              <w:rPr>
                <w:rStyle w:val="Hyperlink"/>
                <w:noProof/>
              </w:rPr>
              <w:t>High Performance</w:t>
            </w:r>
            <w:r w:rsidR="00B41418">
              <w:rPr>
                <w:noProof/>
                <w:webHidden/>
              </w:rPr>
              <w:tab/>
            </w:r>
            <w:r w:rsidR="00B41418">
              <w:rPr>
                <w:noProof/>
                <w:webHidden/>
              </w:rPr>
              <w:fldChar w:fldCharType="begin"/>
            </w:r>
            <w:r w:rsidR="00B41418">
              <w:rPr>
                <w:noProof/>
                <w:webHidden/>
              </w:rPr>
              <w:instrText xml:space="preserve"> PAGEREF _Toc530490128 \h </w:instrText>
            </w:r>
            <w:r w:rsidR="00B41418">
              <w:rPr>
                <w:noProof/>
                <w:webHidden/>
              </w:rPr>
            </w:r>
            <w:r w:rsidR="00B41418">
              <w:rPr>
                <w:noProof/>
                <w:webHidden/>
              </w:rPr>
              <w:fldChar w:fldCharType="separate"/>
            </w:r>
            <w:r w:rsidR="00B41418">
              <w:rPr>
                <w:noProof/>
                <w:webHidden/>
              </w:rPr>
              <w:t>10</w:t>
            </w:r>
            <w:r w:rsidR="00B41418">
              <w:rPr>
                <w:noProof/>
                <w:webHidden/>
              </w:rPr>
              <w:fldChar w:fldCharType="end"/>
            </w:r>
          </w:hyperlink>
        </w:p>
        <w:p w14:paraId="012A617F" w14:textId="77777777" w:rsidR="00B41418" w:rsidRDefault="009D4734">
          <w:pPr>
            <w:pStyle w:val="TOC2"/>
            <w:rPr>
              <w:noProof/>
            </w:rPr>
          </w:pPr>
          <w:hyperlink w:anchor="_Toc530490129" w:history="1">
            <w:r w:rsidR="00B41418" w:rsidRPr="004510C0">
              <w:rPr>
                <w:rStyle w:val="Hyperlink"/>
                <w:noProof/>
              </w:rPr>
              <w:t>3.9</w:t>
            </w:r>
            <w:r w:rsidR="00B41418">
              <w:rPr>
                <w:noProof/>
              </w:rPr>
              <w:tab/>
            </w:r>
            <w:r w:rsidR="00B41418" w:rsidRPr="004510C0">
              <w:rPr>
                <w:rStyle w:val="Hyperlink"/>
                <w:noProof/>
              </w:rPr>
              <w:t>Scalability</w:t>
            </w:r>
            <w:r w:rsidR="00B41418">
              <w:rPr>
                <w:noProof/>
                <w:webHidden/>
              </w:rPr>
              <w:tab/>
            </w:r>
            <w:r w:rsidR="00B41418">
              <w:rPr>
                <w:noProof/>
                <w:webHidden/>
              </w:rPr>
              <w:fldChar w:fldCharType="begin"/>
            </w:r>
            <w:r w:rsidR="00B41418">
              <w:rPr>
                <w:noProof/>
                <w:webHidden/>
              </w:rPr>
              <w:instrText xml:space="preserve"> PAGEREF _Toc530490129 \h </w:instrText>
            </w:r>
            <w:r w:rsidR="00B41418">
              <w:rPr>
                <w:noProof/>
                <w:webHidden/>
              </w:rPr>
            </w:r>
            <w:r w:rsidR="00B41418">
              <w:rPr>
                <w:noProof/>
                <w:webHidden/>
              </w:rPr>
              <w:fldChar w:fldCharType="separate"/>
            </w:r>
            <w:r w:rsidR="00B41418">
              <w:rPr>
                <w:noProof/>
                <w:webHidden/>
              </w:rPr>
              <w:t>10</w:t>
            </w:r>
            <w:r w:rsidR="00B41418">
              <w:rPr>
                <w:noProof/>
                <w:webHidden/>
              </w:rPr>
              <w:fldChar w:fldCharType="end"/>
            </w:r>
          </w:hyperlink>
        </w:p>
        <w:p w14:paraId="51EAFA43" w14:textId="77777777" w:rsidR="00B41418" w:rsidRDefault="009D4734">
          <w:pPr>
            <w:pStyle w:val="TOC2"/>
            <w:rPr>
              <w:noProof/>
            </w:rPr>
          </w:pPr>
          <w:hyperlink w:anchor="_Toc530490130" w:history="1">
            <w:r w:rsidR="00B41418" w:rsidRPr="004510C0">
              <w:rPr>
                <w:rStyle w:val="Hyperlink"/>
                <w:noProof/>
              </w:rPr>
              <w:t>3.10</w:t>
            </w:r>
            <w:r w:rsidR="00B41418">
              <w:rPr>
                <w:noProof/>
              </w:rPr>
              <w:tab/>
            </w:r>
            <w:r w:rsidR="00B41418" w:rsidRPr="004510C0">
              <w:rPr>
                <w:rStyle w:val="Hyperlink"/>
                <w:noProof/>
              </w:rPr>
              <w:t>Availability</w:t>
            </w:r>
            <w:r w:rsidR="00B41418">
              <w:rPr>
                <w:noProof/>
                <w:webHidden/>
              </w:rPr>
              <w:tab/>
            </w:r>
            <w:r w:rsidR="00B41418">
              <w:rPr>
                <w:noProof/>
                <w:webHidden/>
              </w:rPr>
              <w:fldChar w:fldCharType="begin"/>
            </w:r>
            <w:r w:rsidR="00B41418">
              <w:rPr>
                <w:noProof/>
                <w:webHidden/>
              </w:rPr>
              <w:instrText xml:space="preserve"> PAGEREF _Toc530490130 \h </w:instrText>
            </w:r>
            <w:r w:rsidR="00B41418">
              <w:rPr>
                <w:noProof/>
                <w:webHidden/>
              </w:rPr>
            </w:r>
            <w:r w:rsidR="00B41418">
              <w:rPr>
                <w:noProof/>
                <w:webHidden/>
              </w:rPr>
              <w:fldChar w:fldCharType="separate"/>
            </w:r>
            <w:r w:rsidR="00B41418">
              <w:rPr>
                <w:noProof/>
                <w:webHidden/>
              </w:rPr>
              <w:t>10</w:t>
            </w:r>
            <w:r w:rsidR="00B41418">
              <w:rPr>
                <w:noProof/>
                <w:webHidden/>
              </w:rPr>
              <w:fldChar w:fldCharType="end"/>
            </w:r>
          </w:hyperlink>
        </w:p>
        <w:p w14:paraId="3E8FADDD" w14:textId="77777777" w:rsidR="00B41418" w:rsidRDefault="009D4734">
          <w:pPr>
            <w:pStyle w:val="TOC1"/>
            <w:rPr>
              <w:rFonts w:eastAsiaTheme="minorEastAsia"/>
              <w:spacing w:val="0"/>
              <w:szCs w:val="22"/>
              <w:lang w:val="en-US"/>
            </w:rPr>
          </w:pPr>
          <w:hyperlink w:anchor="_Toc530490131" w:history="1">
            <w:r w:rsidR="00B41418" w:rsidRPr="004510C0">
              <w:rPr>
                <w:rStyle w:val="Hyperlink"/>
              </w:rPr>
              <w:t>4</w:t>
            </w:r>
            <w:r w:rsidR="00B41418">
              <w:rPr>
                <w:rFonts w:eastAsiaTheme="minorEastAsia"/>
                <w:spacing w:val="0"/>
                <w:szCs w:val="22"/>
                <w:lang w:val="en-US"/>
              </w:rPr>
              <w:tab/>
            </w:r>
            <w:r w:rsidR="00B41418" w:rsidRPr="004510C0">
              <w:rPr>
                <w:rStyle w:val="Hyperlink"/>
              </w:rPr>
              <w:t>MOSIP Data Architecture</w:t>
            </w:r>
            <w:r w:rsidR="00B41418">
              <w:rPr>
                <w:webHidden/>
              </w:rPr>
              <w:tab/>
            </w:r>
            <w:r w:rsidR="00B41418">
              <w:rPr>
                <w:webHidden/>
              </w:rPr>
              <w:fldChar w:fldCharType="begin"/>
            </w:r>
            <w:r w:rsidR="00B41418">
              <w:rPr>
                <w:webHidden/>
              </w:rPr>
              <w:instrText xml:space="preserve"> PAGEREF _Toc530490131 \h </w:instrText>
            </w:r>
            <w:r w:rsidR="00B41418">
              <w:rPr>
                <w:webHidden/>
              </w:rPr>
            </w:r>
            <w:r w:rsidR="00B41418">
              <w:rPr>
                <w:webHidden/>
              </w:rPr>
              <w:fldChar w:fldCharType="separate"/>
            </w:r>
            <w:r w:rsidR="00B41418">
              <w:rPr>
                <w:webHidden/>
              </w:rPr>
              <w:t>11</w:t>
            </w:r>
            <w:r w:rsidR="00B41418">
              <w:rPr>
                <w:webHidden/>
              </w:rPr>
              <w:fldChar w:fldCharType="end"/>
            </w:r>
          </w:hyperlink>
        </w:p>
        <w:p w14:paraId="290DCE34" w14:textId="77777777" w:rsidR="00B41418" w:rsidRDefault="009D4734">
          <w:pPr>
            <w:pStyle w:val="TOC2"/>
            <w:rPr>
              <w:noProof/>
            </w:rPr>
          </w:pPr>
          <w:hyperlink w:anchor="_Toc530490132" w:history="1">
            <w:r w:rsidR="00B41418" w:rsidRPr="004510C0">
              <w:rPr>
                <w:rStyle w:val="Hyperlink"/>
                <w:noProof/>
              </w:rPr>
              <w:t>4.1</w:t>
            </w:r>
            <w:r w:rsidR="00B41418">
              <w:rPr>
                <w:noProof/>
              </w:rPr>
              <w:tab/>
            </w:r>
            <w:r w:rsidR="00B41418" w:rsidRPr="004510C0">
              <w:rPr>
                <w:rStyle w:val="Hyperlink"/>
                <w:noProof/>
              </w:rPr>
              <w:t>&lt;. . .&gt;</w:t>
            </w:r>
            <w:r w:rsidR="00B41418">
              <w:rPr>
                <w:noProof/>
                <w:webHidden/>
              </w:rPr>
              <w:tab/>
            </w:r>
            <w:r w:rsidR="00B41418">
              <w:rPr>
                <w:noProof/>
                <w:webHidden/>
              </w:rPr>
              <w:fldChar w:fldCharType="begin"/>
            </w:r>
            <w:r w:rsidR="00B41418">
              <w:rPr>
                <w:noProof/>
                <w:webHidden/>
              </w:rPr>
              <w:instrText xml:space="preserve"> PAGEREF _Toc530490132 \h </w:instrText>
            </w:r>
            <w:r w:rsidR="00B41418">
              <w:rPr>
                <w:noProof/>
                <w:webHidden/>
              </w:rPr>
            </w:r>
            <w:r w:rsidR="00B41418">
              <w:rPr>
                <w:noProof/>
                <w:webHidden/>
              </w:rPr>
              <w:fldChar w:fldCharType="separate"/>
            </w:r>
            <w:r w:rsidR="00B41418">
              <w:rPr>
                <w:noProof/>
                <w:webHidden/>
              </w:rPr>
              <w:t>11</w:t>
            </w:r>
            <w:r w:rsidR="00B41418">
              <w:rPr>
                <w:noProof/>
                <w:webHidden/>
              </w:rPr>
              <w:fldChar w:fldCharType="end"/>
            </w:r>
          </w:hyperlink>
        </w:p>
        <w:p w14:paraId="11AC6F58" w14:textId="77777777" w:rsidR="00B41418" w:rsidRDefault="009D4734">
          <w:pPr>
            <w:pStyle w:val="TOC2"/>
            <w:rPr>
              <w:noProof/>
            </w:rPr>
          </w:pPr>
          <w:hyperlink w:anchor="_Toc530490133" w:history="1">
            <w:r w:rsidR="00B41418" w:rsidRPr="004510C0">
              <w:rPr>
                <w:rStyle w:val="Hyperlink"/>
                <w:noProof/>
              </w:rPr>
              <w:t>4.2</w:t>
            </w:r>
            <w:r w:rsidR="00B41418">
              <w:rPr>
                <w:noProof/>
              </w:rPr>
              <w:tab/>
            </w:r>
            <w:r w:rsidR="00B41418" w:rsidRPr="004510C0">
              <w:rPr>
                <w:rStyle w:val="Hyperlink"/>
                <w:noProof/>
              </w:rPr>
              <w:t>&lt;. . .&gt;</w:t>
            </w:r>
            <w:r w:rsidR="00B41418">
              <w:rPr>
                <w:noProof/>
                <w:webHidden/>
              </w:rPr>
              <w:tab/>
            </w:r>
            <w:r w:rsidR="00B41418">
              <w:rPr>
                <w:noProof/>
                <w:webHidden/>
              </w:rPr>
              <w:fldChar w:fldCharType="begin"/>
            </w:r>
            <w:r w:rsidR="00B41418">
              <w:rPr>
                <w:noProof/>
                <w:webHidden/>
              </w:rPr>
              <w:instrText xml:space="preserve"> PAGEREF _Toc530490133 \h </w:instrText>
            </w:r>
            <w:r w:rsidR="00B41418">
              <w:rPr>
                <w:noProof/>
                <w:webHidden/>
              </w:rPr>
            </w:r>
            <w:r w:rsidR="00B41418">
              <w:rPr>
                <w:noProof/>
                <w:webHidden/>
              </w:rPr>
              <w:fldChar w:fldCharType="separate"/>
            </w:r>
            <w:r w:rsidR="00B41418">
              <w:rPr>
                <w:noProof/>
                <w:webHidden/>
              </w:rPr>
              <w:t>11</w:t>
            </w:r>
            <w:r w:rsidR="00B41418">
              <w:rPr>
                <w:noProof/>
                <w:webHidden/>
              </w:rPr>
              <w:fldChar w:fldCharType="end"/>
            </w:r>
          </w:hyperlink>
        </w:p>
        <w:p w14:paraId="1F383D44" w14:textId="77777777" w:rsidR="00B41418" w:rsidRDefault="009D4734">
          <w:pPr>
            <w:pStyle w:val="TOC1"/>
            <w:rPr>
              <w:rFonts w:eastAsiaTheme="minorEastAsia"/>
              <w:spacing w:val="0"/>
              <w:szCs w:val="22"/>
              <w:lang w:val="en-US"/>
            </w:rPr>
          </w:pPr>
          <w:hyperlink w:anchor="_Toc530490134" w:history="1">
            <w:r w:rsidR="00B41418" w:rsidRPr="004510C0">
              <w:rPr>
                <w:rStyle w:val="Hyperlink"/>
              </w:rPr>
              <w:t>5</w:t>
            </w:r>
            <w:r w:rsidR="00B41418">
              <w:rPr>
                <w:rFonts w:eastAsiaTheme="minorEastAsia"/>
                <w:spacing w:val="0"/>
                <w:szCs w:val="22"/>
                <w:lang w:val="en-US"/>
              </w:rPr>
              <w:tab/>
            </w:r>
            <w:r w:rsidR="00B41418" w:rsidRPr="004510C0">
              <w:rPr>
                <w:rStyle w:val="Hyperlink"/>
              </w:rPr>
              <w:t>MOSIP Data Model</w:t>
            </w:r>
            <w:r w:rsidR="00B41418">
              <w:rPr>
                <w:webHidden/>
              </w:rPr>
              <w:tab/>
            </w:r>
            <w:r w:rsidR="00B41418">
              <w:rPr>
                <w:webHidden/>
              </w:rPr>
              <w:fldChar w:fldCharType="begin"/>
            </w:r>
            <w:r w:rsidR="00B41418">
              <w:rPr>
                <w:webHidden/>
              </w:rPr>
              <w:instrText xml:space="preserve"> PAGEREF _Toc530490134 \h </w:instrText>
            </w:r>
            <w:r w:rsidR="00B41418">
              <w:rPr>
                <w:webHidden/>
              </w:rPr>
            </w:r>
            <w:r w:rsidR="00B41418">
              <w:rPr>
                <w:webHidden/>
              </w:rPr>
              <w:fldChar w:fldCharType="separate"/>
            </w:r>
            <w:r w:rsidR="00B41418">
              <w:rPr>
                <w:webHidden/>
              </w:rPr>
              <w:t>11</w:t>
            </w:r>
            <w:r w:rsidR="00B41418">
              <w:rPr>
                <w:webHidden/>
              </w:rPr>
              <w:fldChar w:fldCharType="end"/>
            </w:r>
          </w:hyperlink>
        </w:p>
        <w:p w14:paraId="4B931951" w14:textId="77777777" w:rsidR="00B41418" w:rsidRDefault="009D4734">
          <w:pPr>
            <w:pStyle w:val="TOC2"/>
            <w:rPr>
              <w:noProof/>
            </w:rPr>
          </w:pPr>
          <w:hyperlink w:anchor="_Toc530490135" w:history="1">
            <w:r w:rsidR="00B41418" w:rsidRPr="004510C0">
              <w:rPr>
                <w:rStyle w:val="Hyperlink"/>
                <w:noProof/>
              </w:rPr>
              <w:t>5.1</w:t>
            </w:r>
            <w:r w:rsidR="00B41418">
              <w:rPr>
                <w:noProof/>
              </w:rPr>
              <w:tab/>
            </w:r>
            <w:r w:rsidR="00B41418" w:rsidRPr="004510C0">
              <w:rPr>
                <w:rStyle w:val="Hyperlink"/>
                <w:noProof/>
              </w:rPr>
              <w:t>Data Model Standards</w:t>
            </w:r>
            <w:r w:rsidR="00B41418">
              <w:rPr>
                <w:noProof/>
                <w:webHidden/>
              </w:rPr>
              <w:tab/>
            </w:r>
            <w:r w:rsidR="00B41418">
              <w:rPr>
                <w:noProof/>
                <w:webHidden/>
              </w:rPr>
              <w:fldChar w:fldCharType="begin"/>
            </w:r>
            <w:r w:rsidR="00B41418">
              <w:rPr>
                <w:noProof/>
                <w:webHidden/>
              </w:rPr>
              <w:instrText xml:space="preserve"> PAGEREF _Toc530490135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653F1A6E" w14:textId="77777777" w:rsidR="00B41418" w:rsidRDefault="009D4734">
          <w:pPr>
            <w:pStyle w:val="TOC2"/>
            <w:rPr>
              <w:noProof/>
            </w:rPr>
          </w:pPr>
          <w:hyperlink w:anchor="_Toc530490136" w:history="1">
            <w:r w:rsidR="00B41418" w:rsidRPr="004510C0">
              <w:rPr>
                <w:rStyle w:val="Hyperlink"/>
                <w:noProof/>
              </w:rPr>
              <w:t>5.2</w:t>
            </w:r>
            <w:r w:rsidR="00B41418">
              <w:rPr>
                <w:noProof/>
              </w:rPr>
              <w:tab/>
            </w:r>
            <w:r w:rsidR="00B41418" w:rsidRPr="004510C0">
              <w:rPr>
                <w:rStyle w:val="Hyperlink"/>
                <w:noProof/>
              </w:rPr>
              <w:t>Global Master Reference Data Model</w:t>
            </w:r>
            <w:r w:rsidR="00B41418">
              <w:rPr>
                <w:noProof/>
                <w:webHidden/>
              </w:rPr>
              <w:tab/>
            </w:r>
            <w:r w:rsidR="00B41418">
              <w:rPr>
                <w:noProof/>
                <w:webHidden/>
              </w:rPr>
              <w:fldChar w:fldCharType="begin"/>
            </w:r>
            <w:r w:rsidR="00B41418">
              <w:rPr>
                <w:noProof/>
                <w:webHidden/>
              </w:rPr>
              <w:instrText xml:space="preserve"> PAGEREF _Toc530490136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40E5DE47" w14:textId="77777777" w:rsidR="00B41418" w:rsidRDefault="009D4734">
          <w:pPr>
            <w:pStyle w:val="TOC2"/>
            <w:rPr>
              <w:noProof/>
            </w:rPr>
          </w:pPr>
          <w:hyperlink w:anchor="_Toc530490137" w:history="1">
            <w:r w:rsidR="00B41418" w:rsidRPr="004510C0">
              <w:rPr>
                <w:rStyle w:val="Hyperlink"/>
                <w:noProof/>
              </w:rPr>
              <w:t>5.3</w:t>
            </w:r>
            <w:r w:rsidR="00B41418">
              <w:rPr>
                <w:noProof/>
              </w:rPr>
              <w:tab/>
            </w:r>
            <w:r w:rsidR="00B41418" w:rsidRPr="004510C0">
              <w:rPr>
                <w:rStyle w:val="Hyperlink"/>
                <w:noProof/>
              </w:rPr>
              <w:t>Conceptual ER Data Model</w:t>
            </w:r>
            <w:r w:rsidR="00B41418">
              <w:rPr>
                <w:noProof/>
                <w:webHidden/>
              </w:rPr>
              <w:tab/>
            </w:r>
            <w:r w:rsidR="00B41418">
              <w:rPr>
                <w:noProof/>
                <w:webHidden/>
              </w:rPr>
              <w:fldChar w:fldCharType="begin"/>
            </w:r>
            <w:r w:rsidR="00B41418">
              <w:rPr>
                <w:noProof/>
                <w:webHidden/>
              </w:rPr>
              <w:instrText xml:space="preserve"> PAGEREF _Toc530490137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4D8D2E59" w14:textId="77777777" w:rsidR="00B41418" w:rsidRDefault="009D4734">
          <w:pPr>
            <w:pStyle w:val="TOC2"/>
            <w:rPr>
              <w:noProof/>
            </w:rPr>
          </w:pPr>
          <w:hyperlink w:anchor="_Toc530490138" w:history="1">
            <w:r w:rsidR="00B41418" w:rsidRPr="004510C0">
              <w:rPr>
                <w:rStyle w:val="Hyperlink"/>
                <w:noProof/>
              </w:rPr>
              <w:t>5.4</w:t>
            </w:r>
            <w:r w:rsidR="00B41418">
              <w:rPr>
                <w:noProof/>
              </w:rPr>
              <w:tab/>
            </w:r>
            <w:r w:rsidR="00B41418" w:rsidRPr="004510C0">
              <w:rPr>
                <w:rStyle w:val="Hyperlink"/>
                <w:noProof/>
              </w:rPr>
              <w:t>Logical Data Model</w:t>
            </w:r>
            <w:r w:rsidR="00B41418">
              <w:rPr>
                <w:noProof/>
                <w:webHidden/>
              </w:rPr>
              <w:tab/>
            </w:r>
            <w:r w:rsidR="00B41418">
              <w:rPr>
                <w:noProof/>
                <w:webHidden/>
              </w:rPr>
              <w:fldChar w:fldCharType="begin"/>
            </w:r>
            <w:r w:rsidR="00B41418">
              <w:rPr>
                <w:noProof/>
                <w:webHidden/>
              </w:rPr>
              <w:instrText xml:space="preserve"> PAGEREF _Toc530490138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3C37DD08" w14:textId="77777777" w:rsidR="00B41418" w:rsidRDefault="009D4734">
          <w:pPr>
            <w:pStyle w:val="TOC2"/>
            <w:rPr>
              <w:noProof/>
            </w:rPr>
          </w:pPr>
          <w:hyperlink w:anchor="_Toc530490139" w:history="1">
            <w:r w:rsidR="00B41418" w:rsidRPr="004510C0">
              <w:rPr>
                <w:rStyle w:val="Hyperlink"/>
                <w:noProof/>
              </w:rPr>
              <w:t>5.5</w:t>
            </w:r>
            <w:r w:rsidR="00B41418">
              <w:rPr>
                <w:noProof/>
              </w:rPr>
              <w:tab/>
            </w:r>
            <w:r w:rsidR="00B41418" w:rsidRPr="004510C0">
              <w:rPr>
                <w:rStyle w:val="Hyperlink"/>
                <w:noProof/>
              </w:rPr>
              <w:t>Physical Data Model</w:t>
            </w:r>
            <w:r w:rsidR="00B41418">
              <w:rPr>
                <w:noProof/>
                <w:webHidden/>
              </w:rPr>
              <w:tab/>
            </w:r>
            <w:r w:rsidR="00B41418">
              <w:rPr>
                <w:noProof/>
                <w:webHidden/>
              </w:rPr>
              <w:fldChar w:fldCharType="begin"/>
            </w:r>
            <w:r w:rsidR="00B41418">
              <w:rPr>
                <w:noProof/>
                <w:webHidden/>
              </w:rPr>
              <w:instrText xml:space="preserve"> PAGEREF _Toc530490139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4627476F" w14:textId="77777777" w:rsidR="00B41418" w:rsidRDefault="009D4734">
          <w:pPr>
            <w:pStyle w:val="TOC1"/>
            <w:rPr>
              <w:rFonts w:eastAsiaTheme="minorEastAsia"/>
              <w:spacing w:val="0"/>
              <w:szCs w:val="22"/>
              <w:lang w:val="en-US"/>
            </w:rPr>
          </w:pPr>
          <w:hyperlink w:anchor="_Toc530490140" w:history="1">
            <w:r w:rsidR="00B41418" w:rsidRPr="004510C0">
              <w:rPr>
                <w:rStyle w:val="Hyperlink"/>
              </w:rPr>
              <w:t>6</w:t>
            </w:r>
            <w:r w:rsidR="00B41418">
              <w:rPr>
                <w:rFonts w:eastAsiaTheme="minorEastAsia"/>
                <w:spacing w:val="0"/>
                <w:szCs w:val="22"/>
                <w:lang w:val="en-US"/>
              </w:rPr>
              <w:tab/>
            </w:r>
            <w:r w:rsidR="00B41418" w:rsidRPr="004510C0">
              <w:rPr>
                <w:rStyle w:val="Hyperlink"/>
              </w:rPr>
              <w:t>Database Performance</w:t>
            </w:r>
            <w:r w:rsidR="00B41418">
              <w:rPr>
                <w:webHidden/>
              </w:rPr>
              <w:tab/>
            </w:r>
            <w:r w:rsidR="00B41418">
              <w:rPr>
                <w:webHidden/>
              </w:rPr>
              <w:fldChar w:fldCharType="begin"/>
            </w:r>
            <w:r w:rsidR="00B41418">
              <w:rPr>
                <w:webHidden/>
              </w:rPr>
              <w:instrText xml:space="preserve"> PAGEREF _Toc530490140 \h </w:instrText>
            </w:r>
            <w:r w:rsidR="00B41418">
              <w:rPr>
                <w:webHidden/>
              </w:rPr>
            </w:r>
            <w:r w:rsidR="00B41418">
              <w:rPr>
                <w:webHidden/>
              </w:rPr>
              <w:fldChar w:fldCharType="separate"/>
            </w:r>
            <w:r w:rsidR="00B41418">
              <w:rPr>
                <w:webHidden/>
              </w:rPr>
              <w:t>12</w:t>
            </w:r>
            <w:r w:rsidR="00B41418">
              <w:rPr>
                <w:webHidden/>
              </w:rPr>
              <w:fldChar w:fldCharType="end"/>
            </w:r>
          </w:hyperlink>
        </w:p>
        <w:p w14:paraId="6BEC4AC2" w14:textId="77777777" w:rsidR="00B41418" w:rsidRDefault="009D4734">
          <w:pPr>
            <w:pStyle w:val="TOC2"/>
            <w:rPr>
              <w:noProof/>
            </w:rPr>
          </w:pPr>
          <w:hyperlink w:anchor="_Toc530490141" w:history="1">
            <w:r w:rsidR="00B41418" w:rsidRPr="004510C0">
              <w:rPr>
                <w:rStyle w:val="Hyperlink"/>
                <w:noProof/>
              </w:rPr>
              <w:t>6.1</w:t>
            </w:r>
            <w:r w:rsidR="00B41418">
              <w:rPr>
                <w:noProof/>
              </w:rPr>
              <w:tab/>
            </w:r>
            <w:r w:rsidR="00B41418" w:rsidRPr="004510C0">
              <w:rPr>
                <w:rStyle w:val="Hyperlink"/>
                <w:noProof/>
              </w:rPr>
              <w:t>Database Server</w:t>
            </w:r>
            <w:r w:rsidR="00B41418">
              <w:rPr>
                <w:noProof/>
                <w:webHidden/>
              </w:rPr>
              <w:tab/>
            </w:r>
            <w:r w:rsidR="00B41418">
              <w:rPr>
                <w:noProof/>
                <w:webHidden/>
              </w:rPr>
              <w:fldChar w:fldCharType="begin"/>
            </w:r>
            <w:r w:rsidR="00B41418">
              <w:rPr>
                <w:noProof/>
                <w:webHidden/>
              </w:rPr>
              <w:instrText xml:space="preserve"> PAGEREF _Toc530490141 \h </w:instrText>
            </w:r>
            <w:r w:rsidR="00B41418">
              <w:rPr>
                <w:noProof/>
                <w:webHidden/>
              </w:rPr>
            </w:r>
            <w:r w:rsidR="00B41418">
              <w:rPr>
                <w:noProof/>
                <w:webHidden/>
              </w:rPr>
              <w:fldChar w:fldCharType="separate"/>
            </w:r>
            <w:r w:rsidR="00B41418">
              <w:rPr>
                <w:noProof/>
                <w:webHidden/>
              </w:rPr>
              <w:t>12</w:t>
            </w:r>
            <w:r w:rsidR="00B41418">
              <w:rPr>
                <w:noProof/>
                <w:webHidden/>
              </w:rPr>
              <w:fldChar w:fldCharType="end"/>
            </w:r>
          </w:hyperlink>
        </w:p>
        <w:p w14:paraId="62FCE1B8" w14:textId="77777777" w:rsidR="00B41418" w:rsidRDefault="009D4734">
          <w:pPr>
            <w:pStyle w:val="TOC2"/>
            <w:rPr>
              <w:noProof/>
            </w:rPr>
          </w:pPr>
          <w:hyperlink w:anchor="_Toc530490142" w:history="1">
            <w:r w:rsidR="00B41418" w:rsidRPr="004510C0">
              <w:rPr>
                <w:rStyle w:val="Hyperlink"/>
                <w:noProof/>
              </w:rPr>
              <w:t>6.2</w:t>
            </w:r>
            <w:r w:rsidR="00B41418">
              <w:rPr>
                <w:noProof/>
              </w:rPr>
              <w:tab/>
            </w:r>
            <w:r w:rsidR="00B41418" w:rsidRPr="004510C0">
              <w:rPr>
                <w:rStyle w:val="Hyperlink"/>
                <w:noProof/>
              </w:rPr>
              <w:t>Table Partitioning Strategy</w:t>
            </w:r>
            <w:r w:rsidR="00B41418">
              <w:rPr>
                <w:noProof/>
                <w:webHidden/>
              </w:rPr>
              <w:tab/>
            </w:r>
            <w:r w:rsidR="00B41418">
              <w:rPr>
                <w:noProof/>
                <w:webHidden/>
              </w:rPr>
              <w:fldChar w:fldCharType="begin"/>
            </w:r>
            <w:r w:rsidR="00B41418">
              <w:rPr>
                <w:noProof/>
                <w:webHidden/>
              </w:rPr>
              <w:instrText xml:space="preserve"> PAGEREF _Toc530490142 \h </w:instrText>
            </w:r>
            <w:r w:rsidR="00B41418">
              <w:rPr>
                <w:noProof/>
                <w:webHidden/>
              </w:rPr>
            </w:r>
            <w:r w:rsidR="00B41418">
              <w:rPr>
                <w:noProof/>
                <w:webHidden/>
              </w:rPr>
              <w:fldChar w:fldCharType="separate"/>
            </w:r>
            <w:r w:rsidR="00B41418">
              <w:rPr>
                <w:noProof/>
                <w:webHidden/>
              </w:rPr>
              <w:t>13</w:t>
            </w:r>
            <w:r w:rsidR="00B41418">
              <w:rPr>
                <w:noProof/>
                <w:webHidden/>
              </w:rPr>
              <w:fldChar w:fldCharType="end"/>
            </w:r>
          </w:hyperlink>
        </w:p>
        <w:p w14:paraId="1A6C49C1" w14:textId="77777777" w:rsidR="00B41418" w:rsidRDefault="009D4734">
          <w:pPr>
            <w:pStyle w:val="TOC2"/>
            <w:rPr>
              <w:noProof/>
            </w:rPr>
          </w:pPr>
          <w:hyperlink w:anchor="_Toc530490143" w:history="1">
            <w:r w:rsidR="00B41418" w:rsidRPr="004510C0">
              <w:rPr>
                <w:rStyle w:val="Hyperlink"/>
                <w:noProof/>
              </w:rPr>
              <w:t>6.3</w:t>
            </w:r>
            <w:r w:rsidR="00B41418">
              <w:rPr>
                <w:noProof/>
              </w:rPr>
              <w:tab/>
            </w:r>
            <w:r w:rsidR="00B41418" w:rsidRPr="004510C0">
              <w:rPr>
                <w:rStyle w:val="Hyperlink"/>
                <w:noProof/>
              </w:rPr>
              <w:t>Indexing Strategy</w:t>
            </w:r>
            <w:r w:rsidR="00B41418">
              <w:rPr>
                <w:noProof/>
                <w:webHidden/>
              </w:rPr>
              <w:tab/>
            </w:r>
            <w:r w:rsidR="00B41418">
              <w:rPr>
                <w:noProof/>
                <w:webHidden/>
              </w:rPr>
              <w:fldChar w:fldCharType="begin"/>
            </w:r>
            <w:r w:rsidR="00B41418">
              <w:rPr>
                <w:noProof/>
                <w:webHidden/>
              </w:rPr>
              <w:instrText xml:space="preserve"> PAGEREF _Toc530490143 \h </w:instrText>
            </w:r>
            <w:r w:rsidR="00B41418">
              <w:rPr>
                <w:noProof/>
                <w:webHidden/>
              </w:rPr>
            </w:r>
            <w:r w:rsidR="00B41418">
              <w:rPr>
                <w:noProof/>
                <w:webHidden/>
              </w:rPr>
              <w:fldChar w:fldCharType="separate"/>
            </w:r>
            <w:r w:rsidR="00B41418">
              <w:rPr>
                <w:noProof/>
                <w:webHidden/>
              </w:rPr>
              <w:t>13</w:t>
            </w:r>
            <w:r w:rsidR="00B41418">
              <w:rPr>
                <w:noProof/>
                <w:webHidden/>
              </w:rPr>
              <w:fldChar w:fldCharType="end"/>
            </w:r>
          </w:hyperlink>
        </w:p>
        <w:p w14:paraId="475638E5" w14:textId="77777777" w:rsidR="00B41418" w:rsidRDefault="009D4734">
          <w:pPr>
            <w:pStyle w:val="TOC1"/>
            <w:rPr>
              <w:rFonts w:eastAsiaTheme="minorEastAsia"/>
              <w:spacing w:val="0"/>
              <w:szCs w:val="22"/>
              <w:lang w:val="en-US"/>
            </w:rPr>
          </w:pPr>
          <w:hyperlink w:anchor="_Toc530490144" w:history="1">
            <w:r w:rsidR="00B41418" w:rsidRPr="004510C0">
              <w:rPr>
                <w:rStyle w:val="Hyperlink"/>
              </w:rPr>
              <w:t>7</w:t>
            </w:r>
            <w:r w:rsidR="00B41418">
              <w:rPr>
                <w:rFonts w:eastAsiaTheme="minorEastAsia"/>
                <w:spacing w:val="0"/>
                <w:szCs w:val="22"/>
                <w:lang w:val="en-US"/>
              </w:rPr>
              <w:tab/>
            </w:r>
            <w:r w:rsidR="00B41418" w:rsidRPr="004510C0">
              <w:rPr>
                <w:rStyle w:val="Hyperlink"/>
              </w:rPr>
              <w:t>Auditing, Event/s Logging, Alerts &amp; Notification</w:t>
            </w:r>
            <w:r w:rsidR="00B41418">
              <w:rPr>
                <w:webHidden/>
              </w:rPr>
              <w:tab/>
            </w:r>
            <w:r w:rsidR="00B41418">
              <w:rPr>
                <w:webHidden/>
              </w:rPr>
              <w:fldChar w:fldCharType="begin"/>
            </w:r>
            <w:r w:rsidR="00B41418">
              <w:rPr>
                <w:webHidden/>
              </w:rPr>
              <w:instrText xml:space="preserve"> PAGEREF _Toc530490144 \h </w:instrText>
            </w:r>
            <w:r w:rsidR="00B41418">
              <w:rPr>
                <w:webHidden/>
              </w:rPr>
            </w:r>
            <w:r w:rsidR="00B41418">
              <w:rPr>
                <w:webHidden/>
              </w:rPr>
              <w:fldChar w:fldCharType="separate"/>
            </w:r>
            <w:r w:rsidR="00B41418">
              <w:rPr>
                <w:webHidden/>
              </w:rPr>
              <w:t>13</w:t>
            </w:r>
            <w:r w:rsidR="00B41418">
              <w:rPr>
                <w:webHidden/>
              </w:rPr>
              <w:fldChar w:fldCharType="end"/>
            </w:r>
          </w:hyperlink>
        </w:p>
        <w:p w14:paraId="51D1837B" w14:textId="77777777" w:rsidR="00B41418" w:rsidRDefault="009D4734">
          <w:pPr>
            <w:pStyle w:val="TOC2"/>
            <w:rPr>
              <w:noProof/>
            </w:rPr>
          </w:pPr>
          <w:hyperlink w:anchor="_Toc530490145" w:history="1">
            <w:r w:rsidR="00B41418" w:rsidRPr="004510C0">
              <w:rPr>
                <w:rStyle w:val="Hyperlink"/>
                <w:noProof/>
              </w:rPr>
              <w:t>7.1</w:t>
            </w:r>
            <w:r w:rsidR="00B41418">
              <w:rPr>
                <w:noProof/>
              </w:rPr>
              <w:tab/>
            </w:r>
            <w:r w:rsidR="00B41418" w:rsidRPr="004510C0">
              <w:rPr>
                <w:rStyle w:val="Hyperlink"/>
                <w:noProof/>
              </w:rPr>
              <w:t>Auditing</w:t>
            </w:r>
            <w:r w:rsidR="00B41418">
              <w:rPr>
                <w:noProof/>
                <w:webHidden/>
              </w:rPr>
              <w:tab/>
            </w:r>
            <w:r w:rsidR="00B41418">
              <w:rPr>
                <w:noProof/>
                <w:webHidden/>
              </w:rPr>
              <w:fldChar w:fldCharType="begin"/>
            </w:r>
            <w:r w:rsidR="00B41418">
              <w:rPr>
                <w:noProof/>
                <w:webHidden/>
              </w:rPr>
              <w:instrText xml:space="preserve"> PAGEREF _Toc530490145 \h </w:instrText>
            </w:r>
            <w:r w:rsidR="00B41418">
              <w:rPr>
                <w:noProof/>
                <w:webHidden/>
              </w:rPr>
            </w:r>
            <w:r w:rsidR="00B41418">
              <w:rPr>
                <w:noProof/>
                <w:webHidden/>
              </w:rPr>
              <w:fldChar w:fldCharType="separate"/>
            </w:r>
            <w:r w:rsidR="00B41418">
              <w:rPr>
                <w:noProof/>
                <w:webHidden/>
              </w:rPr>
              <w:t>13</w:t>
            </w:r>
            <w:r w:rsidR="00B41418">
              <w:rPr>
                <w:noProof/>
                <w:webHidden/>
              </w:rPr>
              <w:fldChar w:fldCharType="end"/>
            </w:r>
          </w:hyperlink>
        </w:p>
        <w:p w14:paraId="6DADDACD" w14:textId="77777777" w:rsidR="00B41418" w:rsidRDefault="009D4734">
          <w:pPr>
            <w:pStyle w:val="TOC3"/>
            <w:rPr>
              <w:noProof/>
            </w:rPr>
          </w:pPr>
          <w:hyperlink w:anchor="_Toc530490146" w:history="1">
            <w:r w:rsidR="00B41418" w:rsidRPr="004510C0">
              <w:rPr>
                <w:rStyle w:val="Hyperlink"/>
                <w:noProof/>
                <w14:scene3d>
                  <w14:camera w14:prst="orthographicFront"/>
                  <w14:lightRig w14:rig="threePt" w14:dir="t">
                    <w14:rot w14:lat="0" w14:lon="0" w14:rev="0"/>
                  </w14:lightRig>
                </w14:scene3d>
              </w:rPr>
              <w:t>7.1.1</w:t>
            </w:r>
            <w:r w:rsidR="00B41418">
              <w:rPr>
                <w:noProof/>
              </w:rPr>
              <w:tab/>
            </w:r>
            <w:r w:rsidR="00B41418" w:rsidRPr="004510C0">
              <w:rPr>
                <w:rStyle w:val="Hyperlink"/>
                <w:noProof/>
              </w:rPr>
              <w:t>Application Auditing</w:t>
            </w:r>
            <w:r w:rsidR="00B41418">
              <w:rPr>
                <w:noProof/>
                <w:webHidden/>
              </w:rPr>
              <w:tab/>
            </w:r>
            <w:r w:rsidR="00B41418">
              <w:rPr>
                <w:noProof/>
                <w:webHidden/>
              </w:rPr>
              <w:fldChar w:fldCharType="begin"/>
            </w:r>
            <w:r w:rsidR="00B41418">
              <w:rPr>
                <w:noProof/>
                <w:webHidden/>
              </w:rPr>
              <w:instrText xml:space="preserve"> PAGEREF _Toc530490146 \h </w:instrText>
            </w:r>
            <w:r w:rsidR="00B41418">
              <w:rPr>
                <w:noProof/>
                <w:webHidden/>
              </w:rPr>
            </w:r>
            <w:r w:rsidR="00B41418">
              <w:rPr>
                <w:noProof/>
                <w:webHidden/>
              </w:rPr>
              <w:fldChar w:fldCharType="separate"/>
            </w:r>
            <w:r w:rsidR="00B41418">
              <w:rPr>
                <w:noProof/>
                <w:webHidden/>
              </w:rPr>
              <w:t>14</w:t>
            </w:r>
            <w:r w:rsidR="00B41418">
              <w:rPr>
                <w:noProof/>
                <w:webHidden/>
              </w:rPr>
              <w:fldChar w:fldCharType="end"/>
            </w:r>
          </w:hyperlink>
        </w:p>
        <w:p w14:paraId="41AFD180" w14:textId="77777777" w:rsidR="00B41418" w:rsidRDefault="009D4734">
          <w:pPr>
            <w:pStyle w:val="TOC3"/>
            <w:rPr>
              <w:noProof/>
            </w:rPr>
          </w:pPr>
          <w:hyperlink w:anchor="_Toc530490147" w:history="1">
            <w:r w:rsidR="00B41418" w:rsidRPr="004510C0">
              <w:rPr>
                <w:rStyle w:val="Hyperlink"/>
                <w:noProof/>
                <w14:scene3d>
                  <w14:camera w14:prst="orthographicFront"/>
                  <w14:lightRig w14:rig="threePt" w14:dir="t">
                    <w14:rot w14:lat="0" w14:lon="0" w14:rev="0"/>
                  </w14:lightRig>
                </w14:scene3d>
              </w:rPr>
              <w:t>7.1.2</w:t>
            </w:r>
            <w:r w:rsidR="00B41418">
              <w:rPr>
                <w:noProof/>
              </w:rPr>
              <w:tab/>
            </w:r>
            <w:r w:rsidR="00B41418" w:rsidRPr="004510C0">
              <w:rPr>
                <w:rStyle w:val="Hyperlink"/>
                <w:noProof/>
              </w:rPr>
              <w:t>Database Auditing</w:t>
            </w:r>
            <w:r w:rsidR="00B41418">
              <w:rPr>
                <w:noProof/>
                <w:webHidden/>
              </w:rPr>
              <w:tab/>
            </w:r>
            <w:r w:rsidR="00B41418">
              <w:rPr>
                <w:noProof/>
                <w:webHidden/>
              </w:rPr>
              <w:fldChar w:fldCharType="begin"/>
            </w:r>
            <w:r w:rsidR="00B41418">
              <w:rPr>
                <w:noProof/>
                <w:webHidden/>
              </w:rPr>
              <w:instrText xml:space="preserve"> PAGEREF _Toc530490147 \h </w:instrText>
            </w:r>
            <w:r w:rsidR="00B41418">
              <w:rPr>
                <w:noProof/>
                <w:webHidden/>
              </w:rPr>
            </w:r>
            <w:r w:rsidR="00B41418">
              <w:rPr>
                <w:noProof/>
                <w:webHidden/>
              </w:rPr>
              <w:fldChar w:fldCharType="separate"/>
            </w:r>
            <w:r w:rsidR="00B41418">
              <w:rPr>
                <w:noProof/>
                <w:webHidden/>
              </w:rPr>
              <w:t>15</w:t>
            </w:r>
            <w:r w:rsidR="00B41418">
              <w:rPr>
                <w:noProof/>
                <w:webHidden/>
              </w:rPr>
              <w:fldChar w:fldCharType="end"/>
            </w:r>
          </w:hyperlink>
        </w:p>
        <w:p w14:paraId="1104EC0D" w14:textId="77777777" w:rsidR="00B41418" w:rsidRDefault="009D4734">
          <w:pPr>
            <w:pStyle w:val="TOC3"/>
            <w:rPr>
              <w:noProof/>
            </w:rPr>
          </w:pPr>
          <w:hyperlink w:anchor="_Toc530490148" w:history="1">
            <w:r w:rsidR="00B41418" w:rsidRPr="004510C0">
              <w:rPr>
                <w:rStyle w:val="Hyperlink"/>
                <w:noProof/>
                <w14:scene3d>
                  <w14:camera w14:prst="orthographicFront"/>
                  <w14:lightRig w14:rig="threePt" w14:dir="t">
                    <w14:rot w14:lat="0" w14:lon="0" w14:rev="0"/>
                  </w14:lightRig>
                </w14:scene3d>
              </w:rPr>
              <w:t>7.1.3</w:t>
            </w:r>
            <w:r w:rsidR="00B41418">
              <w:rPr>
                <w:noProof/>
              </w:rPr>
              <w:tab/>
            </w:r>
            <w:r w:rsidR="00B41418" w:rsidRPr="004510C0">
              <w:rPr>
                <w:rStyle w:val="Hyperlink"/>
                <w:noProof/>
              </w:rPr>
              <w:t>IT Infrastructure Auditing</w:t>
            </w:r>
            <w:r w:rsidR="00B41418">
              <w:rPr>
                <w:noProof/>
                <w:webHidden/>
              </w:rPr>
              <w:tab/>
            </w:r>
            <w:r w:rsidR="00B41418">
              <w:rPr>
                <w:noProof/>
                <w:webHidden/>
              </w:rPr>
              <w:fldChar w:fldCharType="begin"/>
            </w:r>
            <w:r w:rsidR="00B41418">
              <w:rPr>
                <w:noProof/>
                <w:webHidden/>
              </w:rPr>
              <w:instrText xml:space="preserve"> PAGEREF _Toc530490148 \h </w:instrText>
            </w:r>
            <w:r w:rsidR="00B41418">
              <w:rPr>
                <w:noProof/>
                <w:webHidden/>
              </w:rPr>
            </w:r>
            <w:r w:rsidR="00B41418">
              <w:rPr>
                <w:noProof/>
                <w:webHidden/>
              </w:rPr>
              <w:fldChar w:fldCharType="separate"/>
            </w:r>
            <w:r w:rsidR="00B41418">
              <w:rPr>
                <w:noProof/>
                <w:webHidden/>
              </w:rPr>
              <w:t>16</w:t>
            </w:r>
            <w:r w:rsidR="00B41418">
              <w:rPr>
                <w:noProof/>
                <w:webHidden/>
              </w:rPr>
              <w:fldChar w:fldCharType="end"/>
            </w:r>
          </w:hyperlink>
        </w:p>
        <w:p w14:paraId="04E06C51" w14:textId="77777777" w:rsidR="00B41418" w:rsidRDefault="009D4734">
          <w:pPr>
            <w:pStyle w:val="TOC2"/>
            <w:rPr>
              <w:noProof/>
            </w:rPr>
          </w:pPr>
          <w:hyperlink w:anchor="_Toc530490149" w:history="1">
            <w:r w:rsidR="00B41418" w:rsidRPr="004510C0">
              <w:rPr>
                <w:rStyle w:val="Hyperlink"/>
                <w:noProof/>
              </w:rPr>
              <w:t>7.2</w:t>
            </w:r>
            <w:r w:rsidR="00B41418">
              <w:rPr>
                <w:noProof/>
              </w:rPr>
              <w:tab/>
            </w:r>
            <w:r w:rsidR="00B41418" w:rsidRPr="004510C0">
              <w:rPr>
                <w:rStyle w:val="Hyperlink"/>
                <w:noProof/>
              </w:rPr>
              <w:t>Event/s Logs</w:t>
            </w:r>
            <w:r w:rsidR="00B41418">
              <w:rPr>
                <w:noProof/>
                <w:webHidden/>
              </w:rPr>
              <w:tab/>
            </w:r>
            <w:r w:rsidR="00B41418">
              <w:rPr>
                <w:noProof/>
                <w:webHidden/>
              </w:rPr>
              <w:fldChar w:fldCharType="begin"/>
            </w:r>
            <w:r w:rsidR="00B41418">
              <w:rPr>
                <w:noProof/>
                <w:webHidden/>
              </w:rPr>
              <w:instrText xml:space="preserve"> PAGEREF _Toc530490149 \h </w:instrText>
            </w:r>
            <w:r w:rsidR="00B41418">
              <w:rPr>
                <w:noProof/>
                <w:webHidden/>
              </w:rPr>
            </w:r>
            <w:r w:rsidR="00B41418">
              <w:rPr>
                <w:noProof/>
                <w:webHidden/>
              </w:rPr>
              <w:fldChar w:fldCharType="separate"/>
            </w:r>
            <w:r w:rsidR="00B41418">
              <w:rPr>
                <w:noProof/>
                <w:webHidden/>
              </w:rPr>
              <w:t>16</w:t>
            </w:r>
            <w:r w:rsidR="00B41418">
              <w:rPr>
                <w:noProof/>
                <w:webHidden/>
              </w:rPr>
              <w:fldChar w:fldCharType="end"/>
            </w:r>
          </w:hyperlink>
        </w:p>
        <w:p w14:paraId="30A81EBE" w14:textId="77777777" w:rsidR="00B41418" w:rsidRDefault="009D4734">
          <w:pPr>
            <w:pStyle w:val="TOC2"/>
            <w:rPr>
              <w:noProof/>
            </w:rPr>
          </w:pPr>
          <w:hyperlink w:anchor="_Toc530490150" w:history="1">
            <w:r w:rsidR="00B41418" w:rsidRPr="004510C0">
              <w:rPr>
                <w:rStyle w:val="Hyperlink"/>
                <w:noProof/>
              </w:rPr>
              <w:t>7.3</w:t>
            </w:r>
            <w:r w:rsidR="00B41418">
              <w:rPr>
                <w:noProof/>
              </w:rPr>
              <w:tab/>
            </w:r>
            <w:r w:rsidR="00B41418" w:rsidRPr="004510C0">
              <w:rPr>
                <w:rStyle w:val="Hyperlink"/>
                <w:noProof/>
              </w:rPr>
              <w:t>Alerts &amp; Notifications</w:t>
            </w:r>
            <w:r w:rsidR="00B41418">
              <w:rPr>
                <w:noProof/>
                <w:webHidden/>
              </w:rPr>
              <w:tab/>
            </w:r>
            <w:r w:rsidR="00B41418">
              <w:rPr>
                <w:noProof/>
                <w:webHidden/>
              </w:rPr>
              <w:fldChar w:fldCharType="begin"/>
            </w:r>
            <w:r w:rsidR="00B41418">
              <w:rPr>
                <w:noProof/>
                <w:webHidden/>
              </w:rPr>
              <w:instrText xml:space="preserve"> PAGEREF _Toc530490150 \h </w:instrText>
            </w:r>
            <w:r w:rsidR="00B41418">
              <w:rPr>
                <w:noProof/>
                <w:webHidden/>
              </w:rPr>
            </w:r>
            <w:r w:rsidR="00B41418">
              <w:rPr>
                <w:noProof/>
                <w:webHidden/>
              </w:rPr>
              <w:fldChar w:fldCharType="separate"/>
            </w:r>
            <w:r w:rsidR="00B41418">
              <w:rPr>
                <w:noProof/>
                <w:webHidden/>
              </w:rPr>
              <w:t>16</w:t>
            </w:r>
            <w:r w:rsidR="00B41418">
              <w:rPr>
                <w:noProof/>
                <w:webHidden/>
              </w:rPr>
              <w:fldChar w:fldCharType="end"/>
            </w:r>
          </w:hyperlink>
        </w:p>
        <w:p w14:paraId="3CB02528" w14:textId="77777777" w:rsidR="00B41418" w:rsidRDefault="009D4734">
          <w:pPr>
            <w:pStyle w:val="TOC1"/>
            <w:rPr>
              <w:rFonts w:eastAsiaTheme="minorEastAsia"/>
              <w:spacing w:val="0"/>
              <w:szCs w:val="22"/>
              <w:lang w:val="en-US"/>
            </w:rPr>
          </w:pPr>
          <w:hyperlink w:anchor="_Toc530490151" w:history="1">
            <w:r w:rsidR="00B41418" w:rsidRPr="004510C0">
              <w:rPr>
                <w:rStyle w:val="Hyperlink"/>
              </w:rPr>
              <w:t>8</w:t>
            </w:r>
            <w:r w:rsidR="00B41418">
              <w:rPr>
                <w:rFonts w:eastAsiaTheme="minorEastAsia"/>
                <w:spacing w:val="0"/>
                <w:szCs w:val="22"/>
                <w:lang w:val="en-US"/>
              </w:rPr>
              <w:tab/>
            </w:r>
            <w:r w:rsidR="00B41418" w:rsidRPr="004510C0">
              <w:rPr>
                <w:rStyle w:val="Hyperlink"/>
              </w:rPr>
              <w:t>Data Security and Governance</w:t>
            </w:r>
            <w:r w:rsidR="00B41418">
              <w:rPr>
                <w:webHidden/>
              </w:rPr>
              <w:tab/>
            </w:r>
            <w:r w:rsidR="00B41418">
              <w:rPr>
                <w:webHidden/>
              </w:rPr>
              <w:fldChar w:fldCharType="begin"/>
            </w:r>
            <w:r w:rsidR="00B41418">
              <w:rPr>
                <w:webHidden/>
              </w:rPr>
              <w:instrText xml:space="preserve"> PAGEREF _Toc530490151 \h </w:instrText>
            </w:r>
            <w:r w:rsidR="00B41418">
              <w:rPr>
                <w:webHidden/>
              </w:rPr>
            </w:r>
            <w:r w:rsidR="00B41418">
              <w:rPr>
                <w:webHidden/>
              </w:rPr>
              <w:fldChar w:fldCharType="separate"/>
            </w:r>
            <w:r w:rsidR="00B41418">
              <w:rPr>
                <w:webHidden/>
              </w:rPr>
              <w:t>16</w:t>
            </w:r>
            <w:r w:rsidR="00B41418">
              <w:rPr>
                <w:webHidden/>
              </w:rPr>
              <w:fldChar w:fldCharType="end"/>
            </w:r>
          </w:hyperlink>
        </w:p>
        <w:p w14:paraId="4C8E49F8" w14:textId="77777777" w:rsidR="00B41418" w:rsidRDefault="009D4734">
          <w:pPr>
            <w:pStyle w:val="TOC2"/>
            <w:rPr>
              <w:noProof/>
            </w:rPr>
          </w:pPr>
          <w:hyperlink w:anchor="_Toc530490152" w:history="1">
            <w:r w:rsidR="00B41418" w:rsidRPr="004510C0">
              <w:rPr>
                <w:rStyle w:val="Hyperlink"/>
                <w:noProof/>
              </w:rPr>
              <w:t>8.1</w:t>
            </w:r>
            <w:r w:rsidR="00B41418">
              <w:rPr>
                <w:noProof/>
              </w:rPr>
              <w:tab/>
            </w:r>
            <w:r w:rsidR="00B41418" w:rsidRPr="004510C0">
              <w:rPr>
                <w:rStyle w:val="Hyperlink"/>
                <w:noProof/>
              </w:rPr>
              <w:t>Security Standards and Guidelines</w:t>
            </w:r>
            <w:r w:rsidR="00B41418">
              <w:rPr>
                <w:noProof/>
                <w:webHidden/>
              </w:rPr>
              <w:tab/>
            </w:r>
            <w:r w:rsidR="00B41418">
              <w:rPr>
                <w:noProof/>
                <w:webHidden/>
              </w:rPr>
              <w:fldChar w:fldCharType="begin"/>
            </w:r>
            <w:r w:rsidR="00B41418">
              <w:rPr>
                <w:noProof/>
                <w:webHidden/>
              </w:rPr>
              <w:instrText xml:space="preserve"> PAGEREF _Toc530490152 \h </w:instrText>
            </w:r>
            <w:r w:rsidR="00B41418">
              <w:rPr>
                <w:noProof/>
                <w:webHidden/>
              </w:rPr>
            </w:r>
            <w:r w:rsidR="00B41418">
              <w:rPr>
                <w:noProof/>
                <w:webHidden/>
              </w:rPr>
              <w:fldChar w:fldCharType="separate"/>
            </w:r>
            <w:r w:rsidR="00B41418">
              <w:rPr>
                <w:noProof/>
                <w:webHidden/>
              </w:rPr>
              <w:t>16</w:t>
            </w:r>
            <w:r w:rsidR="00B41418">
              <w:rPr>
                <w:noProof/>
                <w:webHidden/>
              </w:rPr>
              <w:fldChar w:fldCharType="end"/>
            </w:r>
          </w:hyperlink>
        </w:p>
        <w:p w14:paraId="09B89227" w14:textId="77777777" w:rsidR="00B41418" w:rsidRDefault="009D4734">
          <w:pPr>
            <w:pStyle w:val="TOC2"/>
            <w:rPr>
              <w:noProof/>
            </w:rPr>
          </w:pPr>
          <w:hyperlink w:anchor="_Toc530490153" w:history="1">
            <w:r w:rsidR="00B41418" w:rsidRPr="004510C0">
              <w:rPr>
                <w:rStyle w:val="Hyperlink"/>
                <w:noProof/>
              </w:rPr>
              <w:t>8.2</w:t>
            </w:r>
            <w:r w:rsidR="00B41418">
              <w:rPr>
                <w:noProof/>
              </w:rPr>
              <w:tab/>
            </w:r>
            <w:r w:rsidR="00B41418" w:rsidRPr="004510C0">
              <w:rPr>
                <w:rStyle w:val="Hyperlink"/>
                <w:noProof/>
              </w:rPr>
              <w:t>Data Authorization</w:t>
            </w:r>
            <w:r w:rsidR="00B41418">
              <w:rPr>
                <w:noProof/>
                <w:webHidden/>
              </w:rPr>
              <w:tab/>
            </w:r>
            <w:r w:rsidR="00B41418">
              <w:rPr>
                <w:noProof/>
                <w:webHidden/>
              </w:rPr>
              <w:fldChar w:fldCharType="begin"/>
            </w:r>
            <w:r w:rsidR="00B41418">
              <w:rPr>
                <w:noProof/>
                <w:webHidden/>
              </w:rPr>
              <w:instrText xml:space="preserve"> PAGEREF _Toc530490153 \h </w:instrText>
            </w:r>
            <w:r w:rsidR="00B41418">
              <w:rPr>
                <w:noProof/>
                <w:webHidden/>
              </w:rPr>
            </w:r>
            <w:r w:rsidR="00B41418">
              <w:rPr>
                <w:noProof/>
                <w:webHidden/>
              </w:rPr>
              <w:fldChar w:fldCharType="separate"/>
            </w:r>
            <w:r w:rsidR="00B41418">
              <w:rPr>
                <w:noProof/>
                <w:webHidden/>
              </w:rPr>
              <w:t>16</w:t>
            </w:r>
            <w:r w:rsidR="00B41418">
              <w:rPr>
                <w:noProof/>
                <w:webHidden/>
              </w:rPr>
              <w:fldChar w:fldCharType="end"/>
            </w:r>
          </w:hyperlink>
        </w:p>
        <w:p w14:paraId="08CB9A98" w14:textId="77777777" w:rsidR="00B41418" w:rsidRDefault="009D4734">
          <w:pPr>
            <w:pStyle w:val="TOC2"/>
            <w:rPr>
              <w:noProof/>
            </w:rPr>
          </w:pPr>
          <w:hyperlink w:anchor="_Toc530490154" w:history="1">
            <w:r w:rsidR="00B41418" w:rsidRPr="004510C0">
              <w:rPr>
                <w:rStyle w:val="Hyperlink"/>
                <w:noProof/>
              </w:rPr>
              <w:t>8.3</w:t>
            </w:r>
            <w:r w:rsidR="00B41418">
              <w:rPr>
                <w:noProof/>
              </w:rPr>
              <w:tab/>
            </w:r>
            <w:r w:rsidR="00B41418" w:rsidRPr="004510C0">
              <w:rPr>
                <w:rStyle w:val="Hyperlink"/>
                <w:noProof/>
              </w:rPr>
              <w:t>Data Authentication</w:t>
            </w:r>
            <w:r w:rsidR="00B41418">
              <w:rPr>
                <w:noProof/>
                <w:webHidden/>
              </w:rPr>
              <w:tab/>
            </w:r>
            <w:r w:rsidR="00B41418">
              <w:rPr>
                <w:noProof/>
                <w:webHidden/>
              </w:rPr>
              <w:fldChar w:fldCharType="begin"/>
            </w:r>
            <w:r w:rsidR="00B41418">
              <w:rPr>
                <w:noProof/>
                <w:webHidden/>
              </w:rPr>
              <w:instrText xml:space="preserve"> PAGEREF _Toc530490154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05F66415" w14:textId="77777777" w:rsidR="00B41418" w:rsidRDefault="009D4734">
          <w:pPr>
            <w:pStyle w:val="TOC2"/>
            <w:rPr>
              <w:noProof/>
            </w:rPr>
          </w:pPr>
          <w:hyperlink w:anchor="_Toc530490155" w:history="1">
            <w:r w:rsidR="00B41418" w:rsidRPr="004510C0">
              <w:rPr>
                <w:rStyle w:val="Hyperlink"/>
                <w:noProof/>
              </w:rPr>
              <w:t>8.4</w:t>
            </w:r>
            <w:r w:rsidR="00B41418">
              <w:rPr>
                <w:noProof/>
              </w:rPr>
              <w:tab/>
            </w:r>
            <w:r w:rsidR="00B41418" w:rsidRPr="004510C0">
              <w:rPr>
                <w:rStyle w:val="Hyperlink"/>
                <w:noProof/>
              </w:rPr>
              <w:t>Data Access Governance</w:t>
            </w:r>
            <w:r w:rsidR="00B41418">
              <w:rPr>
                <w:noProof/>
                <w:webHidden/>
              </w:rPr>
              <w:tab/>
            </w:r>
            <w:r w:rsidR="00B41418">
              <w:rPr>
                <w:noProof/>
                <w:webHidden/>
              </w:rPr>
              <w:fldChar w:fldCharType="begin"/>
            </w:r>
            <w:r w:rsidR="00B41418">
              <w:rPr>
                <w:noProof/>
                <w:webHidden/>
              </w:rPr>
              <w:instrText xml:space="preserve"> PAGEREF _Toc530490155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586A2935" w14:textId="77777777" w:rsidR="00B41418" w:rsidRDefault="009D4734">
          <w:pPr>
            <w:pStyle w:val="TOC1"/>
            <w:rPr>
              <w:rFonts w:eastAsiaTheme="minorEastAsia"/>
              <w:spacing w:val="0"/>
              <w:szCs w:val="22"/>
              <w:lang w:val="en-US"/>
            </w:rPr>
          </w:pPr>
          <w:hyperlink w:anchor="_Toc530490156" w:history="1">
            <w:r w:rsidR="00B41418" w:rsidRPr="004510C0">
              <w:rPr>
                <w:rStyle w:val="Hyperlink"/>
              </w:rPr>
              <w:t>9</w:t>
            </w:r>
            <w:r w:rsidR="00B41418">
              <w:rPr>
                <w:rFonts w:eastAsiaTheme="minorEastAsia"/>
                <w:spacing w:val="0"/>
                <w:szCs w:val="22"/>
                <w:lang w:val="en-US"/>
              </w:rPr>
              <w:tab/>
            </w:r>
            <w:r w:rsidR="00B41418" w:rsidRPr="004510C0">
              <w:rPr>
                <w:rStyle w:val="Hyperlink"/>
              </w:rPr>
              <w:t>Backup &amp; Restore / Recovery / Archival</w:t>
            </w:r>
            <w:r w:rsidR="00B41418">
              <w:rPr>
                <w:webHidden/>
              </w:rPr>
              <w:tab/>
            </w:r>
            <w:r w:rsidR="00B41418">
              <w:rPr>
                <w:webHidden/>
              </w:rPr>
              <w:fldChar w:fldCharType="begin"/>
            </w:r>
            <w:r w:rsidR="00B41418">
              <w:rPr>
                <w:webHidden/>
              </w:rPr>
              <w:instrText xml:space="preserve"> PAGEREF _Toc530490156 \h </w:instrText>
            </w:r>
            <w:r w:rsidR="00B41418">
              <w:rPr>
                <w:webHidden/>
              </w:rPr>
            </w:r>
            <w:r w:rsidR="00B41418">
              <w:rPr>
                <w:webHidden/>
              </w:rPr>
              <w:fldChar w:fldCharType="separate"/>
            </w:r>
            <w:r w:rsidR="00B41418">
              <w:rPr>
                <w:webHidden/>
              </w:rPr>
              <w:t>17</w:t>
            </w:r>
            <w:r w:rsidR="00B41418">
              <w:rPr>
                <w:webHidden/>
              </w:rPr>
              <w:fldChar w:fldCharType="end"/>
            </w:r>
          </w:hyperlink>
        </w:p>
        <w:p w14:paraId="7BBBBD34" w14:textId="77777777" w:rsidR="00B41418" w:rsidRDefault="009D4734">
          <w:pPr>
            <w:pStyle w:val="TOC2"/>
            <w:rPr>
              <w:noProof/>
            </w:rPr>
          </w:pPr>
          <w:hyperlink w:anchor="_Toc530490157" w:history="1">
            <w:r w:rsidR="00B41418" w:rsidRPr="004510C0">
              <w:rPr>
                <w:rStyle w:val="Hyperlink"/>
                <w:noProof/>
              </w:rPr>
              <w:t>9.1</w:t>
            </w:r>
            <w:r w:rsidR="00B41418">
              <w:rPr>
                <w:noProof/>
              </w:rPr>
              <w:tab/>
            </w:r>
            <w:r w:rsidR="00B41418" w:rsidRPr="004510C0">
              <w:rPr>
                <w:rStyle w:val="Hyperlink"/>
                <w:noProof/>
              </w:rPr>
              <w:t>Database Backup and Restore</w:t>
            </w:r>
            <w:r w:rsidR="00B41418">
              <w:rPr>
                <w:noProof/>
                <w:webHidden/>
              </w:rPr>
              <w:tab/>
            </w:r>
            <w:r w:rsidR="00B41418">
              <w:rPr>
                <w:noProof/>
                <w:webHidden/>
              </w:rPr>
              <w:fldChar w:fldCharType="begin"/>
            </w:r>
            <w:r w:rsidR="00B41418">
              <w:rPr>
                <w:noProof/>
                <w:webHidden/>
              </w:rPr>
              <w:instrText xml:space="preserve"> PAGEREF _Toc530490157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6C5663C2" w14:textId="77777777" w:rsidR="00B41418" w:rsidRDefault="009D4734">
          <w:pPr>
            <w:pStyle w:val="TOC3"/>
            <w:rPr>
              <w:noProof/>
            </w:rPr>
          </w:pPr>
          <w:hyperlink w:anchor="_Toc530490158" w:history="1">
            <w:r w:rsidR="00B41418" w:rsidRPr="004510C0">
              <w:rPr>
                <w:rStyle w:val="Hyperlink"/>
                <w:noProof/>
                <w14:scene3d>
                  <w14:camera w14:prst="orthographicFront"/>
                  <w14:lightRig w14:rig="threePt" w14:dir="t">
                    <w14:rot w14:lat="0" w14:lon="0" w14:rev="0"/>
                  </w14:lightRig>
                </w14:scene3d>
              </w:rPr>
              <w:t>9.1.1</w:t>
            </w:r>
            <w:r w:rsidR="00B41418">
              <w:rPr>
                <w:noProof/>
              </w:rPr>
              <w:tab/>
            </w:r>
            <w:r w:rsidR="00B41418" w:rsidRPr="004510C0">
              <w:rPr>
                <w:rStyle w:val="Hyperlink"/>
                <w:noProof/>
              </w:rPr>
              <w:t>Backup interval</w:t>
            </w:r>
            <w:r w:rsidR="00B41418">
              <w:rPr>
                <w:noProof/>
                <w:webHidden/>
              </w:rPr>
              <w:tab/>
            </w:r>
            <w:r w:rsidR="00B41418">
              <w:rPr>
                <w:noProof/>
                <w:webHidden/>
              </w:rPr>
              <w:fldChar w:fldCharType="begin"/>
            </w:r>
            <w:r w:rsidR="00B41418">
              <w:rPr>
                <w:noProof/>
                <w:webHidden/>
              </w:rPr>
              <w:instrText xml:space="preserve"> PAGEREF _Toc530490158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493DEAA9" w14:textId="77777777" w:rsidR="00B41418" w:rsidRDefault="009D4734">
          <w:pPr>
            <w:pStyle w:val="TOC3"/>
            <w:rPr>
              <w:noProof/>
            </w:rPr>
          </w:pPr>
          <w:hyperlink w:anchor="_Toc530490159" w:history="1">
            <w:r w:rsidR="00B41418" w:rsidRPr="004510C0">
              <w:rPr>
                <w:rStyle w:val="Hyperlink"/>
                <w:noProof/>
                <w14:scene3d>
                  <w14:camera w14:prst="orthographicFront"/>
                  <w14:lightRig w14:rig="threePt" w14:dir="t">
                    <w14:rot w14:lat="0" w14:lon="0" w14:rev="0"/>
                  </w14:lightRig>
                </w14:scene3d>
              </w:rPr>
              <w:t>9.1.2</w:t>
            </w:r>
            <w:r w:rsidR="00B41418">
              <w:rPr>
                <w:noProof/>
              </w:rPr>
              <w:tab/>
            </w:r>
            <w:r w:rsidR="00B41418" w:rsidRPr="004510C0">
              <w:rPr>
                <w:rStyle w:val="Hyperlink"/>
                <w:noProof/>
              </w:rPr>
              <w:t>Backup retention</w:t>
            </w:r>
            <w:r w:rsidR="00B41418">
              <w:rPr>
                <w:noProof/>
                <w:webHidden/>
              </w:rPr>
              <w:tab/>
            </w:r>
            <w:r w:rsidR="00B41418">
              <w:rPr>
                <w:noProof/>
                <w:webHidden/>
              </w:rPr>
              <w:fldChar w:fldCharType="begin"/>
            </w:r>
            <w:r w:rsidR="00B41418">
              <w:rPr>
                <w:noProof/>
                <w:webHidden/>
              </w:rPr>
              <w:instrText xml:space="preserve"> PAGEREF _Toc530490159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67601F7F" w14:textId="77777777" w:rsidR="00B41418" w:rsidRDefault="009D4734">
          <w:pPr>
            <w:pStyle w:val="TOC3"/>
            <w:rPr>
              <w:noProof/>
            </w:rPr>
          </w:pPr>
          <w:hyperlink w:anchor="_Toc530490160" w:history="1">
            <w:r w:rsidR="00B41418" w:rsidRPr="004510C0">
              <w:rPr>
                <w:rStyle w:val="Hyperlink"/>
                <w:noProof/>
                <w14:scene3d>
                  <w14:camera w14:prst="orthographicFront"/>
                  <w14:lightRig w14:rig="threePt" w14:dir="t">
                    <w14:rot w14:lat="0" w14:lon="0" w14:rev="0"/>
                  </w14:lightRig>
                </w14:scene3d>
              </w:rPr>
              <w:t>9.1.3</w:t>
            </w:r>
            <w:r w:rsidR="00B41418">
              <w:rPr>
                <w:noProof/>
              </w:rPr>
              <w:tab/>
            </w:r>
            <w:r w:rsidR="00B41418" w:rsidRPr="004510C0">
              <w:rPr>
                <w:rStyle w:val="Hyperlink"/>
                <w:noProof/>
              </w:rPr>
              <w:t>Performance impacts</w:t>
            </w:r>
            <w:r w:rsidR="00B41418">
              <w:rPr>
                <w:noProof/>
                <w:webHidden/>
              </w:rPr>
              <w:tab/>
            </w:r>
            <w:r w:rsidR="00B41418">
              <w:rPr>
                <w:noProof/>
                <w:webHidden/>
              </w:rPr>
              <w:fldChar w:fldCharType="begin"/>
            </w:r>
            <w:r w:rsidR="00B41418">
              <w:rPr>
                <w:noProof/>
                <w:webHidden/>
              </w:rPr>
              <w:instrText xml:space="preserve"> PAGEREF _Toc530490160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6DA53DA0" w14:textId="77777777" w:rsidR="00B41418" w:rsidRDefault="009D4734">
          <w:pPr>
            <w:pStyle w:val="TOC3"/>
            <w:rPr>
              <w:noProof/>
            </w:rPr>
          </w:pPr>
          <w:hyperlink w:anchor="_Toc530490161" w:history="1">
            <w:r w:rsidR="00B41418" w:rsidRPr="004510C0">
              <w:rPr>
                <w:rStyle w:val="Hyperlink"/>
                <w:noProof/>
                <w14:scene3d>
                  <w14:camera w14:prst="orthographicFront"/>
                  <w14:lightRig w14:rig="threePt" w14:dir="t">
                    <w14:rot w14:lat="0" w14:lon="0" w14:rev="0"/>
                  </w14:lightRig>
                </w14:scene3d>
              </w:rPr>
              <w:t>9.1.4</w:t>
            </w:r>
            <w:r w:rsidR="00B41418">
              <w:rPr>
                <w:noProof/>
              </w:rPr>
              <w:tab/>
            </w:r>
            <w:r w:rsidR="00B41418" w:rsidRPr="004510C0">
              <w:rPr>
                <w:rStyle w:val="Hyperlink"/>
                <w:noProof/>
              </w:rPr>
              <w:t>Restore Options</w:t>
            </w:r>
            <w:r w:rsidR="00B41418">
              <w:rPr>
                <w:noProof/>
                <w:webHidden/>
              </w:rPr>
              <w:tab/>
            </w:r>
            <w:r w:rsidR="00B41418">
              <w:rPr>
                <w:noProof/>
                <w:webHidden/>
              </w:rPr>
              <w:fldChar w:fldCharType="begin"/>
            </w:r>
            <w:r w:rsidR="00B41418">
              <w:rPr>
                <w:noProof/>
                <w:webHidden/>
              </w:rPr>
              <w:instrText xml:space="preserve"> PAGEREF _Toc530490161 \h </w:instrText>
            </w:r>
            <w:r w:rsidR="00B41418">
              <w:rPr>
                <w:noProof/>
                <w:webHidden/>
              </w:rPr>
            </w:r>
            <w:r w:rsidR="00B41418">
              <w:rPr>
                <w:noProof/>
                <w:webHidden/>
              </w:rPr>
              <w:fldChar w:fldCharType="separate"/>
            </w:r>
            <w:r w:rsidR="00B41418">
              <w:rPr>
                <w:noProof/>
                <w:webHidden/>
              </w:rPr>
              <w:t>17</w:t>
            </w:r>
            <w:r w:rsidR="00B41418">
              <w:rPr>
                <w:noProof/>
                <w:webHidden/>
              </w:rPr>
              <w:fldChar w:fldCharType="end"/>
            </w:r>
          </w:hyperlink>
        </w:p>
        <w:p w14:paraId="773A11F1" w14:textId="77777777" w:rsidR="00B41418" w:rsidRDefault="009D4734">
          <w:pPr>
            <w:pStyle w:val="TOC3"/>
            <w:rPr>
              <w:noProof/>
            </w:rPr>
          </w:pPr>
          <w:hyperlink w:anchor="_Toc530490162" w:history="1">
            <w:r w:rsidR="00B41418" w:rsidRPr="004510C0">
              <w:rPr>
                <w:rStyle w:val="Hyperlink"/>
                <w:noProof/>
                <w14:scene3d>
                  <w14:camera w14:prst="orthographicFront"/>
                  <w14:lightRig w14:rig="threePt" w14:dir="t">
                    <w14:rot w14:lat="0" w14:lon="0" w14:rev="0"/>
                  </w14:lightRig>
                </w14:scene3d>
              </w:rPr>
              <w:t>9.1.5</w:t>
            </w:r>
            <w:r w:rsidR="00B41418">
              <w:rPr>
                <w:noProof/>
              </w:rPr>
              <w:tab/>
            </w:r>
            <w:r w:rsidR="00B41418" w:rsidRPr="004510C0">
              <w:rPr>
                <w:rStyle w:val="Hyperlink"/>
                <w:noProof/>
              </w:rPr>
              <w:t>Postgres Backup – Logical Backup</w:t>
            </w:r>
            <w:r w:rsidR="00B41418">
              <w:rPr>
                <w:noProof/>
                <w:webHidden/>
              </w:rPr>
              <w:tab/>
            </w:r>
            <w:r w:rsidR="00B41418">
              <w:rPr>
                <w:noProof/>
                <w:webHidden/>
              </w:rPr>
              <w:fldChar w:fldCharType="begin"/>
            </w:r>
            <w:r w:rsidR="00B41418">
              <w:rPr>
                <w:noProof/>
                <w:webHidden/>
              </w:rPr>
              <w:instrText xml:space="preserve"> PAGEREF _Toc530490162 \h </w:instrText>
            </w:r>
            <w:r w:rsidR="00B41418">
              <w:rPr>
                <w:noProof/>
                <w:webHidden/>
              </w:rPr>
            </w:r>
            <w:r w:rsidR="00B41418">
              <w:rPr>
                <w:noProof/>
                <w:webHidden/>
              </w:rPr>
              <w:fldChar w:fldCharType="separate"/>
            </w:r>
            <w:r w:rsidR="00B41418">
              <w:rPr>
                <w:noProof/>
                <w:webHidden/>
              </w:rPr>
              <w:t>18</w:t>
            </w:r>
            <w:r w:rsidR="00B41418">
              <w:rPr>
                <w:noProof/>
                <w:webHidden/>
              </w:rPr>
              <w:fldChar w:fldCharType="end"/>
            </w:r>
          </w:hyperlink>
        </w:p>
        <w:p w14:paraId="09CF3D45" w14:textId="77777777" w:rsidR="00B41418" w:rsidRDefault="009D4734">
          <w:pPr>
            <w:pStyle w:val="TOC3"/>
            <w:rPr>
              <w:noProof/>
            </w:rPr>
          </w:pPr>
          <w:hyperlink w:anchor="_Toc530490163" w:history="1">
            <w:r w:rsidR="00B41418" w:rsidRPr="004510C0">
              <w:rPr>
                <w:rStyle w:val="Hyperlink"/>
                <w:noProof/>
                <w14:scene3d>
                  <w14:camera w14:prst="orthographicFront"/>
                  <w14:lightRig w14:rig="threePt" w14:dir="t">
                    <w14:rot w14:lat="0" w14:lon="0" w14:rev="0"/>
                  </w14:lightRig>
                </w14:scene3d>
              </w:rPr>
              <w:t>9.1.6</w:t>
            </w:r>
            <w:r w:rsidR="00B41418">
              <w:rPr>
                <w:noProof/>
              </w:rPr>
              <w:tab/>
            </w:r>
            <w:r w:rsidR="00B41418" w:rsidRPr="004510C0">
              <w:rPr>
                <w:rStyle w:val="Hyperlink"/>
                <w:noProof/>
              </w:rPr>
              <w:t>Postgres Backup – Physical Backup</w:t>
            </w:r>
            <w:r w:rsidR="00B41418">
              <w:rPr>
                <w:noProof/>
                <w:webHidden/>
              </w:rPr>
              <w:tab/>
            </w:r>
            <w:r w:rsidR="00B41418">
              <w:rPr>
                <w:noProof/>
                <w:webHidden/>
              </w:rPr>
              <w:fldChar w:fldCharType="begin"/>
            </w:r>
            <w:r w:rsidR="00B41418">
              <w:rPr>
                <w:noProof/>
                <w:webHidden/>
              </w:rPr>
              <w:instrText xml:space="preserve"> PAGEREF _Toc530490163 \h </w:instrText>
            </w:r>
            <w:r w:rsidR="00B41418">
              <w:rPr>
                <w:noProof/>
                <w:webHidden/>
              </w:rPr>
            </w:r>
            <w:r w:rsidR="00B41418">
              <w:rPr>
                <w:noProof/>
                <w:webHidden/>
              </w:rPr>
              <w:fldChar w:fldCharType="separate"/>
            </w:r>
            <w:r w:rsidR="00B41418">
              <w:rPr>
                <w:noProof/>
                <w:webHidden/>
              </w:rPr>
              <w:t>18</w:t>
            </w:r>
            <w:r w:rsidR="00B41418">
              <w:rPr>
                <w:noProof/>
                <w:webHidden/>
              </w:rPr>
              <w:fldChar w:fldCharType="end"/>
            </w:r>
          </w:hyperlink>
        </w:p>
        <w:p w14:paraId="6E6E3723" w14:textId="77777777" w:rsidR="00B41418" w:rsidRDefault="009D4734">
          <w:pPr>
            <w:pStyle w:val="TOC2"/>
            <w:rPr>
              <w:noProof/>
            </w:rPr>
          </w:pPr>
          <w:hyperlink w:anchor="_Toc530490164" w:history="1">
            <w:r w:rsidR="00B41418" w:rsidRPr="004510C0">
              <w:rPr>
                <w:rStyle w:val="Hyperlink"/>
                <w:noProof/>
              </w:rPr>
              <w:t>9.2</w:t>
            </w:r>
            <w:r w:rsidR="00B41418">
              <w:rPr>
                <w:noProof/>
              </w:rPr>
              <w:tab/>
            </w:r>
            <w:r w:rsidR="00B41418" w:rsidRPr="004510C0">
              <w:rPr>
                <w:rStyle w:val="Hyperlink"/>
                <w:noProof/>
              </w:rPr>
              <w:t>Database Archival</w:t>
            </w:r>
            <w:r w:rsidR="00B41418">
              <w:rPr>
                <w:noProof/>
                <w:webHidden/>
              </w:rPr>
              <w:tab/>
            </w:r>
            <w:r w:rsidR="00B41418">
              <w:rPr>
                <w:noProof/>
                <w:webHidden/>
              </w:rPr>
              <w:fldChar w:fldCharType="begin"/>
            </w:r>
            <w:r w:rsidR="00B41418">
              <w:rPr>
                <w:noProof/>
                <w:webHidden/>
              </w:rPr>
              <w:instrText xml:space="preserve"> PAGEREF _Toc530490164 \h </w:instrText>
            </w:r>
            <w:r w:rsidR="00B41418">
              <w:rPr>
                <w:noProof/>
                <w:webHidden/>
              </w:rPr>
            </w:r>
            <w:r w:rsidR="00B41418">
              <w:rPr>
                <w:noProof/>
                <w:webHidden/>
              </w:rPr>
              <w:fldChar w:fldCharType="separate"/>
            </w:r>
            <w:r w:rsidR="00B41418">
              <w:rPr>
                <w:noProof/>
                <w:webHidden/>
              </w:rPr>
              <w:t>18</w:t>
            </w:r>
            <w:r w:rsidR="00B41418">
              <w:rPr>
                <w:noProof/>
                <w:webHidden/>
              </w:rPr>
              <w:fldChar w:fldCharType="end"/>
            </w:r>
          </w:hyperlink>
        </w:p>
        <w:p w14:paraId="154626F7" w14:textId="77777777" w:rsidR="00B41418" w:rsidRDefault="009D4734">
          <w:pPr>
            <w:pStyle w:val="TOC2"/>
            <w:rPr>
              <w:noProof/>
            </w:rPr>
          </w:pPr>
          <w:hyperlink w:anchor="_Toc530490165" w:history="1">
            <w:r w:rsidR="00B41418" w:rsidRPr="004510C0">
              <w:rPr>
                <w:rStyle w:val="Hyperlink"/>
                <w:noProof/>
              </w:rPr>
              <w:t>9.3</w:t>
            </w:r>
            <w:r w:rsidR="00B41418">
              <w:rPr>
                <w:noProof/>
              </w:rPr>
              <w:tab/>
            </w:r>
            <w:r w:rsidR="00B41418" w:rsidRPr="004510C0">
              <w:rPr>
                <w:rStyle w:val="Hyperlink"/>
                <w:noProof/>
              </w:rPr>
              <w:t>Database Recovery</w:t>
            </w:r>
            <w:r w:rsidR="00B41418">
              <w:rPr>
                <w:noProof/>
                <w:webHidden/>
              </w:rPr>
              <w:tab/>
            </w:r>
            <w:r w:rsidR="00B41418">
              <w:rPr>
                <w:noProof/>
                <w:webHidden/>
              </w:rPr>
              <w:fldChar w:fldCharType="begin"/>
            </w:r>
            <w:r w:rsidR="00B41418">
              <w:rPr>
                <w:noProof/>
                <w:webHidden/>
              </w:rPr>
              <w:instrText xml:space="preserve"> PAGEREF _Toc530490165 \h </w:instrText>
            </w:r>
            <w:r w:rsidR="00B41418">
              <w:rPr>
                <w:noProof/>
                <w:webHidden/>
              </w:rPr>
            </w:r>
            <w:r w:rsidR="00B41418">
              <w:rPr>
                <w:noProof/>
                <w:webHidden/>
              </w:rPr>
              <w:fldChar w:fldCharType="separate"/>
            </w:r>
            <w:r w:rsidR="00B41418">
              <w:rPr>
                <w:noProof/>
                <w:webHidden/>
              </w:rPr>
              <w:t>18</w:t>
            </w:r>
            <w:r w:rsidR="00B41418">
              <w:rPr>
                <w:noProof/>
                <w:webHidden/>
              </w:rPr>
              <w:fldChar w:fldCharType="end"/>
            </w:r>
          </w:hyperlink>
        </w:p>
        <w:p w14:paraId="3F517EEA" w14:textId="77777777" w:rsidR="00B41418" w:rsidRDefault="009D4734">
          <w:pPr>
            <w:pStyle w:val="TOC1"/>
            <w:rPr>
              <w:rFonts w:eastAsiaTheme="minorEastAsia"/>
              <w:spacing w:val="0"/>
              <w:szCs w:val="22"/>
              <w:lang w:val="en-US"/>
            </w:rPr>
          </w:pPr>
          <w:hyperlink w:anchor="_Toc530490166" w:history="1">
            <w:r w:rsidR="00B41418" w:rsidRPr="004510C0">
              <w:rPr>
                <w:rStyle w:val="Hyperlink"/>
              </w:rPr>
              <w:t>10</w:t>
            </w:r>
            <w:r w:rsidR="00B41418">
              <w:rPr>
                <w:rFonts w:eastAsiaTheme="minorEastAsia"/>
                <w:spacing w:val="0"/>
                <w:szCs w:val="22"/>
                <w:lang w:val="en-US"/>
              </w:rPr>
              <w:tab/>
            </w:r>
            <w:r w:rsidR="00B41418" w:rsidRPr="004510C0">
              <w:rPr>
                <w:rStyle w:val="Hyperlink"/>
              </w:rPr>
              <w:t>Naming Standards</w:t>
            </w:r>
            <w:r w:rsidR="00B41418">
              <w:rPr>
                <w:webHidden/>
              </w:rPr>
              <w:tab/>
            </w:r>
            <w:r w:rsidR="00B41418">
              <w:rPr>
                <w:webHidden/>
              </w:rPr>
              <w:fldChar w:fldCharType="begin"/>
            </w:r>
            <w:r w:rsidR="00B41418">
              <w:rPr>
                <w:webHidden/>
              </w:rPr>
              <w:instrText xml:space="preserve"> PAGEREF _Toc530490166 \h </w:instrText>
            </w:r>
            <w:r w:rsidR="00B41418">
              <w:rPr>
                <w:webHidden/>
              </w:rPr>
            </w:r>
            <w:r w:rsidR="00B41418">
              <w:rPr>
                <w:webHidden/>
              </w:rPr>
              <w:fldChar w:fldCharType="separate"/>
            </w:r>
            <w:r w:rsidR="00B41418">
              <w:rPr>
                <w:webHidden/>
              </w:rPr>
              <w:t>18</w:t>
            </w:r>
            <w:r w:rsidR="00B41418">
              <w:rPr>
                <w:webHidden/>
              </w:rPr>
              <w:fldChar w:fldCharType="end"/>
            </w:r>
          </w:hyperlink>
        </w:p>
        <w:p w14:paraId="347E9ECA" w14:textId="77777777" w:rsidR="00B41418" w:rsidRDefault="009D4734">
          <w:pPr>
            <w:pStyle w:val="TOC2"/>
            <w:rPr>
              <w:noProof/>
            </w:rPr>
          </w:pPr>
          <w:hyperlink w:anchor="_Toc530490167" w:history="1">
            <w:r w:rsidR="00B41418" w:rsidRPr="004510C0">
              <w:rPr>
                <w:rStyle w:val="Hyperlink"/>
                <w:noProof/>
              </w:rPr>
              <w:t>10.1</w:t>
            </w:r>
            <w:r w:rsidR="00B41418">
              <w:rPr>
                <w:noProof/>
              </w:rPr>
              <w:tab/>
            </w:r>
            <w:r w:rsidR="00B41418" w:rsidRPr="004510C0">
              <w:rPr>
                <w:rStyle w:val="Hyperlink"/>
                <w:noProof/>
              </w:rPr>
              <w:t>Naming Standards</w:t>
            </w:r>
            <w:r w:rsidR="00B41418">
              <w:rPr>
                <w:noProof/>
                <w:webHidden/>
              </w:rPr>
              <w:tab/>
            </w:r>
            <w:r w:rsidR="00B41418">
              <w:rPr>
                <w:noProof/>
                <w:webHidden/>
              </w:rPr>
              <w:fldChar w:fldCharType="begin"/>
            </w:r>
            <w:r w:rsidR="00B41418">
              <w:rPr>
                <w:noProof/>
                <w:webHidden/>
              </w:rPr>
              <w:instrText xml:space="preserve"> PAGEREF _Toc530490167 \h </w:instrText>
            </w:r>
            <w:r w:rsidR="00B41418">
              <w:rPr>
                <w:noProof/>
                <w:webHidden/>
              </w:rPr>
            </w:r>
            <w:r w:rsidR="00B41418">
              <w:rPr>
                <w:noProof/>
                <w:webHidden/>
              </w:rPr>
              <w:fldChar w:fldCharType="separate"/>
            </w:r>
            <w:r w:rsidR="00B41418">
              <w:rPr>
                <w:noProof/>
                <w:webHidden/>
              </w:rPr>
              <w:t>18</w:t>
            </w:r>
            <w:r w:rsidR="00B41418">
              <w:rPr>
                <w:noProof/>
                <w:webHidden/>
              </w:rPr>
              <w:fldChar w:fldCharType="end"/>
            </w:r>
          </w:hyperlink>
        </w:p>
        <w:p w14:paraId="789E85AB" w14:textId="77777777" w:rsidR="00B41418" w:rsidRDefault="009D4734">
          <w:pPr>
            <w:pStyle w:val="TOC3"/>
            <w:rPr>
              <w:noProof/>
            </w:rPr>
          </w:pPr>
          <w:hyperlink w:anchor="_Toc530490168" w:history="1">
            <w:r w:rsidR="00B41418" w:rsidRPr="004510C0">
              <w:rPr>
                <w:rStyle w:val="Hyperlink"/>
                <w:noProof/>
                <w14:scene3d>
                  <w14:camera w14:prst="orthographicFront"/>
                  <w14:lightRig w14:rig="threePt" w14:dir="t">
                    <w14:rot w14:lat="0" w14:lon="0" w14:rev="0"/>
                  </w14:lightRig>
                </w14:scene3d>
              </w:rPr>
              <w:t>10.1.1</w:t>
            </w:r>
            <w:r w:rsidR="00B41418">
              <w:rPr>
                <w:noProof/>
              </w:rPr>
              <w:tab/>
            </w:r>
            <w:r w:rsidR="00B41418" w:rsidRPr="004510C0">
              <w:rPr>
                <w:rStyle w:val="Hyperlink"/>
                <w:noProof/>
              </w:rPr>
              <w:t>Common Naming Standards</w:t>
            </w:r>
            <w:r w:rsidR="00B41418">
              <w:rPr>
                <w:noProof/>
                <w:webHidden/>
              </w:rPr>
              <w:tab/>
            </w:r>
            <w:r w:rsidR="00B41418">
              <w:rPr>
                <w:noProof/>
                <w:webHidden/>
              </w:rPr>
              <w:fldChar w:fldCharType="begin"/>
            </w:r>
            <w:r w:rsidR="00B41418">
              <w:rPr>
                <w:noProof/>
                <w:webHidden/>
              </w:rPr>
              <w:instrText xml:space="preserve"> PAGEREF _Toc530490168 \h </w:instrText>
            </w:r>
            <w:r w:rsidR="00B41418">
              <w:rPr>
                <w:noProof/>
                <w:webHidden/>
              </w:rPr>
            </w:r>
            <w:r w:rsidR="00B41418">
              <w:rPr>
                <w:noProof/>
                <w:webHidden/>
              </w:rPr>
              <w:fldChar w:fldCharType="separate"/>
            </w:r>
            <w:r w:rsidR="00B41418">
              <w:rPr>
                <w:noProof/>
                <w:webHidden/>
              </w:rPr>
              <w:t>19</w:t>
            </w:r>
            <w:r w:rsidR="00B41418">
              <w:rPr>
                <w:noProof/>
                <w:webHidden/>
              </w:rPr>
              <w:fldChar w:fldCharType="end"/>
            </w:r>
          </w:hyperlink>
        </w:p>
        <w:p w14:paraId="747AEC9A" w14:textId="77777777" w:rsidR="00B41418" w:rsidRDefault="009D4734">
          <w:pPr>
            <w:pStyle w:val="TOC3"/>
            <w:rPr>
              <w:noProof/>
            </w:rPr>
          </w:pPr>
          <w:hyperlink w:anchor="_Toc530490169" w:history="1">
            <w:r w:rsidR="00B41418" w:rsidRPr="004510C0">
              <w:rPr>
                <w:rStyle w:val="Hyperlink"/>
                <w:noProof/>
                <w14:scene3d>
                  <w14:camera w14:prst="orthographicFront"/>
                  <w14:lightRig w14:rig="threePt" w14:dir="t">
                    <w14:rot w14:lat="0" w14:lon="0" w14:rev="0"/>
                  </w14:lightRig>
                </w14:scene3d>
              </w:rPr>
              <w:t>10.1.2</w:t>
            </w:r>
            <w:r w:rsidR="00B41418">
              <w:rPr>
                <w:noProof/>
              </w:rPr>
              <w:tab/>
            </w:r>
            <w:r w:rsidR="00B41418" w:rsidRPr="004510C0">
              <w:rPr>
                <w:rStyle w:val="Hyperlink"/>
                <w:noProof/>
              </w:rPr>
              <w:t>Database Server Naming Standards</w:t>
            </w:r>
            <w:r w:rsidR="00B41418">
              <w:rPr>
                <w:noProof/>
                <w:webHidden/>
              </w:rPr>
              <w:tab/>
            </w:r>
            <w:r w:rsidR="00B41418">
              <w:rPr>
                <w:noProof/>
                <w:webHidden/>
              </w:rPr>
              <w:fldChar w:fldCharType="begin"/>
            </w:r>
            <w:r w:rsidR="00B41418">
              <w:rPr>
                <w:noProof/>
                <w:webHidden/>
              </w:rPr>
              <w:instrText xml:space="preserve"> PAGEREF _Toc530490169 \h </w:instrText>
            </w:r>
            <w:r w:rsidR="00B41418">
              <w:rPr>
                <w:noProof/>
                <w:webHidden/>
              </w:rPr>
            </w:r>
            <w:r w:rsidR="00B41418">
              <w:rPr>
                <w:noProof/>
                <w:webHidden/>
              </w:rPr>
              <w:fldChar w:fldCharType="separate"/>
            </w:r>
            <w:r w:rsidR="00B41418">
              <w:rPr>
                <w:noProof/>
                <w:webHidden/>
              </w:rPr>
              <w:t>19</w:t>
            </w:r>
            <w:r w:rsidR="00B41418">
              <w:rPr>
                <w:noProof/>
                <w:webHidden/>
              </w:rPr>
              <w:fldChar w:fldCharType="end"/>
            </w:r>
          </w:hyperlink>
        </w:p>
        <w:p w14:paraId="2AD3B6F9" w14:textId="77777777" w:rsidR="00B41418" w:rsidRDefault="009D4734">
          <w:pPr>
            <w:pStyle w:val="TOC3"/>
            <w:rPr>
              <w:noProof/>
            </w:rPr>
          </w:pPr>
          <w:hyperlink w:anchor="_Toc530490170" w:history="1">
            <w:r w:rsidR="00B41418" w:rsidRPr="004510C0">
              <w:rPr>
                <w:rStyle w:val="Hyperlink"/>
                <w:noProof/>
                <w14:scene3d>
                  <w14:camera w14:prst="orthographicFront"/>
                  <w14:lightRig w14:rig="threePt" w14:dir="t">
                    <w14:rot w14:lat="0" w14:lon="0" w14:rev="0"/>
                  </w14:lightRig>
                </w14:scene3d>
              </w:rPr>
              <w:t>10.1.3</w:t>
            </w:r>
            <w:r w:rsidR="00B41418">
              <w:rPr>
                <w:noProof/>
              </w:rPr>
              <w:tab/>
            </w:r>
            <w:r w:rsidR="00B41418" w:rsidRPr="004510C0">
              <w:rPr>
                <w:rStyle w:val="Hyperlink"/>
                <w:noProof/>
              </w:rPr>
              <w:t>Database Naming Standards</w:t>
            </w:r>
            <w:r w:rsidR="00B41418">
              <w:rPr>
                <w:noProof/>
                <w:webHidden/>
              </w:rPr>
              <w:tab/>
            </w:r>
            <w:r w:rsidR="00B41418">
              <w:rPr>
                <w:noProof/>
                <w:webHidden/>
              </w:rPr>
              <w:fldChar w:fldCharType="begin"/>
            </w:r>
            <w:r w:rsidR="00B41418">
              <w:rPr>
                <w:noProof/>
                <w:webHidden/>
              </w:rPr>
              <w:instrText xml:space="preserve"> PAGEREF _Toc530490170 \h </w:instrText>
            </w:r>
            <w:r w:rsidR="00B41418">
              <w:rPr>
                <w:noProof/>
                <w:webHidden/>
              </w:rPr>
            </w:r>
            <w:r w:rsidR="00B41418">
              <w:rPr>
                <w:noProof/>
                <w:webHidden/>
              </w:rPr>
              <w:fldChar w:fldCharType="separate"/>
            </w:r>
            <w:r w:rsidR="00B41418">
              <w:rPr>
                <w:noProof/>
                <w:webHidden/>
              </w:rPr>
              <w:t>19</w:t>
            </w:r>
            <w:r w:rsidR="00B41418">
              <w:rPr>
                <w:noProof/>
                <w:webHidden/>
              </w:rPr>
              <w:fldChar w:fldCharType="end"/>
            </w:r>
          </w:hyperlink>
        </w:p>
        <w:p w14:paraId="171F3F02" w14:textId="77777777" w:rsidR="00B41418" w:rsidRDefault="009D4734">
          <w:pPr>
            <w:pStyle w:val="TOC3"/>
            <w:rPr>
              <w:noProof/>
            </w:rPr>
          </w:pPr>
          <w:hyperlink w:anchor="_Toc530490171" w:history="1">
            <w:r w:rsidR="00B41418" w:rsidRPr="004510C0">
              <w:rPr>
                <w:rStyle w:val="Hyperlink"/>
                <w:noProof/>
                <w14:scene3d>
                  <w14:camera w14:prst="orthographicFront"/>
                  <w14:lightRig w14:rig="threePt" w14:dir="t">
                    <w14:rot w14:lat="0" w14:lon="0" w14:rev="0"/>
                  </w14:lightRig>
                </w14:scene3d>
              </w:rPr>
              <w:t>10.1.4</w:t>
            </w:r>
            <w:r w:rsidR="00B41418">
              <w:rPr>
                <w:noProof/>
              </w:rPr>
              <w:tab/>
            </w:r>
            <w:r w:rsidR="00B41418" w:rsidRPr="004510C0">
              <w:rPr>
                <w:rStyle w:val="Hyperlink"/>
                <w:noProof/>
              </w:rPr>
              <w:t>Schema Naming Standards</w:t>
            </w:r>
            <w:r w:rsidR="00B41418">
              <w:rPr>
                <w:noProof/>
                <w:webHidden/>
              </w:rPr>
              <w:tab/>
            </w:r>
            <w:r w:rsidR="00B41418">
              <w:rPr>
                <w:noProof/>
                <w:webHidden/>
              </w:rPr>
              <w:fldChar w:fldCharType="begin"/>
            </w:r>
            <w:r w:rsidR="00B41418">
              <w:rPr>
                <w:noProof/>
                <w:webHidden/>
              </w:rPr>
              <w:instrText xml:space="preserve"> PAGEREF _Toc530490171 \h </w:instrText>
            </w:r>
            <w:r w:rsidR="00B41418">
              <w:rPr>
                <w:noProof/>
                <w:webHidden/>
              </w:rPr>
            </w:r>
            <w:r w:rsidR="00B41418">
              <w:rPr>
                <w:noProof/>
                <w:webHidden/>
              </w:rPr>
              <w:fldChar w:fldCharType="separate"/>
            </w:r>
            <w:r w:rsidR="00B41418">
              <w:rPr>
                <w:noProof/>
                <w:webHidden/>
              </w:rPr>
              <w:t>20</w:t>
            </w:r>
            <w:r w:rsidR="00B41418">
              <w:rPr>
                <w:noProof/>
                <w:webHidden/>
              </w:rPr>
              <w:fldChar w:fldCharType="end"/>
            </w:r>
          </w:hyperlink>
        </w:p>
        <w:p w14:paraId="24C0ED52" w14:textId="77777777" w:rsidR="00B41418" w:rsidRDefault="009D4734">
          <w:pPr>
            <w:pStyle w:val="TOC3"/>
            <w:rPr>
              <w:noProof/>
            </w:rPr>
          </w:pPr>
          <w:hyperlink w:anchor="_Toc530490172" w:history="1">
            <w:r w:rsidR="00B41418" w:rsidRPr="004510C0">
              <w:rPr>
                <w:rStyle w:val="Hyperlink"/>
                <w:noProof/>
                <w14:scene3d>
                  <w14:camera w14:prst="orthographicFront"/>
                  <w14:lightRig w14:rig="threePt" w14:dir="t">
                    <w14:rot w14:lat="0" w14:lon="0" w14:rev="0"/>
                  </w14:lightRig>
                </w14:scene3d>
              </w:rPr>
              <w:t>10.1.5</w:t>
            </w:r>
            <w:r w:rsidR="00B41418">
              <w:rPr>
                <w:noProof/>
              </w:rPr>
              <w:tab/>
            </w:r>
            <w:r w:rsidR="00B41418" w:rsidRPr="004510C0">
              <w:rPr>
                <w:rStyle w:val="Hyperlink"/>
                <w:noProof/>
              </w:rPr>
              <w:t>Table Naming Standards</w:t>
            </w:r>
            <w:r w:rsidR="00B41418">
              <w:rPr>
                <w:noProof/>
                <w:webHidden/>
              </w:rPr>
              <w:tab/>
            </w:r>
            <w:r w:rsidR="00B41418">
              <w:rPr>
                <w:noProof/>
                <w:webHidden/>
              </w:rPr>
              <w:fldChar w:fldCharType="begin"/>
            </w:r>
            <w:r w:rsidR="00B41418">
              <w:rPr>
                <w:noProof/>
                <w:webHidden/>
              </w:rPr>
              <w:instrText xml:space="preserve"> PAGEREF _Toc530490172 \h </w:instrText>
            </w:r>
            <w:r w:rsidR="00B41418">
              <w:rPr>
                <w:noProof/>
                <w:webHidden/>
              </w:rPr>
            </w:r>
            <w:r w:rsidR="00B41418">
              <w:rPr>
                <w:noProof/>
                <w:webHidden/>
              </w:rPr>
              <w:fldChar w:fldCharType="separate"/>
            </w:r>
            <w:r w:rsidR="00B41418">
              <w:rPr>
                <w:noProof/>
                <w:webHidden/>
              </w:rPr>
              <w:t>20</w:t>
            </w:r>
            <w:r w:rsidR="00B41418">
              <w:rPr>
                <w:noProof/>
                <w:webHidden/>
              </w:rPr>
              <w:fldChar w:fldCharType="end"/>
            </w:r>
          </w:hyperlink>
        </w:p>
        <w:p w14:paraId="185D221B" w14:textId="77777777" w:rsidR="00B41418" w:rsidRDefault="009D4734">
          <w:pPr>
            <w:pStyle w:val="TOC3"/>
            <w:rPr>
              <w:noProof/>
            </w:rPr>
          </w:pPr>
          <w:hyperlink w:anchor="_Toc530490173" w:history="1">
            <w:r w:rsidR="00B41418" w:rsidRPr="004510C0">
              <w:rPr>
                <w:rStyle w:val="Hyperlink"/>
                <w:noProof/>
                <w14:scene3d>
                  <w14:camera w14:prst="orthographicFront"/>
                  <w14:lightRig w14:rig="threePt" w14:dir="t">
                    <w14:rot w14:lat="0" w14:lon="0" w14:rev="0"/>
                  </w14:lightRig>
                </w14:scene3d>
              </w:rPr>
              <w:t>10.1.6</w:t>
            </w:r>
            <w:r w:rsidR="00B41418">
              <w:rPr>
                <w:noProof/>
              </w:rPr>
              <w:tab/>
            </w:r>
            <w:r w:rsidR="00B41418" w:rsidRPr="004510C0">
              <w:rPr>
                <w:rStyle w:val="Hyperlink"/>
                <w:noProof/>
              </w:rPr>
              <w:t>Index Naming Standards</w:t>
            </w:r>
            <w:r w:rsidR="00B41418">
              <w:rPr>
                <w:noProof/>
                <w:webHidden/>
              </w:rPr>
              <w:tab/>
            </w:r>
            <w:r w:rsidR="00B41418">
              <w:rPr>
                <w:noProof/>
                <w:webHidden/>
              </w:rPr>
              <w:fldChar w:fldCharType="begin"/>
            </w:r>
            <w:r w:rsidR="00B41418">
              <w:rPr>
                <w:noProof/>
                <w:webHidden/>
              </w:rPr>
              <w:instrText xml:space="preserve"> PAGEREF _Toc530490173 \h </w:instrText>
            </w:r>
            <w:r w:rsidR="00B41418">
              <w:rPr>
                <w:noProof/>
                <w:webHidden/>
              </w:rPr>
            </w:r>
            <w:r w:rsidR="00B41418">
              <w:rPr>
                <w:noProof/>
                <w:webHidden/>
              </w:rPr>
              <w:fldChar w:fldCharType="separate"/>
            </w:r>
            <w:r w:rsidR="00B41418">
              <w:rPr>
                <w:noProof/>
                <w:webHidden/>
              </w:rPr>
              <w:t>20</w:t>
            </w:r>
            <w:r w:rsidR="00B41418">
              <w:rPr>
                <w:noProof/>
                <w:webHidden/>
              </w:rPr>
              <w:fldChar w:fldCharType="end"/>
            </w:r>
          </w:hyperlink>
        </w:p>
        <w:p w14:paraId="47F22BF1" w14:textId="77777777" w:rsidR="00B41418" w:rsidRDefault="009D4734">
          <w:pPr>
            <w:pStyle w:val="TOC3"/>
            <w:rPr>
              <w:noProof/>
            </w:rPr>
          </w:pPr>
          <w:hyperlink w:anchor="_Toc530490174" w:history="1">
            <w:r w:rsidR="00B41418" w:rsidRPr="004510C0">
              <w:rPr>
                <w:rStyle w:val="Hyperlink"/>
                <w:noProof/>
                <w14:scene3d>
                  <w14:camera w14:prst="orthographicFront"/>
                  <w14:lightRig w14:rig="threePt" w14:dir="t">
                    <w14:rot w14:lat="0" w14:lon="0" w14:rev="0"/>
                  </w14:lightRig>
                </w14:scene3d>
              </w:rPr>
              <w:t>10.1.7</w:t>
            </w:r>
            <w:r w:rsidR="00B41418">
              <w:rPr>
                <w:noProof/>
              </w:rPr>
              <w:tab/>
            </w:r>
            <w:r w:rsidR="00B41418" w:rsidRPr="004510C0">
              <w:rPr>
                <w:rStyle w:val="Hyperlink"/>
                <w:noProof/>
              </w:rPr>
              <w:t>Key Naming Standards (Primary, Unique, Foreign Keys)</w:t>
            </w:r>
            <w:r w:rsidR="00B41418">
              <w:rPr>
                <w:noProof/>
                <w:webHidden/>
              </w:rPr>
              <w:tab/>
            </w:r>
            <w:r w:rsidR="00B41418">
              <w:rPr>
                <w:noProof/>
                <w:webHidden/>
              </w:rPr>
              <w:fldChar w:fldCharType="begin"/>
            </w:r>
            <w:r w:rsidR="00B41418">
              <w:rPr>
                <w:noProof/>
                <w:webHidden/>
              </w:rPr>
              <w:instrText xml:space="preserve"> PAGEREF _Toc530490174 \h </w:instrText>
            </w:r>
            <w:r w:rsidR="00B41418">
              <w:rPr>
                <w:noProof/>
                <w:webHidden/>
              </w:rPr>
            </w:r>
            <w:r w:rsidR="00B41418">
              <w:rPr>
                <w:noProof/>
                <w:webHidden/>
              </w:rPr>
              <w:fldChar w:fldCharType="separate"/>
            </w:r>
            <w:r w:rsidR="00B41418">
              <w:rPr>
                <w:noProof/>
                <w:webHidden/>
              </w:rPr>
              <w:t>20</w:t>
            </w:r>
            <w:r w:rsidR="00B41418">
              <w:rPr>
                <w:noProof/>
                <w:webHidden/>
              </w:rPr>
              <w:fldChar w:fldCharType="end"/>
            </w:r>
          </w:hyperlink>
        </w:p>
        <w:p w14:paraId="308C96FE" w14:textId="77777777" w:rsidR="00B41418" w:rsidRDefault="009D4734">
          <w:pPr>
            <w:pStyle w:val="TOC1"/>
            <w:rPr>
              <w:rFonts w:eastAsiaTheme="minorEastAsia"/>
              <w:spacing w:val="0"/>
              <w:szCs w:val="22"/>
              <w:lang w:val="en-US"/>
            </w:rPr>
          </w:pPr>
          <w:hyperlink w:anchor="_Toc530490175" w:history="1">
            <w:r w:rsidR="00B41418" w:rsidRPr="004510C0">
              <w:rPr>
                <w:rStyle w:val="Hyperlink"/>
              </w:rPr>
              <w:t>11</w:t>
            </w:r>
            <w:r w:rsidR="00B41418">
              <w:rPr>
                <w:rFonts w:eastAsiaTheme="minorEastAsia"/>
                <w:spacing w:val="0"/>
                <w:szCs w:val="22"/>
                <w:lang w:val="en-US"/>
              </w:rPr>
              <w:tab/>
            </w:r>
            <w:r w:rsidR="00B41418" w:rsidRPr="004510C0">
              <w:rPr>
                <w:rStyle w:val="Hyperlink"/>
              </w:rPr>
              <w:t>Assumptions / Constraints / Issues / Risks</w:t>
            </w:r>
            <w:r w:rsidR="00B41418">
              <w:rPr>
                <w:webHidden/>
              </w:rPr>
              <w:tab/>
            </w:r>
            <w:r w:rsidR="00B41418">
              <w:rPr>
                <w:webHidden/>
              </w:rPr>
              <w:fldChar w:fldCharType="begin"/>
            </w:r>
            <w:r w:rsidR="00B41418">
              <w:rPr>
                <w:webHidden/>
              </w:rPr>
              <w:instrText xml:space="preserve"> PAGEREF _Toc530490175 \h </w:instrText>
            </w:r>
            <w:r w:rsidR="00B41418">
              <w:rPr>
                <w:webHidden/>
              </w:rPr>
            </w:r>
            <w:r w:rsidR="00B41418">
              <w:rPr>
                <w:webHidden/>
              </w:rPr>
              <w:fldChar w:fldCharType="separate"/>
            </w:r>
            <w:r w:rsidR="00B41418">
              <w:rPr>
                <w:webHidden/>
              </w:rPr>
              <w:t>21</w:t>
            </w:r>
            <w:r w:rsidR="00B41418">
              <w:rPr>
                <w:webHidden/>
              </w:rPr>
              <w:fldChar w:fldCharType="end"/>
            </w:r>
          </w:hyperlink>
        </w:p>
        <w:p w14:paraId="1C894AF8" w14:textId="77777777" w:rsidR="00B41418" w:rsidRDefault="009D4734">
          <w:pPr>
            <w:pStyle w:val="TOC2"/>
            <w:rPr>
              <w:noProof/>
            </w:rPr>
          </w:pPr>
          <w:hyperlink w:anchor="_Toc530490176" w:history="1">
            <w:r w:rsidR="00B41418" w:rsidRPr="004510C0">
              <w:rPr>
                <w:rStyle w:val="Hyperlink"/>
                <w:noProof/>
              </w:rPr>
              <w:t>11.1</w:t>
            </w:r>
            <w:r w:rsidR="00B41418">
              <w:rPr>
                <w:noProof/>
              </w:rPr>
              <w:tab/>
            </w:r>
            <w:r w:rsidR="00B41418" w:rsidRPr="004510C0">
              <w:rPr>
                <w:rStyle w:val="Hyperlink"/>
                <w:noProof/>
              </w:rPr>
              <w:t>Assumptions</w:t>
            </w:r>
            <w:r w:rsidR="00B41418">
              <w:rPr>
                <w:noProof/>
                <w:webHidden/>
              </w:rPr>
              <w:tab/>
            </w:r>
            <w:r w:rsidR="00B41418">
              <w:rPr>
                <w:noProof/>
                <w:webHidden/>
              </w:rPr>
              <w:fldChar w:fldCharType="begin"/>
            </w:r>
            <w:r w:rsidR="00B41418">
              <w:rPr>
                <w:noProof/>
                <w:webHidden/>
              </w:rPr>
              <w:instrText xml:space="preserve"> PAGEREF _Toc530490176 \h </w:instrText>
            </w:r>
            <w:r w:rsidR="00B41418">
              <w:rPr>
                <w:noProof/>
                <w:webHidden/>
              </w:rPr>
            </w:r>
            <w:r w:rsidR="00B41418">
              <w:rPr>
                <w:noProof/>
                <w:webHidden/>
              </w:rPr>
              <w:fldChar w:fldCharType="separate"/>
            </w:r>
            <w:r w:rsidR="00B41418">
              <w:rPr>
                <w:noProof/>
                <w:webHidden/>
              </w:rPr>
              <w:t>21</w:t>
            </w:r>
            <w:r w:rsidR="00B41418">
              <w:rPr>
                <w:noProof/>
                <w:webHidden/>
              </w:rPr>
              <w:fldChar w:fldCharType="end"/>
            </w:r>
          </w:hyperlink>
        </w:p>
        <w:p w14:paraId="5A0DC483" w14:textId="77777777" w:rsidR="00B41418" w:rsidRDefault="009D4734">
          <w:pPr>
            <w:pStyle w:val="TOC2"/>
            <w:rPr>
              <w:noProof/>
            </w:rPr>
          </w:pPr>
          <w:hyperlink w:anchor="_Toc530490177" w:history="1">
            <w:r w:rsidR="00B41418" w:rsidRPr="004510C0">
              <w:rPr>
                <w:rStyle w:val="Hyperlink"/>
                <w:noProof/>
              </w:rPr>
              <w:t>11.2</w:t>
            </w:r>
            <w:r w:rsidR="00B41418">
              <w:rPr>
                <w:noProof/>
              </w:rPr>
              <w:tab/>
            </w:r>
            <w:r w:rsidR="00B41418" w:rsidRPr="004510C0">
              <w:rPr>
                <w:rStyle w:val="Hyperlink"/>
                <w:noProof/>
              </w:rPr>
              <w:t>Constraints</w:t>
            </w:r>
            <w:r w:rsidR="00B41418">
              <w:rPr>
                <w:noProof/>
                <w:webHidden/>
              </w:rPr>
              <w:tab/>
            </w:r>
            <w:r w:rsidR="00B41418">
              <w:rPr>
                <w:noProof/>
                <w:webHidden/>
              </w:rPr>
              <w:fldChar w:fldCharType="begin"/>
            </w:r>
            <w:r w:rsidR="00B41418">
              <w:rPr>
                <w:noProof/>
                <w:webHidden/>
              </w:rPr>
              <w:instrText xml:space="preserve"> PAGEREF _Toc530490177 \h </w:instrText>
            </w:r>
            <w:r w:rsidR="00B41418">
              <w:rPr>
                <w:noProof/>
                <w:webHidden/>
              </w:rPr>
            </w:r>
            <w:r w:rsidR="00B41418">
              <w:rPr>
                <w:noProof/>
                <w:webHidden/>
              </w:rPr>
              <w:fldChar w:fldCharType="separate"/>
            </w:r>
            <w:r w:rsidR="00B41418">
              <w:rPr>
                <w:noProof/>
                <w:webHidden/>
              </w:rPr>
              <w:t>21</w:t>
            </w:r>
            <w:r w:rsidR="00B41418">
              <w:rPr>
                <w:noProof/>
                <w:webHidden/>
              </w:rPr>
              <w:fldChar w:fldCharType="end"/>
            </w:r>
          </w:hyperlink>
        </w:p>
        <w:p w14:paraId="5D38CD2D" w14:textId="77777777" w:rsidR="00B41418" w:rsidRDefault="009D4734">
          <w:pPr>
            <w:pStyle w:val="TOC2"/>
            <w:rPr>
              <w:noProof/>
            </w:rPr>
          </w:pPr>
          <w:hyperlink w:anchor="_Toc530490178" w:history="1">
            <w:r w:rsidR="00B41418" w:rsidRPr="004510C0">
              <w:rPr>
                <w:rStyle w:val="Hyperlink"/>
                <w:noProof/>
              </w:rPr>
              <w:t>11.3</w:t>
            </w:r>
            <w:r w:rsidR="00B41418">
              <w:rPr>
                <w:noProof/>
              </w:rPr>
              <w:tab/>
            </w:r>
            <w:r w:rsidR="00B41418" w:rsidRPr="004510C0">
              <w:rPr>
                <w:rStyle w:val="Hyperlink"/>
                <w:noProof/>
              </w:rPr>
              <w:t>Issues</w:t>
            </w:r>
            <w:r w:rsidR="00B41418">
              <w:rPr>
                <w:noProof/>
                <w:webHidden/>
              </w:rPr>
              <w:tab/>
            </w:r>
            <w:r w:rsidR="00B41418">
              <w:rPr>
                <w:noProof/>
                <w:webHidden/>
              </w:rPr>
              <w:fldChar w:fldCharType="begin"/>
            </w:r>
            <w:r w:rsidR="00B41418">
              <w:rPr>
                <w:noProof/>
                <w:webHidden/>
              </w:rPr>
              <w:instrText xml:space="preserve"> PAGEREF _Toc530490178 \h </w:instrText>
            </w:r>
            <w:r w:rsidR="00B41418">
              <w:rPr>
                <w:noProof/>
                <w:webHidden/>
              </w:rPr>
            </w:r>
            <w:r w:rsidR="00B41418">
              <w:rPr>
                <w:noProof/>
                <w:webHidden/>
              </w:rPr>
              <w:fldChar w:fldCharType="separate"/>
            </w:r>
            <w:r w:rsidR="00B41418">
              <w:rPr>
                <w:noProof/>
                <w:webHidden/>
              </w:rPr>
              <w:t>21</w:t>
            </w:r>
            <w:r w:rsidR="00B41418">
              <w:rPr>
                <w:noProof/>
                <w:webHidden/>
              </w:rPr>
              <w:fldChar w:fldCharType="end"/>
            </w:r>
          </w:hyperlink>
        </w:p>
        <w:p w14:paraId="67240D4A" w14:textId="77777777" w:rsidR="00B41418" w:rsidRDefault="009D4734">
          <w:pPr>
            <w:pStyle w:val="TOC2"/>
            <w:rPr>
              <w:noProof/>
            </w:rPr>
          </w:pPr>
          <w:hyperlink w:anchor="_Toc530490179" w:history="1">
            <w:r w:rsidR="00B41418" w:rsidRPr="004510C0">
              <w:rPr>
                <w:rStyle w:val="Hyperlink"/>
                <w:noProof/>
              </w:rPr>
              <w:t>11.4</w:t>
            </w:r>
            <w:r w:rsidR="00B41418">
              <w:rPr>
                <w:noProof/>
              </w:rPr>
              <w:tab/>
            </w:r>
            <w:r w:rsidR="00B41418" w:rsidRPr="004510C0">
              <w:rPr>
                <w:rStyle w:val="Hyperlink"/>
                <w:noProof/>
              </w:rPr>
              <w:t>Risks</w:t>
            </w:r>
            <w:r w:rsidR="00B41418">
              <w:rPr>
                <w:noProof/>
                <w:webHidden/>
              </w:rPr>
              <w:tab/>
            </w:r>
            <w:r w:rsidR="00B41418">
              <w:rPr>
                <w:noProof/>
                <w:webHidden/>
              </w:rPr>
              <w:fldChar w:fldCharType="begin"/>
            </w:r>
            <w:r w:rsidR="00B41418">
              <w:rPr>
                <w:noProof/>
                <w:webHidden/>
              </w:rPr>
              <w:instrText xml:space="preserve"> PAGEREF _Toc530490179 \h </w:instrText>
            </w:r>
            <w:r w:rsidR="00B41418">
              <w:rPr>
                <w:noProof/>
                <w:webHidden/>
              </w:rPr>
            </w:r>
            <w:r w:rsidR="00B41418">
              <w:rPr>
                <w:noProof/>
                <w:webHidden/>
              </w:rPr>
              <w:fldChar w:fldCharType="separate"/>
            </w:r>
            <w:r w:rsidR="00B41418">
              <w:rPr>
                <w:noProof/>
                <w:webHidden/>
              </w:rPr>
              <w:t>21</w:t>
            </w:r>
            <w:r w:rsidR="00B41418">
              <w:rPr>
                <w:noProof/>
                <w:webHidden/>
              </w:rPr>
              <w:fldChar w:fldCharType="end"/>
            </w:r>
          </w:hyperlink>
        </w:p>
        <w:p w14:paraId="6D1EB6D5" w14:textId="77777777" w:rsidR="00B41418" w:rsidRDefault="009D4734">
          <w:pPr>
            <w:pStyle w:val="TOC1"/>
            <w:rPr>
              <w:rFonts w:eastAsiaTheme="minorEastAsia"/>
              <w:spacing w:val="0"/>
              <w:szCs w:val="22"/>
              <w:lang w:val="en-US"/>
            </w:rPr>
          </w:pPr>
          <w:hyperlink w:anchor="_Toc530490180" w:history="1">
            <w:r w:rsidR="00B41418" w:rsidRPr="004510C0">
              <w:rPr>
                <w:rStyle w:val="Hyperlink"/>
              </w:rPr>
              <w:t>References</w:t>
            </w:r>
            <w:r w:rsidR="00B41418">
              <w:rPr>
                <w:webHidden/>
              </w:rPr>
              <w:tab/>
            </w:r>
            <w:r w:rsidR="00B41418">
              <w:rPr>
                <w:webHidden/>
              </w:rPr>
              <w:fldChar w:fldCharType="begin"/>
            </w:r>
            <w:r w:rsidR="00B41418">
              <w:rPr>
                <w:webHidden/>
              </w:rPr>
              <w:instrText xml:space="preserve"> PAGEREF _Toc530490180 \h </w:instrText>
            </w:r>
            <w:r w:rsidR="00B41418">
              <w:rPr>
                <w:webHidden/>
              </w:rPr>
            </w:r>
            <w:r w:rsidR="00B41418">
              <w:rPr>
                <w:webHidden/>
              </w:rPr>
              <w:fldChar w:fldCharType="separate"/>
            </w:r>
            <w:r w:rsidR="00B41418">
              <w:rPr>
                <w:webHidden/>
              </w:rPr>
              <w:t>21</w:t>
            </w:r>
            <w:r w:rsidR="00B41418">
              <w:rPr>
                <w:webHidden/>
              </w:rPr>
              <w:fldChar w:fldCharType="end"/>
            </w:r>
          </w:hyperlink>
        </w:p>
        <w:p w14:paraId="4E58F93F" w14:textId="77777777" w:rsidR="00B41418" w:rsidRDefault="009D4734">
          <w:pPr>
            <w:pStyle w:val="TOC1"/>
            <w:rPr>
              <w:rFonts w:eastAsiaTheme="minorEastAsia"/>
              <w:spacing w:val="0"/>
              <w:szCs w:val="22"/>
              <w:lang w:val="en-US"/>
            </w:rPr>
          </w:pPr>
          <w:hyperlink w:anchor="_Toc530490181" w:history="1">
            <w:r w:rsidR="00B41418" w:rsidRPr="004510C0">
              <w:rPr>
                <w:rStyle w:val="Hyperlink"/>
              </w:rPr>
              <w:t>Contact</w:t>
            </w:r>
            <w:r w:rsidR="00B41418">
              <w:rPr>
                <w:webHidden/>
              </w:rPr>
              <w:tab/>
            </w:r>
            <w:r w:rsidR="00B41418">
              <w:rPr>
                <w:webHidden/>
              </w:rPr>
              <w:fldChar w:fldCharType="begin"/>
            </w:r>
            <w:r w:rsidR="00B41418">
              <w:rPr>
                <w:webHidden/>
              </w:rPr>
              <w:instrText xml:space="preserve"> PAGEREF _Toc530490181 \h </w:instrText>
            </w:r>
            <w:r w:rsidR="00B41418">
              <w:rPr>
                <w:webHidden/>
              </w:rPr>
            </w:r>
            <w:r w:rsidR="00B41418">
              <w:rPr>
                <w:webHidden/>
              </w:rPr>
              <w:fldChar w:fldCharType="separate"/>
            </w:r>
            <w:r w:rsidR="00B41418">
              <w:rPr>
                <w:webHidden/>
              </w:rPr>
              <w:t>22</w:t>
            </w:r>
            <w:r w:rsidR="00B41418">
              <w:rPr>
                <w:webHidden/>
              </w:rPr>
              <w:fldChar w:fldCharType="end"/>
            </w:r>
          </w:hyperlink>
        </w:p>
        <w:p w14:paraId="465EC712" w14:textId="77777777" w:rsidR="003B7486" w:rsidRDefault="003B7486">
          <w:r>
            <w:rPr>
              <w:b/>
              <w:bCs/>
              <w:noProof/>
            </w:rPr>
            <w:fldChar w:fldCharType="end"/>
          </w:r>
        </w:p>
      </w:sdtContent>
    </w:sdt>
    <w:p w14:paraId="3D07C792" w14:textId="77777777" w:rsidR="008D3860" w:rsidRDefault="009572AC">
      <w:pPr>
        <w:spacing w:after="200" w:line="276" w:lineRule="auto"/>
        <w:rPr>
          <w:rFonts w:cs="Arial"/>
          <w:b/>
          <w:sz w:val="24"/>
        </w:rPr>
      </w:pPr>
      <w:r>
        <w:rPr>
          <w:rFonts w:cs="Arial"/>
          <w:b/>
          <w:sz w:val="24"/>
        </w:rPr>
        <w:br w:type="page"/>
      </w:r>
    </w:p>
    <w:p w14:paraId="6E7FF132" w14:textId="77777777" w:rsidR="008D3860" w:rsidRDefault="009572AC">
      <w:pPr>
        <w:pStyle w:val="Heading1"/>
      </w:pPr>
      <w:bookmarkStart w:id="12" w:name="_Toc211847318"/>
      <w:bookmarkStart w:id="13" w:name="_Toc319419729"/>
      <w:bookmarkStart w:id="14" w:name="_Toc327792799"/>
      <w:bookmarkStart w:id="15" w:name="_Toc530490115"/>
      <w:r>
        <w:lastRenderedPageBreak/>
        <w:t>Introduction</w:t>
      </w:r>
      <w:bookmarkEnd w:id="12"/>
      <w:bookmarkEnd w:id="13"/>
      <w:bookmarkEnd w:id="14"/>
      <w:bookmarkEnd w:id="15"/>
    </w:p>
    <w:p w14:paraId="3D54FE1B" w14:textId="77777777" w:rsidR="008D3860" w:rsidRDefault="009572AC">
      <w:pPr>
        <w:pStyle w:val="Heading2"/>
        <w:rPr>
          <w:b/>
        </w:rPr>
      </w:pPr>
      <w:bookmarkStart w:id="16" w:name="_Toc181537955"/>
      <w:bookmarkStart w:id="17" w:name="_Toc181537987"/>
      <w:bookmarkStart w:id="18" w:name="_Toc530490116"/>
      <w:bookmarkEnd w:id="16"/>
      <w:bookmarkEnd w:id="17"/>
      <w:r>
        <w:t>Context</w:t>
      </w:r>
      <w:bookmarkEnd w:id="18"/>
    </w:p>
    <w:p w14:paraId="00A51DDD" w14:textId="77777777" w:rsidR="000B04D3" w:rsidRDefault="000B04D3" w:rsidP="000B04D3">
      <w:pPr>
        <w:spacing w:after="153"/>
        <w:ind w:left="-5"/>
      </w:pPr>
      <w:r>
        <w:t xml:space="preserve">Modular Open Source Identity System (MOSIS) is a Digital Identity system implemented with a vision to enable any country to provision Unique Digital Identity Number (UDIN) for their resident and nonresident citizens. IIIT-B and the key stakeholders for this platform implementation would like to implement the system as an Open Source Project, with a community of users, contributors and developers.  </w:t>
      </w:r>
    </w:p>
    <w:p w14:paraId="597768C5" w14:textId="77777777" w:rsidR="008D3860" w:rsidRDefault="000B04D3">
      <w:pPr>
        <w:rPr>
          <w:iCs/>
        </w:rPr>
      </w:pPr>
      <w:r>
        <w:rPr>
          <w:iCs/>
        </w:rPr>
        <w:t xml:space="preserve">As </w:t>
      </w:r>
      <w:r w:rsidR="006B25CF">
        <w:rPr>
          <w:iCs/>
        </w:rPr>
        <w:t xml:space="preserve">MOSIP is </w:t>
      </w:r>
      <w:r w:rsidR="0016151C">
        <w:rPr>
          <w:iCs/>
        </w:rPr>
        <w:t xml:space="preserve">being </w:t>
      </w:r>
      <w:r w:rsidR="006B25CF">
        <w:rPr>
          <w:iCs/>
        </w:rPr>
        <w:t xml:space="preserve">developed as </w:t>
      </w:r>
      <w:r w:rsidR="00340B5F">
        <w:rPr>
          <w:iCs/>
        </w:rPr>
        <w:t>an</w:t>
      </w:r>
      <w:r w:rsidR="006B25CF">
        <w:rPr>
          <w:iCs/>
        </w:rPr>
        <w:t xml:space="preserve"> open source </w:t>
      </w:r>
      <w:r w:rsidR="00C21B1A">
        <w:rPr>
          <w:iCs/>
        </w:rPr>
        <w:t xml:space="preserve">identity platform </w:t>
      </w:r>
      <w:r w:rsidR="006B25CF">
        <w:rPr>
          <w:iCs/>
        </w:rPr>
        <w:t>project</w:t>
      </w:r>
      <w:r>
        <w:rPr>
          <w:iCs/>
        </w:rPr>
        <w:t xml:space="preserve">, </w:t>
      </w:r>
      <w:r w:rsidR="003018B1">
        <w:rPr>
          <w:iCs/>
        </w:rPr>
        <w:t xml:space="preserve">Data Management and Data Architecture </w:t>
      </w:r>
      <w:r w:rsidR="00340B5F">
        <w:rPr>
          <w:iCs/>
        </w:rPr>
        <w:t xml:space="preserve">of MOSIP </w:t>
      </w:r>
      <w:r w:rsidR="00986BD8">
        <w:rPr>
          <w:iCs/>
        </w:rPr>
        <w:t xml:space="preserve">should comply </w:t>
      </w:r>
      <w:r w:rsidR="0030573D">
        <w:rPr>
          <w:iCs/>
        </w:rPr>
        <w:t>with</w:t>
      </w:r>
      <w:r w:rsidR="00986BD8">
        <w:rPr>
          <w:iCs/>
        </w:rPr>
        <w:t xml:space="preserve"> the </w:t>
      </w:r>
      <w:r w:rsidR="00D4766C">
        <w:rPr>
          <w:iCs/>
        </w:rPr>
        <w:t>Data Management Standards, Guidelines and Principles</w:t>
      </w:r>
      <w:r w:rsidR="00986BD8">
        <w:rPr>
          <w:iCs/>
        </w:rPr>
        <w:t xml:space="preserve"> </w:t>
      </w:r>
      <w:r w:rsidR="003018B1">
        <w:rPr>
          <w:iCs/>
        </w:rPr>
        <w:t xml:space="preserve">defined in </w:t>
      </w:r>
      <w:r w:rsidR="00877A82">
        <w:rPr>
          <w:iCs/>
        </w:rPr>
        <w:t>the</w:t>
      </w:r>
      <w:r w:rsidR="003018B1">
        <w:rPr>
          <w:iCs/>
        </w:rPr>
        <w:t xml:space="preserve"> document </w:t>
      </w:r>
      <w:r w:rsidR="00340B5F">
        <w:rPr>
          <w:iCs/>
        </w:rPr>
        <w:t xml:space="preserve">that </w:t>
      </w:r>
      <w:r w:rsidR="003018B1">
        <w:rPr>
          <w:iCs/>
        </w:rPr>
        <w:t>includes</w:t>
      </w:r>
      <w:r w:rsidR="008C3377">
        <w:rPr>
          <w:iCs/>
        </w:rPr>
        <w:t xml:space="preserve"> </w:t>
      </w:r>
      <w:r w:rsidR="003018B1">
        <w:rPr>
          <w:iCs/>
        </w:rPr>
        <w:t xml:space="preserve">Database, Data Model and Database </w:t>
      </w:r>
      <w:r w:rsidR="00C21B1A">
        <w:rPr>
          <w:iCs/>
        </w:rPr>
        <w:t xml:space="preserve">SQL </w:t>
      </w:r>
      <w:r w:rsidR="003018B1">
        <w:rPr>
          <w:iCs/>
        </w:rPr>
        <w:t>programming.</w:t>
      </w:r>
    </w:p>
    <w:p w14:paraId="54FB4454" w14:textId="77777777" w:rsidR="008D3860" w:rsidRDefault="009572AC">
      <w:pPr>
        <w:pStyle w:val="Heading2"/>
      </w:pPr>
      <w:bookmarkStart w:id="19" w:name="_Toc519574740"/>
      <w:bookmarkStart w:id="20" w:name="_Toc164252405"/>
      <w:bookmarkStart w:id="21" w:name="_Toc211847320"/>
      <w:bookmarkStart w:id="22" w:name="_Toc319419731"/>
      <w:bookmarkStart w:id="23" w:name="_Toc327792801"/>
      <w:bookmarkStart w:id="24" w:name="_Toc530490117"/>
      <w:r>
        <w:t>Purpose</w:t>
      </w:r>
      <w:bookmarkEnd w:id="19"/>
      <w:bookmarkEnd w:id="20"/>
      <w:bookmarkEnd w:id="21"/>
      <w:bookmarkEnd w:id="22"/>
      <w:bookmarkEnd w:id="23"/>
      <w:r>
        <w:t xml:space="preserve"> of this document</w:t>
      </w:r>
      <w:bookmarkEnd w:id="24"/>
    </w:p>
    <w:p w14:paraId="46792BFF" w14:textId="10A685C4" w:rsidR="008D3860" w:rsidRDefault="009572AC">
      <w:r>
        <w:t xml:space="preserve">This document </w:t>
      </w:r>
      <w:r w:rsidR="004A6D6A">
        <w:t xml:space="preserve">gives </w:t>
      </w:r>
      <w:r w:rsidR="0021042A">
        <w:t xml:space="preserve">Data management and Data model </w:t>
      </w:r>
      <w:r w:rsidR="00182FAB">
        <w:t>standards</w:t>
      </w:r>
      <w:r w:rsidR="004A6D6A">
        <w:t xml:space="preserve"> to be followed during the MOSIP development. </w:t>
      </w:r>
    </w:p>
    <w:p w14:paraId="3199BB8A" w14:textId="77777777" w:rsidR="008D3860" w:rsidRDefault="009572AC">
      <w:pPr>
        <w:pStyle w:val="Heading2"/>
      </w:pPr>
      <w:bookmarkStart w:id="25" w:name="_Toc519574741"/>
      <w:bookmarkStart w:id="26" w:name="_Toc164252406"/>
      <w:bookmarkStart w:id="27" w:name="_Toc211847321"/>
      <w:bookmarkStart w:id="28" w:name="_Toc319419732"/>
      <w:bookmarkStart w:id="29" w:name="_Toc327792802"/>
      <w:bookmarkStart w:id="30" w:name="_Toc530490118"/>
      <w:r>
        <w:t>Scope</w:t>
      </w:r>
      <w:bookmarkEnd w:id="25"/>
      <w:bookmarkEnd w:id="26"/>
      <w:bookmarkEnd w:id="27"/>
      <w:bookmarkEnd w:id="28"/>
      <w:bookmarkEnd w:id="29"/>
      <w:r>
        <w:t xml:space="preserve"> of this document</w:t>
      </w:r>
      <w:bookmarkEnd w:id="30"/>
    </w:p>
    <w:p w14:paraId="71BC782B" w14:textId="52C725E8" w:rsidR="00AB7B8D" w:rsidRDefault="00986BD8">
      <w:r>
        <w:t xml:space="preserve">This document covers the </w:t>
      </w:r>
      <w:r w:rsidR="00FD0D7D">
        <w:t xml:space="preserve">data management </w:t>
      </w:r>
      <w:r w:rsidR="004A6D6A">
        <w:t>standards</w:t>
      </w:r>
      <w:r w:rsidR="00D9310D">
        <w:t xml:space="preserve">, guidelines and principles </w:t>
      </w:r>
      <w:r>
        <w:t xml:space="preserve">to be followed by the </w:t>
      </w:r>
      <w:r w:rsidR="0021042A">
        <w:t>MOSIP</w:t>
      </w:r>
      <w:r w:rsidR="00FD0D7D">
        <w:t xml:space="preserve"> development and implementation teams, specifically PostgreSQL database, Data model, Database objects naming </w:t>
      </w:r>
      <w:r w:rsidR="00007857">
        <w:t xml:space="preserve">standards and best practices. </w:t>
      </w:r>
      <w:r w:rsidR="00FD0D7D">
        <w:t xml:space="preserve">Though the MOSIP is envisioned as open source, platform and technology </w:t>
      </w:r>
      <w:r w:rsidR="00306C8F">
        <w:t>independent, Postgres</w:t>
      </w:r>
      <w:r w:rsidR="00FD0D7D">
        <w:t xml:space="preserve"> is the choice for initial </w:t>
      </w:r>
      <w:r w:rsidR="0050153C">
        <w:t xml:space="preserve">release development and </w:t>
      </w:r>
      <w:r w:rsidR="00FD0D7D">
        <w:t xml:space="preserve">implementation. </w:t>
      </w:r>
    </w:p>
    <w:p w14:paraId="665AFE0F" w14:textId="77777777" w:rsidR="00AB7B8D" w:rsidRDefault="00AB7B8D">
      <w:r>
        <w:br w:type="page"/>
      </w:r>
    </w:p>
    <w:p w14:paraId="4BD169C7" w14:textId="77777777" w:rsidR="00C46DE0" w:rsidRDefault="00C46DE0" w:rsidP="00C46DE0">
      <w:pPr>
        <w:pStyle w:val="Heading1"/>
      </w:pPr>
      <w:bookmarkStart w:id="31" w:name="_Toc530490119"/>
      <w:r>
        <w:lastRenderedPageBreak/>
        <w:t>High Level Data Architecture</w:t>
      </w:r>
      <w:bookmarkEnd w:id="31"/>
    </w:p>
    <w:p w14:paraId="3BD3D973" w14:textId="77777777" w:rsidR="00C46DE0" w:rsidRDefault="00C46DE0" w:rsidP="00C46DE0">
      <w:r>
        <w:t xml:space="preserve">This section covers </w:t>
      </w:r>
      <w:r w:rsidR="00AB7B8D">
        <w:t>high-level data architecture of MOSIP.</w:t>
      </w:r>
    </w:p>
    <w:p w14:paraId="21BBB93E" w14:textId="77777777" w:rsidR="0012727E" w:rsidRDefault="00AB7B8D" w:rsidP="00C46DE0">
      <w:r>
        <w:tab/>
      </w:r>
    </w:p>
    <w:p w14:paraId="4949E8AB" w14:textId="1EFE1FD5" w:rsidR="00C46DE0" w:rsidRDefault="008F724D" w:rsidP="00C46DE0">
      <w:r>
        <w:rPr>
          <w:noProof/>
        </w:rPr>
        <w:drawing>
          <wp:inline distT="0" distB="0" distL="0" distR="0" wp14:anchorId="32AABBBF" wp14:editId="37D08B13">
            <wp:extent cx="6280150" cy="30988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0150" cy="3098800"/>
                    </a:xfrm>
                    <a:prstGeom prst="rect">
                      <a:avLst/>
                    </a:prstGeom>
                  </pic:spPr>
                </pic:pic>
              </a:graphicData>
            </a:graphic>
          </wp:inline>
        </w:drawing>
      </w:r>
    </w:p>
    <w:p w14:paraId="2EA8AD9B" w14:textId="1617F3EA" w:rsidR="00D86002" w:rsidRDefault="00D86002"/>
    <w:p w14:paraId="681F0CBF" w14:textId="77777777" w:rsidR="008F724D" w:rsidRDefault="008F724D">
      <w:pPr>
        <w:rPr>
          <w:rFonts w:ascii="Arial Black" w:eastAsiaTheme="majorEastAsia" w:hAnsi="Arial Black" w:cstheme="majorBidi"/>
          <w:sz w:val="36"/>
          <w:szCs w:val="36"/>
        </w:rPr>
      </w:pPr>
      <w:bookmarkStart w:id="32" w:name="_Toc530490120"/>
      <w:r>
        <w:br w:type="page"/>
      </w:r>
    </w:p>
    <w:p w14:paraId="1818E821" w14:textId="111184C4" w:rsidR="00D86002" w:rsidRDefault="00D86002" w:rsidP="00D86002">
      <w:pPr>
        <w:pStyle w:val="Heading1"/>
      </w:pPr>
      <w:commentRangeStart w:id="33"/>
      <w:r>
        <w:lastRenderedPageBreak/>
        <w:t>Data Architecture Principles</w:t>
      </w:r>
      <w:bookmarkEnd w:id="32"/>
      <w:commentRangeEnd w:id="33"/>
      <w:r w:rsidR="000D25E7">
        <w:rPr>
          <w:rStyle w:val="CommentReference"/>
          <w:rFonts w:asciiTheme="minorHAnsi" w:eastAsia="Times New Roman" w:hAnsiTheme="minorHAnsi" w:cstheme="minorBidi"/>
          <w:lang w:val="en-IN"/>
        </w:rPr>
        <w:commentReference w:id="33"/>
      </w:r>
    </w:p>
    <w:p w14:paraId="0E8E0525" w14:textId="77777777" w:rsidR="00D86002" w:rsidRDefault="00D86002" w:rsidP="00D86002">
      <w:r>
        <w:t>This section covers high-level data architecture principles of MOSIP.</w:t>
      </w:r>
    </w:p>
    <w:p w14:paraId="79681708" w14:textId="77777777" w:rsidR="001F3E00" w:rsidRPr="005D78A0" w:rsidRDefault="00640797" w:rsidP="007F511E">
      <w:pPr>
        <w:pStyle w:val="ListParagraph"/>
        <w:numPr>
          <w:ilvl w:val="0"/>
          <w:numId w:val="34"/>
        </w:numPr>
      </w:pPr>
      <w:r w:rsidRPr="005D78A0">
        <w:t>Open source and Vendor Neutral</w:t>
      </w:r>
    </w:p>
    <w:p w14:paraId="29488FC2" w14:textId="77777777" w:rsidR="001F3E00" w:rsidRPr="005D78A0" w:rsidRDefault="00640797" w:rsidP="007F511E">
      <w:pPr>
        <w:pStyle w:val="ListParagraph"/>
        <w:numPr>
          <w:ilvl w:val="0"/>
          <w:numId w:val="34"/>
        </w:numPr>
      </w:pPr>
      <w:r w:rsidRPr="005D78A0">
        <w:t>Adaptability</w:t>
      </w:r>
    </w:p>
    <w:p w14:paraId="5FBFD712" w14:textId="77777777" w:rsidR="001F3E00" w:rsidRPr="005D78A0" w:rsidRDefault="00640797" w:rsidP="007F511E">
      <w:pPr>
        <w:pStyle w:val="ListParagraph"/>
        <w:numPr>
          <w:ilvl w:val="0"/>
          <w:numId w:val="34"/>
        </w:numPr>
      </w:pPr>
      <w:r w:rsidRPr="005D78A0">
        <w:t>Security</w:t>
      </w:r>
    </w:p>
    <w:p w14:paraId="5DAAC652" w14:textId="77777777" w:rsidR="001F3E00" w:rsidRDefault="00640797" w:rsidP="007F511E">
      <w:pPr>
        <w:pStyle w:val="ListParagraph"/>
        <w:numPr>
          <w:ilvl w:val="0"/>
          <w:numId w:val="34"/>
        </w:numPr>
      </w:pPr>
      <w:r w:rsidRPr="005D78A0">
        <w:t>Multi party</w:t>
      </w:r>
    </w:p>
    <w:p w14:paraId="7B87307F" w14:textId="77777777" w:rsidR="004B68CE" w:rsidRPr="005D78A0" w:rsidRDefault="004B68CE" w:rsidP="007F511E">
      <w:pPr>
        <w:pStyle w:val="ListParagraph"/>
        <w:numPr>
          <w:ilvl w:val="0"/>
          <w:numId w:val="34"/>
        </w:numPr>
      </w:pPr>
      <w:r w:rsidRPr="005D78A0">
        <w:t>Authorization</w:t>
      </w:r>
    </w:p>
    <w:p w14:paraId="0C5C69E2" w14:textId="77777777" w:rsidR="004B68CE" w:rsidRPr="005D78A0" w:rsidRDefault="004B68CE" w:rsidP="007F511E">
      <w:pPr>
        <w:pStyle w:val="ListParagraph"/>
        <w:numPr>
          <w:ilvl w:val="0"/>
          <w:numId w:val="34"/>
        </w:numPr>
      </w:pPr>
      <w:r w:rsidRPr="005D78A0">
        <w:t>Authentication</w:t>
      </w:r>
    </w:p>
    <w:p w14:paraId="5056AC63" w14:textId="77777777" w:rsidR="001F3E00" w:rsidRPr="005D78A0" w:rsidRDefault="00640797" w:rsidP="007F511E">
      <w:pPr>
        <w:pStyle w:val="ListParagraph"/>
        <w:numPr>
          <w:ilvl w:val="0"/>
          <w:numId w:val="34"/>
        </w:numPr>
      </w:pPr>
      <w:r w:rsidRPr="005D78A0">
        <w:t>Multi language</w:t>
      </w:r>
      <w:r w:rsidR="007F511E">
        <w:t xml:space="preserve"> support</w:t>
      </w:r>
    </w:p>
    <w:p w14:paraId="28202F07" w14:textId="77777777" w:rsidR="001F3E00" w:rsidRPr="005D78A0" w:rsidRDefault="00640797" w:rsidP="007F511E">
      <w:pPr>
        <w:pStyle w:val="ListParagraph"/>
        <w:numPr>
          <w:ilvl w:val="0"/>
          <w:numId w:val="34"/>
        </w:numPr>
      </w:pPr>
      <w:r w:rsidRPr="005D78A0">
        <w:t>Performance and scalability</w:t>
      </w:r>
    </w:p>
    <w:p w14:paraId="75B8E9F2" w14:textId="77777777" w:rsidR="001F3E00" w:rsidRPr="005D78A0" w:rsidRDefault="00640797" w:rsidP="007F511E">
      <w:pPr>
        <w:pStyle w:val="ListParagraph"/>
        <w:numPr>
          <w:ilvl w:val="0"/>
          <w:numId w:val="34"/>
        </w:numPr>
      </w:pPr>
      <w:r w:rsidRPr="005D78A0">
        <w:t>High Availability</w:t>
      </w:r>
    </w:p>
    <w:p w14:paraId="51F3D0EA" w14:textId="77777777" w:rsidR="001F3E00" w:rsidRPr="005D78A0" w:rsidRDefault="00640797" w:rsidP="007F511E">
      <w:pPr>
        <w:pStyle w:val="ListParagraph"/>
        <w:numPr>
          <w:ilvl w:val="0"/>
          <w:numId w:val="34"/>
        </w:numPr>
      </w:pPr>
      <w:r w:rsidRPr="005D78A0">
        <w:t>Auditability</w:t>
      </w:r>
    </w:p>
    <w:p w14:paraId="11A27F58" w14:textId="77777777" w:rsidR="00D86002" w:rsidRDefault="00D86002" w:rsidP="00D86002">
      <w:pPr>
        <w:rPr>
          <w:sz w:val="2"/>
        </w:rPr>
      </w:pPr>
      <w:r>
        <w:tab/>
      </w:r>
    </w:p>
    <w:p w14:paraId="21FC20BF" w14:textId="77777777" w:rsidR="00D86002" w:rsidRDefault="00D86002" w:rsidP="00D86002">
      <w:pPr>
        <w:rPr>
          <w:sz w:val="2"/>
        </w:rPr>
      </w:pPr>
    </w:p>
    <w:p w14:paraId="608107B1" w14:textId="77777777" w:rsidR="00D86002" w:rsidRDefault="008B44DF" w:rsidP="00D86002">
      <w:pPr>
        <w:pStyle w:val="Heading2"/>
      </w:pPr>
      <w:bookmarkStart w:id="34" w:name="_Toc530490121"/>
      <w:r>
        <w:t>Open Source and Vendor Neutral</w:t>
      </w:r>
      <w:bookmarkEnd w:id="34"/>
    </w:p>
    <w:p w14:paraId="5110F601" w14:textId="77777777" w:rsidR="005F5751" w:rsidRDefault="00326CCD" w:rsidP="00D86002">
      <w:r>
        <w:t xml:space="preserve">To handle vendor neutrality and open source, the following consideration are </w:t>
      </w:r>
      <w:r w:rsidR="005F5751">
        <w:t>followed while designing the data model and the database design.</w:t>
      </w:r>
    </w:p>
    <w:p w14:paraId="12BA6300" w14:textId="77777777" w:rsidR="00BD1896" w:rsidRDefault="005F5751" w:rsidP="00162A13">
      <w:pPr>
        <w:pStyle w:val="ListParagraph"/>
        <w:numPr>
          <w:ilvl w:val="0"/>
          <w:numId w:val="26"/>
        </w:numPr>
      </w:pPr>
      <w:r>
        <w:t>No b</w:t>
      </w:r>
      <w:r w:rsidR="00BD1896">
        <w:t xml:space="preserve">usiness </w:t>
      </w:r>
      <w:r>
        <w:t>l</w:t>
      </w:r>
      <w:r w:rsidR="00BD1896">
        <w:t xml:space="preserve">ogic is applied </w:t>
      </w:r>
      <w:r>
        <w:t xml:space="preserve">at database level: Database will be used only to store and retrieve data. There is no business logic applied at database level other than Primary / Unique key, Not null and foreign keys. Foreign keys are applied within the same database, if a table is referenced in another database then no FK is applied. </w:t>
      </w:r>
    </w:p>
    <w:p w14:paraId="1374BA4A" w14:textId="4379030E" w:rsidR="005F5751" w:rsidRDefault="00007857" w:rsidP="00162A13">
      <w:pPr>
        <w:pStyle w:val="ListParagraph"/>
        <w:numPr>
          <w:ilvl w:val="0"/>
          <w:numId w:val="26"/>
        </w:numPr>
      </w:pPr>
      <w:r>
        <w:t xml:space="preserve">No specific database features to be </w:t>
      </w:r>
      <w:r w:rsidR="005F5751">
        <w:t xml:space="preserve">used: </w:t>
      </w:r>
      <w:r>
        <w:t>F</w:t>
      </w:r>
      <w:r w:rsidR="005F5751">
        <w:t xml:space="preserve">eatures that are common across databases </w:t>
      </w:r>
      <w:r>
        <w:t xml:space="preserve">which are compliant with open source standards are </w:t>
      </w:r>
      <w:r w:rsidR="005F5751">
        <w:t xml:space="preserve">applied. </w:t>
      </w:r>
    </w:p>
    <w:p w14:paraId="001B60B5" w14:textId="77777777" w:rsidR="00BD1896" w:rsidRDefault="005F5751" w:rsidP="00162A13">
      <w:pPr>
        <w:pStyle w:val="ListParagraph"/>
        <w:numPr>
          <w:ilvl w:val="0"/>
          <w:numId w:val="26"/>
        </w:numPr>
      </w:pPr>
      <w:r>
        <w:t xml:space="preserve">All DDL, DML and DQL statements will follow </w:t>
      </w:r>
      <w:r w:rsidR="00427413">
        <w:t>ANSI standards</w:t>
      </w:r>
    </w:p>
    <w:p w14:paraId="3559BF98" w14:textId="0CFC1C7A" w:rsidR="00306C8F" w:rsidRDefault="00C17CE4" w:rsidP="00555A46">
      <w:pPr>
        <w:pStyle w:val="ListParagraph"/>
        <w:numPr>
          <w:ilvl w:val="0"/>
          <w:numId w:val="26"/>
        </w:numPr>
      </w:pPr>
      <w:r>
        <w:t xml:space="preserve">Metadata approach to </w:t>
      </w:r>
      <w:r w:rsidR="005F5751">
        <w:t>handle</w:t>
      </w:r>
      <w:r>
        <w:t xml:space="preserve"> </w:t>
      </w:r>
      <w:r w:rsidR="000B0AE1">
        <w:t>c</w:t>
      </w:r>
      <w:r>
        <w:t xml:space="preserve">omplex </w:t>
      </w:r>
      <w:r w:rsidR="00C01040">
        <w:t xml:space="preserve">and flexible </w:t>
      </w:r>
      <w:r w:rsidR="005F5751">
        <w:t>data structures</w:t>
      </w:r>
    </w:p>
    <w:p w14:paraId="4F17FAC4" w14:textId="77777777" w:rsidR="00B26662" w:rsidRDefault="00B26662" w:rsidP="00555A46">
      <w:pPr>
        <w:pStyle w:val="ListParagraph"/>
        <w:numPr>
          <w:ilvl w:val="0"/>
          <w:numId w:val="26"/>
        </w:numPr>
      </w:pPr>
      <w:r>
        <w:t>Only following datatypes are being used</w:t>
      </w:r>
    </w:p>
    <w:p w14:paraId="65FC238B" w14:textId="77777777" w:rsidR="00B26662" w:rsidRDefault="00B26662" w:rsidP="00B26662">
      <w:pPr>
        <w:pStyle w:val="ListParagraph"/>
        <w:numPr>
          <w:ilvl w:val="1"/>
          <w:numId w:val="26"/>
        </w:numPr>
      </w:pPr>
      <w:r>
        <w:t>Character varying</w:t>
      </w:r>
    </w:p>
    <w:p w14:paraId="14EC6C62" w14:textId="77777777" w:rsidR="00B26662" w:rsidRDefault="00B26662" w:rsidP="00B26662">
      <w:pPr>
        <w:pStyle w:val="ListParagraph"/>
        <w:numPr>
          <w:ilvl w:val="1"/>
          <w:numId w:val="26"/>
        </w:numPr>
      </w:pPr>
      <w:r>
        <w:t>Timestamp</w:t>
      </w:r>
    </w:p>
    <w:p w14:paraId="4D0699C2" w14:textId="77777777" w:rsidR="00B26662" w:rsidRDefault="00B26662" w:rsidP="00B26662">
      <w:pPr>
        <w:pStyle w:val="ListParagraph"/>
        <w:numPr>
          <w:ilvl w:val="1"/>
          <w:numId w:val="26"/>
        </w:numPr>
      </w:pPr>
      <w:r>
        <w:t>Date</w:t>
      </w:r>
    </w:p>
    <w:p w14:paraId="11457D1F" w14:textId="77777777" w:rsidR="00B26662" w:rsidRDefault="00B26662" w:rsidP="00B26662">
      <w:pPr>
        <w:pStyle w:val="ListParagraph"/>
        <w:numPr>
          <w:ilvl w:val="1"/>
          <w:numId w:val="26"/>
        </w:numPr>
      </w:pPr>
      <w:r>
        <w:t>Integer</w:t>
      </w:r>
    </w:p>
    <w:p w14:paraId="31DDD957" w14:textId="60324588" w:rsidR="00B26662" w:rsidRDefault="00B26662" w:rsidP="00B26662">
      <w:pPr>
        <w:pStyle w:val="ListParagraph"/>
        <w:numPr>
          <w:ilvl w:val="1"/>
          <w:numId w:val="26"/>
        </w:numPr>
      </w:pPr>
      <w:r>
        <w:t>Number</w:t>
      </w:r>
    </w:p>
    <w:p w14:paraId="03A25EE8" w14:textId="123BF0C4" w:rsidR="00007857" w:rsidRDefault="00007857" w:rsidP="00B26662">
      <w:pPr>
        <w:pStyle w:val="ListParagraph"/>
        <w:numPr>
          <w:ilvl w:val="1"/>
          <w:numId w:val="26"/>
        </w:numPr>
      </w:pPr>
      <w:r>
        <w:t>Bytea/blob</w:t>
      </w:r>
    </w:p>
    <w:p w14:paraId="26E7B899" w14:textId="77777777" w:rsidR="008B44DF" w:rsidRDefault="008B44DF" w:rsidP="00D86002"/>
    <w:p w14:paraId="22A17ED4" w14:textId="77777777" w:rsidR="00D86002" w:rsidRDefault="008B44DF" w:rsidP="00D86002">
      <w:pPr>
        <w:pStyle w:val="Heading2"/>
      </w:pPr>
      <w:bookmarkStart w:id="35" w:name="_Toc530490122"/>
      <w:r>
        <w:t>Adaptability</w:t>
      </w:r>
      <w:bookmarkEnd w:id="35"/>
    </w:p>
    <w:p w14:paraId="288B5C2A" w14:textId="77777777" w:rsidR="00C31A62" w:rsidRDefault="008B44DF" w:rsidP="00C33ACD">
      <w:r>
        <w:t>&lt;Describe the requirement and elaborate in the respective sections as needed, provide links as needed if any&gt;</w:t>
      </w:r>
    </w:p>
    <w:p w14:paraId="055B863C" w14:textId="77777777" w:rsidR="00C31A62" w:rsidRDefault="00C31A62" w:rsidP="00640797">
      <w:pPr>
        <w:pStyle w:val="ListParagraph"/>
        <w:numPr>
          <w:ilvl w:val="0"/>
          <w:numId w:val="10"/>
        </w:numPr>
      </w:pPr>
      <w:r>
        <w:t xml:space="preserve">Data driven with Configuration parameters. </w:t>
      </w:r>
    </w:p>
    <w:p w14:paraId="23397082" w14:textId="77777777" w:rsidR="00C31A62" w:rsidRDefault="00C31A62" w:rsidP="00640797">
      <w:pPr>
        <w:pStyle w:val="ListParagraph"/>
        <w:numPr>
          <w:ilvl w:val="0"/>
          <w:numId w:val="10"/>
        </w:numPr>
      </w:pPr>
      <w:r>
        <w:t>Configuration is consider</w:t>
      </w:r>
      <w:r w:rsidR="006F042C">
        <w:t>ed throughout the MOSIP Modules</w:t>
      </w:r>
    </w:p>
    <w:p w14:paraId="6D9DF45B" w14:textId="77777777" w:rsidR="00C31A62" w:rsidRDefault="00C31A62" w:rsidP="00640797">
      <w:pPr>
        <w:pStyle w:val="ListParagraph"/>
        <w:numPr>
          <w:ilvl w:val="0"/>
          <w:numId w:val="10"/>
        </w:numPr>
      </w:pPr>
      <w:r>
        <w:t>Customization if required to adapt any requirement</w:t>
      </w:r>
    </w:p>
    <w:p w14:paraId="5FB42BB0" w14:textId="77777777" w:rsidR="00C31A62" w:rsidRDefault="00C31A62" w:rsidP="00640797">
      <w:pPr>
        <w:pStyle w:val="ListParagraph"/>
        <w:numPr>
          <w:ilvl w:val="0"/>
          <w:numId w:val="10"/>
        </w:numPr>
      </w:pPr>
      <w:r>
        <w:t>Wide variety of native data types are supported including JSON</w:t>
      </w:r>
    </w:p>
    <w:p w14:paraId="1DFCD6AE" w14:textId="77777777" w:rsidR="00C31A62" w:rsidRDefault="00C31A62" w:rsidP="00640797">
      <w:pPr>
        <w:pStyle w:val="ListParagraph"/>
        <w:numPr>
          <w:ilvl w:val="0"/>
          <w:numId w:val="10"/>
        </w:numPr>
      </w:pPr>
      <w:r>
        <w:t>Support several interfaces and programming language libraries</w:t>
      </w:r>
    </w:p>
    <w:p w14:paraId="07C49F97" w14:textId="77777777" w:rsidR="00C31A62" w:rsidRDefault="00C31A62" w:rsidP="00640797">
      <w:pPr>
        <w:pStyle w:val="ListParagraph"/>
        <w:numPr>
          <w:ilvl w:val="0"/>
          <w:numId w:val="10"/>
        </w:numPr>
      </w:pPr>
      <w:r>
        <w:lastRenderedPageBreak/>
        <w:t>Flexibility to customize for any new changes to be minimal</w:t>
      </w:r>
    </w:p>
    <w:p w14:paraId="1D2B172F" w14:textId="77777777" w:rsidR="00C31A62" w:rsidRDefault="00C31A62" w:rsidP="00640797">
      <w:pPr>
        <w:pStyle w:val="ListParagraph"/>
        <w:numPr>
          <w:ilvl w:val="0"/>
          <w:numId w:val="10"/>
        </w:numPr>
      </w:pPr>
      <w:r>
        <w:t>Data Migration needs to be considered with minimal changes. Migration should not impact the current data</w:t>
      </w:r>
    </w:p>
    <w:p w14:paraId="192529D0" w14:textId="77777777" w:rsidR="008B44DF" w:rsidRDefault="008B44DF" w:rsidP="008B44DF"/>
    <w:p w14:paraId="41C1CBD5" w14:textId="77777777" w:rsidR="008B44DF" w:rsidRDefault="008B44DF" w:rsidP="008B44DF">
      <w:pPr>
        <w:pStyle w:val="Heading2"/>
      </w:pPr>
      <w:bookmarkStart w:id="36" w:name="_Toc530490123"/>
      <w:r>
        <w:t>Data Security and Governance</w:t>
      </w:r>
      <w:bookmarkEnd w:id="36"/>
    </w:p>
    <w:p w14:paraId="42B577DB" w14:textId="77777777" w:rsidR="008B44DF" w:rsidRDefault="008B44DF" w:rsidP="008B44DF">
      <w:r>
        <w:t>&lt;Describe the requirement and elaborate in the respective sections as needed, provide links as needed if any&gt;</w:t>
      </w:r>
    </w:p>
    <w:p w14:paraId="46C3DF5B" w14:textId="77777777" w:rsidR="004B68CE" w:rsidRDefault="004B68CE" w:rsidP="004B68CE">
      <w:pPr>
        <w:pStyle w:val="Heading2"/>
      </w:pPr>
      <w:bookmarkStart w:id="37" w:name="_Toc530490124"/>
      <w:r>
        <w:t>Multi-Party</w:t>
      </w:r>
      <w:bookmarkEnd w:id="37"/>
    </w:p>
    <w:p w14:paraId="635C74E2" w14:textId="77777777" w:rsidR="004B68CE" w:rsidRDefault="004B68CE" w:rsidP="004B68CE">
      <w:r>
        <w:t>&lt;Describe the requirement and elaborate in the respective sections as needed, provide links as needed if any&gt;</w:t>
      </w:r>
    </w:p>
    <w:p w14:paraId="6CFCDF3C" w14:textId="14770309" w:rsidR="004B68CE" w:rsidRPr="00E537EE" w:rsidRDefault="004B68CE" w:rsidP="007628E9">
      <w:pPr>
        <w:pStyle w:val="ListParagraph"/>
        <w:numPr>
          <w:ilvl w:val="0"/>
          <w:numId w:val="47"/>
        </w:numPr>
      </w:pPr>
      <w:r w:rsidRPr="00E537EE">
        <w:t>All different actors like Human, Computers, Devic</w:t>
      </w:r>
      <w:r w:rsidR="00CF2982">
        <w:t xml:space="preserve">es, </w:t>
      </w:r>
      <w:r w:rsidRPr="00E537EE">
        <w:t xml:space="preserve">etc. will be registered and managed in data store. </w:t>
      </w:r>
    </w:p>
    <w:p w14:paraId="3C0CF888" w14:textId="34BC26AB" w:rsidR="004B68CE" w:rsidRPr="00E537EE" w:rsidRDefault="004B68CE" w:rsidP="007628E9">
      <w:pPr>
        <w:pStyle w:val="ListParagraph"/>
        <w:numPr>
          <w:ilvl w:val="0"/>
          <w:numId w:val="47"/>
        </w:numPr>
      </w:pPr>
      <w:r w:rsidRPr="00E537EE">
        <w:t>System accommodated all the parties like individuals, officers, Admins, government bodies, Agencies, T</w:t>
      </w:r>
      <w:r w:rsidR="00CF2982">
        <w:t xml:space="preserve">SP, </w:t>
      </w:r>
      <w:r w:rsidRPr="00E537EE">
        <w:t xml:space="preserve">etc. </w:t>
      </w:r>
    </w:p>
    <w:p w14:paraId="58A75D6F" w14:textId="77777777" w:rsidR="004B68CE" w:rsidRPr="00E537EE" w:rsidRDefault="004B68CE" w:rsidP="007628E9">
      <w:pPr>
        <w:pStyle w:val="ListParagraph"/>
        <w:numPr>
          <w:ilvl w:val="0"/>
          <w:numId w:val="47"/>
        </w:numPr>
      </w:pPr>
      <w:r w:rsidRPr="00E537EE">
        <w:t>Each party will get the privilege and access specific modules</w:t>
      </w:r>
    </w:p>
    <w:p w14:paraId="27B857F9" w14:textId="77777777" w:rsidR="004B68CE" w:rsidRPr="00E537EE" w:rsidRDefault="004B68CE" w:rsidP="007628E9">
      <w:pPr>
        <w:pStyle w:val="ListParagraph"/>
        <w:numPr>
          <w:ilvl w:val="0"/>
          <w:numId w:val="47"/>
        </w:numPr>
      </w:pPr>
      <w:r w:rsidRPr="00E537EE">
        <w:t>RBAC (Role Based Access Control) to be applied</w:t>
      </w:r>
    </w:p>
    <w:p w14:paraId="6613AD78" w14:textId="77777777" w:rsidR="004B68CE" w:rsidRDefault="004B68CE" w:rsidP="007628E9">
      <w:pPr>
        <w:pStyle w:val="ListParagraph"/>
        <w:numPr>
          <w:ilvl w:val="0"/>
          <w:numId w:val="47"/>
        </w:numPr>
      </w:pPr>
      <w:r w:rsidRPr="00E537EE">
        <w:t>UBAC (User Based Acc</w:t>
      </w:r>
      <w:r>
        <w:t>ess control) also to be applied.</w:t>
      </w:r>
    </w:p>
    <w:p w14:paraId="1BF2AF69" w14:textId="77777777" w:rsidR="008862ED" w:rsidRDefault="008862ED" w:rsidP="007628E9">
      <w:pPr>
        <w:pStyle w:val="ListParagraph"/>
        <w:numPr>
          <w:ilvl w:val="0"/>
          <w:numId w:val="47"/>
        </w:numPr>
      </w:pPr>
      <w:r>
        <w:t>Dates/timestamp stored in MOSIP will be in UTC</w:t>
      </w:r>
    </w:p>
    <w:p w14:paraId="48400851" w14:textId="77777777" w:rsidR="004B68CE" w:rsidRDefault="004B68CE" w:rsidP="004B68CE">
      <w:pPr>
        <w:pStyle w:val="Heading2"/>
      </w:pPr>
      <w:bookmarkStart w:id="38" w:name="_Toc530490125"/>
      <w:r>
        <w:t>Multi-Language</w:t>
      </w:r>
      <w:bookmarkEnd w:id="38"/>
    </w:p>
    <w:p w14:paraId="5B8BD59A" w14:textId="224A6514" w:rsidR="006F042C" w:rsidRDefault="00D703C1" w:rsidP="004B68CE">
      <w:r>
        <w:t xml:space="preserve">MOSIP </w:t>
      </w:r>
      <w:r w:rsidR="00CF2982">
        <w:t xml:space="preserve">platform is being built for </w:t>
      </w:r>
      <w:r>
        <w:t>multiple countries, there is a need to support multiple languages. So as per the requirements, MOSIP will support 3 languages as configured by the country level administrator.</w:t>
      </w:r>
    </w:p>
    <w:p w14:paraId="1E8E6E68" w14:textId="227DA4F8" w:rsidR="00D703C1" w:rsidRDefault="00CF2982" w:rsidP="004B68CE">
      <w:r>
        <w:t xml:space="preserve">Multi language support is needed for the following datasets. </w:t>
      </w:r>
    </w:p>
    <w:p w14:paraId="592E501D" w14:textId="77777777" w:rsidR="00D703C1" w:rsidRDefault="00D703C1" w:rsidP="00D703C1">
      <w:pPr>
        <w:pStyle w:val="ListParagraph"/>
        <w:numPr>
          <w:ilvl w:val="0"/>
          <w:numId w:val="29"/>
        </w:numPr>
      </w:pPr>
      <w:r>
        <w:t>Master Data</w:t>
      </w:r>
    </w:p>
    <w:p w14:paraId="60C45B8C" w14:textId="77777777" w:rsidR="00D703C1" w:rsidRDefault="00D703C1" w:rsidP="00D703C1">
      <w:pPr>
        <w:pStyle w:val="ListParagraph"/>
        <w:numPr>
          <w:ilvl w:val="0"/>
          <w:numId w:val="29"/>
        </w:numPr>
      </w:pPr>
      <w:r>
        <w:t>ID data of an individual</w:t>
      </w:r>
    </w:p>
    <w:p w14:paraId="67F90317" w14:textId="77777777" w:rsidR="00D703C1" w:rsidRDefault="00D703C1" w:rsidP="00D703C1">
      <w:pPr>
        <w:pStyle w:val="ListParagraph"/>
        <w:numPr>
          <w:ilvl w:val="0"/>
          <w:numId w:val="29"/>
        </w:numPr>
      </w:pPr>
      <w:r>
        <w:t>Transaction comments</w:t>
      </w:r>
    </w:p>
    <w:p w14:paraId="56F88583" w14:textId="77777777" w:rsidR="00D703C1" w:rsidRDefault="00D703C1" w:rsidP="00D703C1">
      <w:pPr>
        <w:pStyle w:val="ListParagraph"/>
        <w:numPr>
          <w:ilvl w:val="0"/>
          <w:numId w:val="29"/>
        </w:numPr>
      </w:pPr>
      <w:r>
        <w:t>Labels used in UI</w:t>
      </w:r>
    </w:p>
    <w:p w14:paraId="1726CB9C" w14:textId="77777777" w:rsidR="00D703C1" w:rsidRDefault="00D703C1" w:rsidP="000B53BF">
      <w:pPr>
        <w:pStyle w:val="ListParagraph"/>
        <w:numPr>
          <w:ilvl w:val="0"/>
          <w:numId w:val="29"/>
        </w:numPr>
      </w:pPr>
      <w:r>
        <w:t>Messages and notifications</w:t>
      </w:r>
    </w:p>
    <w:p w14:paraId="465DCB0E" w14:textId="77777777" w:rsidR="00266C48" w:rsidRDefault="0057033A" w:rsidP="00D703C1">
      <w:r>
        <w:t xml:space="preserve">From a database side the data will support </w:t>
      </w:r>
      <w:r w:rsidRPr="00266C48">
        <w:rPr>
          <w:b/>
        </w:rPr>
        <w:t xml:space="preserve">UTF-8 </w:t>
      </w:r>
      <w:r w:rsidR="00266C48" w:rsidRPr="00266C48">
        <w:rPr>
          <w:b/>
        </w:rPr>
        <w:t>Unicode</w:t>
      </w:r>
      <w:r w:rsidR="00143733" w:rsidRPr="00266C48">
        <w:rPr>
          <w:b/>
        </w:rPr>
        <w:t xml:space="preserve"> </w:t>
      </w:r>
      <w:r w:rsidR="00266C48" w:rsidRPr="00266C48">
        <w:rPr>
          <w:b/>
        </w:rPr>
        <w:t>character set</w:t>
      </w:r>
      <w:r w:rsidR="00143733">
        <w:t xml:space="preserve"> to store data entered in multiple languages.</w:t>
      </w:r>
      <w:r w:rsidR="00266C48">
        <w:t xml:space="preserve"> </w:t>
      </w:r>
    </w:p>
    <w:p w14:paraId="1743B872" w14:textId="77777777" w:rsidR="00143733" w:rsidRDefault="00143733" w:rsidP="00D703C1">
      <w:r>
        <w:t>There will not be any in-built support to translate data at database level. Any translation or transliteration will be handled at API or UI layer.</w:t>
      </w:r>
    </w:p>
    <w:p w14:paraId="1C07B785" w14:textId="77777777" w:rsidR="008B44DF" w:rsidRDefault="008B44DF" w:rsidP="008B44DF">
      <w:pPr>
        <w:pStyle w:val="Heading2"/>
      </w:pPr>
      <w:bookmarkStart w:id="39" w:name="_Toc530490126"/>
      <w:r>
        <w:t>Authorization</w:t>
      </w:r>
      <w:bookmarkEnd w:id="39"/>
    </w:p>
    <w:p w14:paraId="6F183571" w14:textId="77777777" w:rsidR="008B44DF" w:rsidRDefault="008B44DF" w:rsidP="008B44DF">
      <w:r>
        <w:t>&lt;Describe the requirement and elaborate in the respective sections as needed, provide links as needed if any&gt;</w:t>
      </w:r>
    </w:p>
    <w:p w14:paraId="0EC71EE0" w14:textId="77777777" w:rsidR="008B44DF" w:rsidRDefault="008B44DF" w:rsidP="008B44DF"/>
    <w:p w14:paraId="07F81D5E" w14:textId="77777777" w:rsidR="008B44DF" w:rsidRDefault="008B44DF" w:rsidP="008B44DF">
      <w:pPr>
        <w:pStyle w:val="Heading2"/>
      </w:pPr>
      <w:bookmarkStart w:id="40" w:name="_Toc530490127"/>
      <w:r>
        <w:t>Authentication</w:t>
      </w:r>
      <w:bookmarkEnd w:id="40"/>
    </w:p>
    <w:p w14:paraId="548B5625" w14:textId="77777777" w:rsidR="008B44DF" w:rsidRDefault="008B44DF" w:rsidP="008B44DF">
      <w:r>
        <w:t>&lt;Describe the requirement and elaborate in the respective sections as needed, provide links as needed if any&gt;</w:t>
      </w:r>
    </w:p>
    <w:p w14:paraId="0074AFB9" w14:textId="77777777" w:rsidR="008B44DF" w:rsidRDefault="008B44DF" w:rsidP="008B44DF"/>
    <w:p w14:paraId="1785FD5D" w14:textId="77777777" w:rsidR="008B44DF" w:rsidRDefault="008B44DF" w:rsidP="008B44DF">
      <w:pPr>
        <w:pStyle w:val="Heading2"/>
      </w:pPr>
      <w:bookmarkStart w:id="41" w:name="_Toc530490128"/>
      <w:r>
        <w:t>High Performance</w:t>
      </w:r>
      <w:bookmarkEnd w:id="41"/>
    </w:p>
    <w:p w14:paraId="10F14179" w14:textId="16FE31BF" w:rsidR="007D3C31" w:rsidRDefault="007D3C31" w:rsidP="008B44DF">
      <w:r>
        <w:t xml:space="preserve">To support high performance, following database </w:t>
      </w:r>
      <w:r w:rsidR="00CF2982">
        <w:t xml:space="preserve">design </w:t>
      </w:r>
      <w:r>
        <w:t xml:space="preserve">features are </w:t>
      </w:r>
      <w:r w:rsidR="00CF2982">
        <w:t>to be considered</w:t>
      </w:r>
    </w:p>
    <w:p w14:paraId="4A9A3334" w14:textId="39E73439" w:rsidR="007D3C31" w:rsidRDefault="007D3C31" w:rsidP="007D3C31">
      <w:pPr>
        <w:pStyle w:val="ListParagraph"/>
        <w:numPr>
          <w:ilvl w:val="0"/>
          <w:numId w:val="46"/>
        </w:numPr>
      </w:pPr>
      <w:r>
        <w:t xml:space="preserve">Database sharding is applied on uin dataset. </w:t>
      </w:r>
      <w:r w:rsidR="00AC5E3E">
        <w:t>By default, base sharding algorithm will be applied in MOSIP system. SI can define the sharding algorithm based on the deployment setup</w:t>
      </w:r>
    </w:p>
    <w:p w14:paraId="5582CF5A" w14:textId="64C3F8E4" w:rsidR="007D3C31" w:rsidRDefault="00AC5E3E">
      <w:pPr>
        <w:pStyle w:val="ListParagraph"/>
        <w:numPr>
          <w:ilvl w:val="0"/>
          <w:numId w:val="46"/>
        </w:numPr>
      </w:pPr>
      <w:r>
        <w:t>All tables will have a primary key index on the primary key field. This will help in faster retrievals and joins</w:t>
      </w:r>
    </w:p>
    <w:p w14:paraId="4D3021C3" w14:textId="7267CB55" w:rsidR="008E0407" w:rsidRDefault="008E0407" w:rsidP="007D3C31">
      <w:pPr>
        <w:pStyle w:val="ListParagraph"/>
        <w:numPr>
          <w:ilvl w:val="0"/>
          <w:numId w:val="46"/>
        </w:numPr>
      </w:pPr>
      <w:r>
        <w:t>All foreign keys will have indexes defined so that it will help in faster joins</w:t>
      </w:r>
    </w:p>
    <w:p w14:paraId="724438FD" w14:textId="649C1DE4" w:rsidR="007D3C31" w:rsidRDefault="00AC5E3E" w:rsidP="007D3C31">
      <w:pPr>
        <w:pStyle w:val="ListParagraph"/>
        <w:numPr>
          <w:ilvl w:val="0"/>
          <w:numId w:val="46"/>
        </w:numPr>
      </w:pPr>
      <w:r>
        <w:t xml:space="preserve">No </w:t>
      </w:r>
      <w:r w:rsidR="008E0407">
        <w:t>referential integrity is applied on tables across databases</w:t>
      </w:r>
    </w:p>
    <w:p w14:paraId="543398E8" w14:textId="060BA0C0" w:rsidR="00465E2B" w:rsidRDefault="00465E2B" w:rsidP="007D3C31">
      <w:pPr>
        <w:pStyle w:val="ListParagraph"/>
        <w:numPr>
          <w:ilvl w:val="0"/>
          <w:numId w:val="46"/>
        </w:numPr>
      </w:pPr>
      <w:r>
        <w:t>Partitioning</w:t>
      </w:r>
      <w:r w:rsidR="00CF2982">
        <w:t xml:space="preserve">: Partitioning design to be discussed as PostgreSQL has certain limitation / different way of implementation that requires </w:t>
      </w:r>
      <w:r w:rsidR="003F06D7">
        <w:t>specific database features to be applied. To be discussed further to finalize the implementation of this feature.</w:t>
      </w:r>
    </w:p>
    <w:p w14:paraId="0FD8B92C" w14:textId="77777777" w:rsidR="008B44DF" w:rsidRDefault="008B44DF" w:rsidP="00D86002"/>
    <w:p w14:paraId="084477E2" w14:textId="77777777" w:rsidR="008B44DF" w:rsidRDefault="008B44DF" w:rsidP="008B44DF">
      <w:pPr>
        <w:pStyle w:val="Heading2"/>
      </w:pPr>
      <w:bookmarkStart w:id="42" w:name="_Toc530490129"/>
      <w:r>
        <w:t>Scalability</w:t>
      </w:r>
      <w:bookmarkEnd w:id="42"/>
    </w:p>
    <w:p w14:paraId="45B7DF59" w14:textId="77777777" w:rsidR="00B0114D" w:rsidRDefault="008B44DF" w:rsidP="008B44DF">
      <w:r>
        <w:t>&lt;Describe the requirement and elaborate in the respective sections as needed, provide links as needed if any</w:t>
      </w:r>
    </w:p>
    <w:p w14:paraId="3A002B0B" w14:textId="77777777" w:rsidR="00B0114D" w:rsidRDefault="00B0114D" w:rsidP="00306C8F">
      <w:pPr>
        <w:pStyle w:val="ListParagraph"/>
        <w:numPr>
          <w:ilvl w:val="0"/>
          <w:numId w:val="30"/>
        </w:numPr>
      </w:pPr>
      <w:r>
        <w:t xml:space="preserve">MOSIP Data system can be scaled based on the loads. </w:t>
      </w:r>
    </w:p>
    <w:p w14:paraId="33800EBA" w14:textId="77777777" w:rsidR="00B0114D" w:rsidRDefault="00B0114D" w:rsidP="00306C8F">
      <w:pPr>
        <w:pStyle w:val="ListParagraph"/>
        <w:numPr>
          <w:ilvl w:val="0"/>
          <w:numId w:val="30"/>
        </w:numPr>
      </w:pPr>
      <w:r>
        <w:t xml:space="preserve">Specific to country implementations MOSIP Data System can be hosted on scale-up or scale-down infra based on the requirement. </w:t>
      </w:r>
    </w:p>
    <w:p w14:paraId="52C1C538" w14:textId="77777777" w:rsidR="00B0114D" w:rsidRDefault="00B0114D" w:rsidP="00306C8F">
      <w:pPr>
        <w:pStyle w:val="ListParagraph"/>
        <w:numPr>
          <w:ilvl w:val="0"/>
          <w:numId w:val="30"/>
        </w:numPr>
      </w:pPr>
      <w:r>
        <w:t>High performance and can handle hundreds of terabytes data</w:t>
      </w:r>
    </w:p>
    <w:p w14:paraId="6EB7D267" w14:textId="77777777" w:rsidR="00B0114D" w:rsidRDefault="00B0114D" w:rsidP="00306C8F">
      <w:pPr>
        <w:pStyle w:val="ListParagraph"/>
        <w:numPr>
          <w:ilvl w:val="0"/>
          <w:numId w:val="30"/>
        </w:numPr>
      </w:pPr>
      <w:r>
        <w:t>Robust, feature-rich, fully ACID compliant database</w:t>
      </w:r>
    </w:p>
    <w:p w14:paraId="1D0FAA30" w14:textId="6F8341B7" w:rsidR="00B0114D" w:rsidRDefault="00B0114D" w:rsidP="00555A46">
      <w:pPr>
        <w:pStyle w:val="ListParagraph"/>
        <w:numPr>
          <w:ilvl w:val="0"/>
          <w:numId w:val="30"/>
        </w:numPr>
      </w:pPr>
      <w:r>
        <w:t xml:space="preserve">DB sharding – </w:t>
      </w:r>
      <w:r w:rsidR="003F06D7">
        <w:t>M</w:t>
      </w:r>
      <w:r>
        <w:t>anually implemented</w:t>
      </w:r>
      <w:r w:rsidR="003F06D7">
        <w:t xml:space="preserve"> at the application layer. For </w:t>
      </w:r>
      <w:r w:rsidR="00306C8F">
        <w:t>individual data</w:t>
      </w:r>
      <w:r>
        <w:t xml:space="preserve">, </w:t>
      </w:r>
      <w:r w:rsidR="003F06D7">
        <w:t xml:space="preserve">sharding </w:t>
      </w:r>
      <w:r>
        <w:t>can be done using</w:t>
      </w:r>
      <w:r w:rsidR="00306C8F">
        <w:t xml:space="preserve"> first few digits of UIN number</w:t>
      </w:r>
      <w:r w:rsidR="003F06D7">
        <w:t xml:space="preserve"> -  T</w:t>
      </w:r>
      <w:r>
        <w:t xml:space="preserve">o </w:t>
      </w:r>
      <w:r w:rsidR="003F06D7">
        <w:t>be discussed further</w:t>
      </w:r>
    </w:p>
    <w:p w14:paraId="7D00B525" w14:textId="77777777" w:rsidR="00B0114D" w:rsidRDefault="00B0114D" w:rsidP="00306C8F">
      <w:pPr>
        <w:pStyle w:val="ListParagraph"/>
        <w:numPr>
          <w:ilvl w:val="0"/>
          <w:numId w:val="30"/>
        </w:numPr>
      </w:pPr>
      <w:r>
        <w:t>Support for horizontal scalability – need to discuss this with DBA</w:t>
      </w:r>
    </w:p>
    <w:p w14:paraId="1F32581C" w14:textId="77777777" w:rsidR="00B0114D" w:rsidRDefault="00B0114D" w:rsidP="00306C8F">
      <w:pPr>
        <w:pStyle w:val="ListParagraph"/>
        <w:numPr>
          <w:ilvl w:val="0"/>
          <w:numId w:val="30"/>
        </w:numPr>
      </w:pPr>
      <w:r>
        <w:t>Performance SLAs to be taken care during development phase. Classifications to be done</w:t>
      </w:r>
    </w:p>
    <w:p w14:paraId="4718D4B2" w14:textId="77777777" w:rsidR="008B44DF" w:rsidRDefault="008B44DF" w:rsidP="00B0114D"/>
    <w:p w14:paraId="1EA491D9" w14:textId="77777777" w:rsidR="008B44DF" w:rsidRDefault="008B44DF" w:rsidP="00D86002"/>
    <w:p w14:paraId="2A7BFBDD" w14:textId="77777777" w:rsidR="008B44DF" w:rsidRDefault="008B44DF" w:rsidP="008B44DF">
      <w:pPr>
        <w:pStyle w:val="Heading2"/>
      </w:pPr>
      <w:bookmarkStart w:id="43" w:name="_Toc530490130"/>
      <w:r>
        <w:t>Availability</w:t>
      </w:r>
      <w:bookmarkEnd w:id="43"/>
    </w:p>
    <w:p w14:paraId="717A1271" w14:textId="77777777" w:rsidR="00C70384" w:rsidRDefault="008B44DF" w:rsidP="008B44DF">
      <w:r>
        <w:t>&lt;Describe the requirement and elaborate in the respective sections as needed, provide links as needed if any</w:t>
      </w:r>
      <w:r w:rsidR="00C70384">
        <w:t>&gt;</w:t>
      </w:r>
    </w:p>
    <w:p w14:paraId="73226BFD" w14:textId="77777777" w:rsidR="00C70384" w:rsidRDefault="00C70384" w:rsidP="00306C8F">
      <w:pPr>
        <w:pStyle w:val="ListParagraph"/>
        <w:numPr>
          <w:ilvl w:val="0"/>
          <w:numId w:val="31"/>
        </w:numPr>
      </w:pPr>
      <w:r>
        <w:t>Check what HA options available in PostgreSQL</w:t>
      </w:r>
    </w:p>
    <w:p w14:paraId="0A95BB54" w14:textId="77777777" w:rsidR="00C70384" w:rsidRDefault="00C70384" w:rsidP="00306C8F">
      <w:pPr>
        <w:pStyle w:val="ListParagraph"/>
        <w:numPr>
          <w:ilvl w:val="0"/>
          <w:numId w:val="31"/>
        </w:numPr>
      </w:pPr>
      <w:r>
        <w:t>Backup and DR</w:t>
      </w:r>
      <w:r w:rsidR="00306C8F">
        <w:t>: Should be defined and implemented by SIs</w:t>
      </w:r>
    </w:p>
    <w:p w14:paraId="2D404714" w14:textId="77777777" w:rsidR="00C70384" w:rsidRDefault="00C70384" w:rsidP="00306C8F">
      <w:pPr>
        <w:pStyle w:val="ListParagraph"/>
        <w:numPr>
          <w:ilvl w:val="0"/>
          <w:numId w:val="31"/>
        </w:numPr>
      </w:pPr>
      <w:r>
        <w:t xml:space="preserve">RDBMS chosen supports high availability, capable of hot backup for high availability. </w:t>
      </w:r>
    </w:p>
    <w:p w14:paraId="3E8C95C0" w14:textId="5CD542B8" w:rsidR="008B44DF" w:rsidRDefault="00C70384" w:rsidP="00007857">
      <w:pPr>
        <w:pStyle w:val="ListParagraph"/>
        <w:numPr>
          <w:ilvl w:val="0"/>
          <w:numId w:val="31"/>
        </w:numPr>
      </w:pPr>
      <w:r>
        <w:t>Data replication</w:t>
      </w:r>
      <w:r w:rsidR="00306C8F">
        <w:t xml:space="preserve">: </w:t>
      </w:r>
      <w:r>
        <w:t xml:space="preserve"> </w:t>
      </w:r>
    </w:p>
    <w:p w14:paraId="3259AEAF" w14:textId="77777777" w:rsidR="008B44DF" w:rsidRDefault="008B44DF" w:rsidP="00D86002"/>
    <w:p w14:paraId="358F3170" w14:textId="77777777" w:rsidR="00D86002" w:rsidRDefault="00D86002">
      <w:r>
        <w:br w:type="page"/>
      </w:r>
    </w:p>
    <w:p w14:paraId="51686290" w14:textId="77777777" w:rsidR="00D86002" w:rsidRDefault="00A452CF" w:rsidP="00D86002">
      <w:pPr>
        <w:pStyle w:val="Heading1"/>
      </w:pPr>
      <w:bookmarkStart w:id="44" w:name="_Toc530490131"/>
      <w:r>
        <w:lastRenderedPageBreak/>
        <w:t xml:space="preserve">MOSIP </w:t>
      </w:r>
      <w:r w:rsidR="00D86002">
        <w:t>Data Architecture</w:t>
      </w:r>
      <w:bookmarkEnd w:id="44"/>
    </w:p>
    <w:p w14:paraId="2C9A1617" w14:textId="77777777" w:rsidR="00D86002" w:rsidRDefault="00D86002" w:rsidP="00CA79FD">
      <w:r>
        <w:t xml:space="preserve">This section covers high-level data architecture </w:t>
      </w:r>
      <w:r w:rsidR="009668D4">
        <w:t xml:space="preserve">standards </w:t>
      </w:r>
      <w:r>
        <w:t>of MOSIP.</w:t>
      </w:r>
    </w:p>
    <w:p w14:paraId="2E4E39C9" w14:textId="77777777" w:rsidR="00C25805" w:rsidRPr="00C25805" w:rsidRDefault="00C25805" w:rsidP="00CA79FD">
      <w:pPr>
        <w:pStyle w:val="ListParagraph"/>
        <w:numPr>
          <w:ilvl w:val="0"/>
          <w:numId w:val="45"/>
        </w:numPr>
      </w:pPr>
      <w:r w:rsidRPr="00C25805">
        <w:t xml:space="preserve">MOSIP is developed on a open source data platform. </w:t>
      </w:r>
    </w:p>
    <w:p w14:paraId="0A0BAE29" w14:textId="77777777" w:rsidR="00C25805" w:rsidRPr="00C25805" w:rsidRDefault="00C25805" w:rsidP="00CA79FD">
      <w:pPr>
        <w:pStyle w:val="ListParagraph"/>
        <w:numPr>
          <w:ilvl w:val="0"/>
          <w:numId w:val="45"/>
        </w:numPr>
      </w:pPr>
      <w:r w:rsidRPr="00C25805">
        <w:t xml:space="preserve">Chosen data platform is free and open source. </w:t>
      </w:r>
    </w:p>
    <w:p w14:paraId="7D252213" w14:textId="77777777" w:rsidR="00C25805" w:rsidRPr="00C25805" w:rsidRDefault="00C25805" w:rsidP="00CA79FD">
      <w:pPr>
        <w:pStyle w:val="ListParagraph"/>
        <w:numPr>
          <w:ilvl w:val="0"/>
          <w:numId w:val="45"/>
        </w:numPr>
      </w:pPr>
      <w:r w:rsidRPr="00C25805">
        <w:t>Chosen data platform can be replaced with another equivalent component with help of abstraction components</w:t>
      </w:r>
    </w:p>
    <w:p w14:paraId="1499222D" w14:textId="77777777" w:rsidR="00C25805" w:rsidRDefault="00C25805" w:rsidP="00CA79FD">
      <w:pPr>
        <w:pStyle w:val="ListParagraph"/>
        <w:numPr>
          <w:ilvl w:val="0"/>
          <w:numId w:val="45"/>
        </w:numPr>
      </w:pPr>
      <w:r w:rsidRPr="00C25805">
        <w:t>Software and technology stack doesn’t mandate any specific vendor</w:t>
      </w:r>
    </w:p>
    <w:p w14:paraId="51C0C1C8" w14:textId="77777777" w:rsidR="00751977" w:rsidRDefault="00751977" w:rsidP="00C25805"/>
    <w:p w14:paraId="6AD700A7" w14:textId="77777777" w:rsidR="008B3C30" w:rsidRDefault="00751977" w:rsidP="00C25805">
      <w:r>
        <w:t>Below diagram provides the data architecture of MOSIP system</w:t>
      </w:r>
    </w:p>
    <w:p w14:paraId="265E81D7" w14:textId="44B20DC1" w:rsidR="003020E4" w:rsidRDefault="003020E4" w:rsidP="00C25805"/>
    <w:p w14:paraId="7DC67F2C" w14:textId="581FE9F5" w:rsidR="003020E4" w:rsidRDefault="003020E4" w:rsidP="00C25805">
      <w:r>
        <w:rPr>
          <w:noProof/>
        </w:rPr>
        <w:drawing>
          <wp:inline distT="0" distB="0" distL="0" distR="0" wp14:anchorId="5B4F4AD8" wp14:editId="0D2D0B58">
            <wp:extent cx="6580288" cy="318135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89938" cy="3186015"/>
                    </a:xfrm>
                    <a:prstGeom prst="rect">
                      <a:avLst/>
                    </a:prstGeom>
                    <a:noFill/>
                  </pic:spPr>
                </pic:pic>
              </a:graphicData>
            </a:graphic>
          </wp:inline>
        </w:drawing>
      </w:r>
    </w:p>
    <w:p w14:paraId="69774751" w14:textId="55A58E65" w:rsidR="000C068A" w:rsidRDefault="000C068A" w:rsidP="00C25805">
      <w:pPr>
        <w:rPr>
          <w:ins w:id="45" w:author="Nasir Khan" w:date="2018-11-22T15:56:00Z"/>
        </w:rPr>
      </w:pPr>
      <w:ins w:id="46" w:author="Nasir Khan" w:date="2018-11-22T16:02:00Z">
        <w:r>
          <w:t>The databases and its description are listed below</w:t>
        </w:r>
      </w:ins>
      <w:moveToRangeStart w:id="47" w:author="Nasir Khan" w:date="2018-11-22T15:55:00Z" w:name="move530665435"/>
      <w:moveTo w:id="48" w:author="Nasir Khan" w:date="2018-11-22T15:55:00Z">
        <w:del w:id="49" w:author="Nasir Khan" w:date="2018-11-22T15:55:00Z">
          <w:r w:rsidDel="000C068A">
            <w:rPr>
              <w:noProof/>
            </w:rPr>
            <w:drawing>
              <wp:inline distT="0" distB="0" distL="0" distR="0" wp14:anchorId="5BE07DCF" wp14:editId="121118EB">
                <wp:extent cx="6052820" cy="325120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68496" cy="3259620"/>
                        </a:xfrm>
                        <a:prstGeom prst="rect">
                          <a:avLst/>
                        </a:prstGeom>
                        <a:noFill/>
                      </pic:spPr>
                    </pic:pic>
                  </a:graphicData>
                </a:graphic>
              </wp:inline>
            </w:drawing>
          </w:r>
        </w:del>
      </w:moveTo>
      <w:moveToRangeEnd w:id="47"/>
    </w:p>
    <w:tbl>
      <w:tblPr>
        <w:tblStyle w:val="TableGrid"/>
        <w:tblW w:w="0" w:type="auto"/>
        <w:tblLook w:val="04A0" w:firstRow="1" w:lastRow="0" w:firstColumn="1" w:lastColumn="0" w:noHBand="0" w:noVBand="1"/>
        <w:tblPrChange w:id="50" w:author="Nasir Khan" w:date="2018-11-27T18:06:00Z">
          <w:tblPr>
            <w:tblStyle w:val="TableGrid"/>
            <w:tblW w:w="0" w:type="auto"/>
            <w:tblLook w:val="04A0" w:firstRow="1" w:lastRow="0" w:firstColumn="1" w:lastColumn="0" w:noHBand="0" w:noVBand="1"/>
          </w:tblPr>
        </w:tblPrChange>
      </w:tblPr>
      <w:tblGrid>
        <w:gridCol w:w="586"/>
        <w:gridCol w:w="1763"/>
        <w:gridCol w:w="4124"/>
        <w:gridCol w:w="3407"/>
        <w:tblGridChange w:id="51">
          <w:tblGrid>
            <w:gridCol w:w="715"/>
            <w:gridCol w:w="2070"/>
            <w:gridCol w:w="7095"/>
            <w:gridCol w:w="7095"/>
          </w:tblGrid>
        </w:tblGridChange>
      </w:tblGrid>
      <w:tr w:rsidR="004C0FF4" w14:paraId="3CCEE9F1" w14:textId="1B12E455" w:rsidTr="004C0FF4">
        <w:trPr>
          <w:ins w:id="52" w:author="Nasir Khan" w:date="2018-11-22T15:56:00Z"/>
        </w:trPr>
        <w:tc>
          <w:tcPr>
            <w:tcW w:w="586" w:type="dxa"/>
            <w:shd w:val="clear" w:color="auto" w:fill="5B9BD5" w:themeFill="accent1"/>
            <w:tcPrChange w:id="53" w:author="Nasir Khan" w:date="2018-11-27T18:06:00Z">
              <w:tcPr>
                <w:tcW w:w="715" w:type="dxa"/>
                <w:shd w:val="clear" w:color="auto" w:fill="5B9BD5" w:themeFill="accent1"/>
              </w:tcPr>
            </w:tcPrChange>
          </w:tcPr>
          <w:p w14:paraId="155C119B" w14:textId="51AEA7D7" w:rsidR="004C0FF4" w:rsidRPr="000C068A" w:rsidRDefault="004C0FF4" w:rsidP="00C25805">
            <w:pPr>
              <w:rPr>
                <w:ins w:id="54" w:author="Nasir Khan" w:date="2018-11-22T15:56:00Z"/>
                <w:color w:val="FFFFFF" w:themeColor="background1"/>
                <w:rPrChange w:id="55" w:author="Nasir Khan" w:date="2018-11-22T15:57:00Z">
                  <w:rPr>
                    <w:ins w:id="56" w:author="Nasir Khan" w:date="2018-11-22T15:56:00Z"/>
                  </w:rPr>
                </w:rPrChange>
              </w:rPr>
            </w:pPr>
            <w:ins w:id="57" w:author="Nasir Khan" w:date="2018-11-22T15:57:00Z">
              <w:r>
                <w:rPr>
                  <w:color w:val="FFFFFF" w:themeColor="background1"/>
                </w:rPr>
                <w:t>Sl No</w:t>
              </w:r>
            </w:ins>
          </w:p>
        </w:tc>
        <w:tc>
          <w:tcPr>
            <w:tcW w:w="1763" w:type="dxa"/>
            <w:shd w:val="clear" w:color="auto" w:fill="5B9BD5" w:themeFill="accent1"/>
            <w:tcPrChange w:id="58" w:author="Nasir Khan" w:date="2018-11-27T18:06:00Z">
              <w:tcPr>
                <w:tcW w:w="2070" w:type="dxa"/>
                <w:shd w:val="clear" w:color="auto" w:fill="5B9BD5" w:themeFill="accent1"/>
              </w:tcPr>
            </w:tcPrChange>
          </w:tcPr>
          <w:p w14:paraId="081C27A3" w14:textId="195D9A20" w:rsidR="004C0FF4" w:rsidRPr="000C068A" w:rsidRDefault="004C0FF4" w:rsidP="00C25805">
            <w:pPr>
              <w:rPr>
                <w:ins w:id="59" w:author="Nasir Khan" w:date="2018-11-22T15:56:00Z"/>
                <w:color w:val="FFFFFF" w:themeColor="background1"/>
                <w:rPrChange w:id="60" w:author="Nasir Khan" w:date="2018-11-22T15:57:00Z">
                  <w:rPr>
                    <w:ins w:id="61" w:author="Nasir Khan" w:date="2018-11-22T15:56:00Z"/>
                  </w:rPr>
                </w:rPrChange>
              </w:rPr>
            </w:pPr>
            <w:ins w:id="62" w:author="Nasir Khan" w:date="2018-11-22T15:57:00Z">
              <w:r>
                <w:rPr>
                  <w:color w:val="FFFFFF" w:themeColor="background1"/>
                </w:rPr>
                <w:t>Database Name</w:t>
              </w:r>
            </w:ins>
          </w:p>
        </w:tc>
        <w:tc>
          <w:tcPr>
            <w:tcW w:w="4124" w:type="dxa"/>
            <w:shd w:val="clear" w:color="auto" w:fill="5B9BD5" w:themeFill="accent1"/>
            <w:tcPrChange w:id="63" w:author="Nasir Khan" w:date="2018-11-27T18:06:00Z">
              <w:tcPr>
                <w:tcW w:w="7095" w:type="dxa"/>
                <w:shd w:val="clear" w:color="auto" w:fill="5B9BD5" w:themeFill="accent1"/>
              </w:tcPr>
            </w:tcPrChange>
          </w:tcPr>
          <w:p w14:paraId="3B295C83" w14:textId="30124E44" w:rsidR="004C0FF4" w:rsidRPr="000C068A" w:rsidRDefault="004C0FF4" w:rsidP="00C25805">
            <w:pPr>
              <w:rPr>
                <w:ins w:id="64" w:author="Nasir Khan" w:date="2018-11-22T15:56:00Z"/>
                <w:color w:val="FFFFFF" w:themeColor="background1"/>
                <w:rPrChange w:id="65" w:author="Nasir Khan" w:date="2018-11-22T15:57:00Z">
                  <w:rPr>
                    <w:ins w:id="66" w:author="Nasir Khan" w:date="2018-11-22T15:56:00Z"/>
                  </w:rPr>
                </w:rPrChange>
              </w:rPr>
            </w:pPr>
            <w:ins w:id="67" w:author="Nasir Khan" w:date="2018-11-22T15:57:00Z">
              <w:r>
                <w:rPr>
                  <w:color w:val="FFFFFF" w:themeColor="background1"/>
                </w:rPr>
                <w:t>Description</w:t>
              </w:r>
            </w:ins>
          </w:p>
        </w:tc>
        <w:tc>
          <w:tcPr>
            <w:tcW w:w="3407" w:type="dxa"/>
            <w:shd w:val="clear" w:color="auto" w:fill="5B9BD5" w:themeFill="accent1"/>
            <w:tcPrChange w:id="68" w:author="Nasir Khan" w:date="2018-11-27T18:06:00Z">
              <w:tcPr>
                <w:tcW w:w="7095" w:type="dxa"/>
                <w:shd w:val="clear" w:color="auto" w:fill="5B9BD5" w:themeFill="accent1"/>
              </w:tcPr>
            </w:tcPrChange>
          </w:tcPr>
          <w:p w14:paraId="3ECE46C1" w14:textId="77777777" w:rsidR="004C0FF4" w:rsidRDefault="004C0FF4" w:rsidP="00C25805">
            <w:pPr>
              <w:rPr>
                <w:ins w:id="69" w:author="Nasir Khan" w:date="2018-11-27T18:06:00Z"/>
                <w:color w:val="FFFFFF" w:themeColor="background1"/>
              </w:rPr>
            </w:pPr>
          </w:p>
        </w:tc>
      </w:tr>
      <w:tr w:rsidR="004C0FF4" w14:paraId="18CED878" w14:textId="0A7D2498" w:rsidTr="004C0FF4">
        <w:trPr>
          <w:ins w:id="70" w:author="Nasir Khan" w:date="2018-11-22T15:56:00Z"/>
        </w:trPr>
        <w:tc>
          <w:tcPr>
            <w:tcW w:w="586" w:type="dxa"/>
            <w:tcPrChange w:id="71" w:author="Nasir Khan" w:date="2018-11-27T18:06:00Z">
              <w:tcPr>
                <w:tcW w:w="715" w:type="dxa"/>
              </w:tcPr>
            </w:tcPrChange>
          </w:tcPr>
          <w:p w14:paraId="68F18456" w14:textId="32637141" w:rsidR="004C0FF4" w:rsidRDefault="004C0FF4" w:rsidP="00C25805">
            <w:pPr>
              <w:rPr>
                <w:ins w:id="72" w:author="Nasir Khan" w:date="2018-11-22T15:56:00Z"/>
              </w:rPr>
            </w:pPr>
            <w:ins w:id="73" w:author="Nasir Khan" w:date="2018-11-22T15:57:00Z">
              <w:r>
                <w:t>1</w:t>
              </w:r>
            </w:ins>
          </w:p>
        </w:tc>
        <w:tc>
          <w:tcPr>
            <w:tcW w:w="1763" w:type="dxa"/>
            <w:tcPrChange w:id="74" w:author="Nasir Khan" w:date="2018-11-27T18:06:00Z">
              <w:tcPr>
                <w:tcW w:w="2070" w:type="dxa"/>
              </w:tcPr>
            </w:tcPrChange>
          </w:tcPr>
          <w:p w14:paraId="146EC384" w14:textId="53FD3710" w:rsidR="004C0FF4" w:rsidRDefault="004C0FF4" w:rsidP="00C25805">
            <w:pPr>
              <w:rPr>
                <w:ins w:id="75" w:author="Nasir Khan" w:date="2018-11-22T15:56:00Z"/>
              </w:rPr>
            </w:pPr>
            <w:ins w:id="76" w:author="Nasir Khan" w:date="2018-11-22T15:58:00Z">
              <w:r>
                <w:t>mosip_kernel</w:t>
              </w:r>
            </w:ins>
          </w:p>
        </w:tc>
        <w:tc>
          <w:tcPr>
            <w:tcW w:w="4124" w:type="dxa"/>
            <w:tcPrChange w:id="77" w:author="Nasir Khan" w:date="2018-11-27T18:06:00Z">
              <w:tcPr>
                <w:tcW w:w="7095" w:type="dxa"/>
              </w:tcPr>
            </w:tcPrChange>
          </w:tcPr>
          <w:p w14:paraId="784F647C" w14:textId="00638CC8" w:rsidR="004C0FF4" w:rsidRDefault="004C0FF4">
            <w:pPr>
              <w:rPr>
                <w:ins w:id="78" w:author="Nasir Khan" w:date="2018-11-22T15:56:00Z"/>
              </w:rPr>
            </w:pPr>
            <w:ins w:id="79" w:author="Nasir Khan" w:date="2018-11-22T15:59:00Z">
              <w:r>
                <w:t xml:space="preserve">Kernel </w:t>
              </w:r>
            </w:ins>
            <w:ins w:id="80" w:author="Nasir Khan" w:date="2018-11-22T15:58:00Z">
              <w:r w:rsidRPr="000C068A">
                <w:t xml:space="preserve">database maintains common </w:t>
              </w:r>
            </w:ins>
            <w:ins w:id="81" w:author="Nasir Khan" w:date="2018-11-22T15:59:00Z">
              <w:r>
                <w:t xml:space="preserve">/ system </w:t>
              </w:r>
            </w:ins>
            <w:ins w:id="82" w:author="Nasir Khan" w:date="2018-11-22T15:58:00Z">
              <w:r w:rsidRPr="000C068A">
                <w:t>configurations</w:t>
              </w:r>
              <w:r>
                <w:t xml:space="preserve">, data related to </w:t>
              </w:r>
              <w:r w:rsidRPr="000C068A">
                <w:t xml:space="preserve">kernel services </w:t>
              </w:r>
            </w:ins>
            <w:ins w:id="83" w:author="Nasir Khan" w:date="2018-11-22T15:59:00Z">
              <w:r>
                <w:t xml:space="preserve">like </w:t>
              </w:r>
            </w:ins>
            <w:ins w:id="84" w:author="Nasir Khan" w:date="2018-11-22T15:58:00Z">
              <w:r w:rsidRPr="000C068A">
                <w:t>sync process, OTP, etc.</w:t>
              </w:r>
            </w:ins>
          </w:p>
        </w:tc>
        <w:tc>
          <w:tcPr>
            <w:tcW w:w="3407" w:type="dxa"/>
            <w:tcPrChange w:id="85" w:author="Nasir Khan" w:date="2018-11-27T18:06:00Z">
              <w:tcPr>
                <w:tcW w:w="7095" w:type="dxa"/>
              </w:tcPr>
            </w:tcPrChange>
          </w:tcPr>
          <w:p w14:paraId="7DF1A3D2" w14:textId="77777777" w:rsidR="004C0FF4" w:rsidRDefault="004C0FF4">
            <w:pPr>
              <w:rPr>
                <w:ins w:id="86" w:author="Nasir Khan" w:date="2018-11-27T18:06:00Z"/>
              </w:rPr>
            </w:pPr>
          </w:p>
        </w:tc>
      </w:tr>
      <w:tr w:rsidR="004C0FF4" w14:paraId="1FA9597F" w14:textId="3A26AFDE" w:rsidTr="004C0FF4">
        <w:trPr>
          <w:ins w:id="87" w:author="Nasir Khan" w:date="2018-11-22T15:56:00Z"/>
        </w:trPr>
        <w:tc>
          <w:tcPr>
            <w:tcW w:w="586" w:type="dxa"/>
            <w:tcPrChange w:id="88" w:author="Nasir Khan" w:date="2018-11-27T18:06:00Z">
              <w:tcPr>
                <w:tcW w:w="715" w:type="dxa"/>
              </w:tcPr>
            </w:tcPrChange>
          </w:tcPr>
          <w:p w14:paraId="52532AF7" w14:textId="3923F2F3" w:rsidR="004C0FF4" w:rsidRDefault="004C0FF4" w:rsidP="00C25805">
            <w:pPr>
              <w:rPr>
                <w:ins w:id="89" w:author="Nasir Khan" w:date="2018-11-22T15:56:00Z"/>
              </w:rPr>
            </w:pPr>
            <w:ins w:id="90" w:author="Nasir Khan" w:date="2018-11-22T15:57:00Z">
              <w:r>
                <w:t>2</w:t>
              </w:r>
            </w:ins>
          </w:p>
        </w:tc>
        <w:tc>
          <w:tcPr>
            <w:tcW w:w="1763" w:type="dxa"/>
            <w:tcPrChange w:id="91" w:author="Nasir Khan" w:date="2018-11-27T18:06:00Z">
              <w:tcPr>
                <w:tcW w:w="2070" w:type="dxa"/>
              </w:tcPr>
            </w:tcPrChange>
          </w:tcPr>
          <w:p w14:paraId="5BA4287C" w14:textId="0DC003F1" w:rsidR="004C0FF4" w:rsidRDefault="004C0FF4" w:rsidP="00C25805">
            <w:pPr>
              <w:rPr>
                <w:ins w:id="92" w:author="Nasir Khan" w:date="2018-11-22T15:56:00Z"/>
              </w:rPr>
            </w:pPr>
            <w:ins w:id="93" w:author="Nasir Khan" w:date="2018-11-22T15:58:00Z">
              <w:r>
                <w:t>mosip_</w:t>
              </w:r>
            </w:ins>
            <w:ins w:id="94" w:author="Nasir Khan" w:date="2018-11-22T16:00:00Z">
              <w:r>
                <w:t>master</w:t>
              </w:r>
            </w:ins>
          </w:p>
        </w:tc>
        <w:tc>
          <w:tcPr>
            <w:tcW w:w="4124" w:type="dxa"/>
            <w:tcPrChange w:id="95" w:author="Nasir Khan" w:date="2018-11-27T18:06:00Z">
              <w:tcPr>
                <w:tcW w:w="7095" w:type="dxa"/>
              </w:tcPr>
            </w:tcPrChange>
          </w:tcPr>
          <w:p w14:paraId="43B20652" w14:textId="5556363C" w:rsidR="004C0FF4" w:rsidRDefault="004C0FF4" w:rsidP="00C25805">
            <w:pPr>
              <w:rPr>
                <w:ins w:id="96" w:author="Nasir Khan" w:date="2018-11-22T15:56:00Z"/>
              </w:rPr>
            </w:pPr>
            <w:ins w:id="97" w:author="Nasir Khan" w:date="2018-11-22T15:59:00Z">
              <w:r w:rsidRPr="000C068A">
                <w:t>All the master data that is defined and related to an organization is stored in this database. Including User management, authentication and authorization services related data is also be stored in this db</w:t>
              </w:r>
            </w:ins>
          </w:p>
        </w:tc>
        <w:tc>
          <w:tcPr>
            <w:tcW w:w="3407" w:type="dxa"/>
            <w:tcPrChange w:id="98" w:author="Nasir Khan" w:date="2018-11-27T18:06:00Z">
              <w:tcPr>
                <w:tcW w:w="7095" w:type="dxa"/>
              </w:tcPr>
            </w:tcPrChange>
          </w:tcPr>
          <w:p w14:paraId="7935A5CC" w14:textId="77777777" w:rsidR="004C0FF4" w:rsidRPr="000C068A" w:rsidRDefault="004C0FF4" w:rsidP="00C25805">
            <w:pPr>
              <w:rPr>
                <w:ins w:id="99" w:author="Nasir Khan" w:date="2018-11-27T18:06:00Z"/>
              </w:rPr>
            </w:pPr>
          </w:p>
        </w:tc>
      </w:tr>
      <w:tr w:rsidR="004C0FF4" w14:paraId="6E000FF5" w14:textId="1A266E42" w:rsidTr="004C0FF4">
        <w:trPr>
          <w:ins w:id="100" w:author="Nasir Khan" w:date="2018-11-22T15:56:00Z"/>
        </w:trPr>
        <w:tc>
          <w:tcPr>
            <w:tcW w:w="586" w:type="dxa"/>
            <w:tcPrChange w:id="101" w:author="Nasir Khan" w:date="2018-11-27T18:06:00Z">
              <w:tcPr>
                <w:tcW w:w="715" w:type="dxa"/>
              </w:tcPr>
            </w:tcPrChange>
          </w:tcPr>
          <w:p w14:paraId="3EDB3195" w14:textId="778014CE" w:rsidR="004C0FF4" w:rsidRDefault="004C0FF4" w:rsidP="00C25805">
            <w:pPr>
              <w:rPr>
                <w:ins w:id="102" w:author="Nasir Khan" w:date="2018-11-22T15:56:00Z"/>
              </w:rPr>
            </w:pPr>
            <w:ins w:id="103" w:author="Nasir Khan" w:date="2018-11-22T15:58:00Z">
              <w:r>
                <w:t>3</w:t>
              </w:r>
            </w:ins>
          </w:p>
        </w:tc>
        <w:tc>
          <w:tcPr>
            <w:tcW w:w="1763" w:type="dxa"/>
            <w:tcPrChange w:id="104" w:author="Nasir Khan" w:date="2018-11-27T18:06:00Z">
              <w:tcPr>
                <w:tcW w:w="2070" w:type="dxa"/>
              </w:tcPr>
            </w:tcPrChange>
          </w:tcPr>
          <w:p w14:paraId="7A09EFCD" w14:textId="27A01FCB" w:rsidR="004C0FF4" w:rsidRDefault="004C0FF4" w:rsidP="00C25805">
            <w:pPr>
              <w:rPr>
                <w:ins w:id="105" w:author="Nasir Khan" w:date="2018-11-22T15:56:00Z"/>
              </w:rPr>
            </w:pPr>
            <w:ins w:id="106" w:author="Nasir Khan" w:date="2018-11-22T15:58:00Z">
              <w:r>
                <w:t>mosip_</w:t>
              </w:r>
            </w:ins>
            <w:ins w:id="107" w:author="Nasir Khan" w:date="2018-11-22T16:00:00Z">
              <w:r>
                <w:t>uin</w:t>
              </w:r>
            </w:ins>
          </w:p>
        </w:tc>
        <w:tc>
          <w:tcPr>
            <w:tcW w:w="4124" w:type="dxa"/>
            <w:tcPrChange w:id="108" w:author="Nasir Khan" w:date="2018-11-27T18:06:00Z">
              <w:tcPr>
                <w:tcW w:w="7095" w:type="dxa"/>
              </w:tcPr>
            </w:tcPrChange>
          </w:tcPr>
          <w:p w14:paraId="6A418108" w14:textId="4A0C4A02" w:rsidR="004C0FF4" w:rsidRDefault="004C0FF4" w:rsidP="00C25805">
            <w:pPr>
              <w:rPr>
                <w:ins w:id="109" w:author="Nasir Khan" w:date="2018-11-22T15:56:00Z"/>
              </w:rPr>
            </w:pPr>
            <w:ins w:id="110" w:author="Nasir Khan" w:date="2018-11-22T16:00:00Z">
              <w:r w:rsidRPr="000C068A">
                <w:t>UIN database stores all the data related to an individual for which an UIN is generated</w:t>
              </w:r>
            </w:ins>
          </w:p>
        </w:tc>
        <w:tc>
          <w:tcPr>
            <w:tcW w:w="3407" w:type="dxa"/>
            <w:tcPrChange w:id="111" w:author="Nasir Khan" w:date="2018-11-27T18:06:00Z">
              <w:tcPr>
                <w:tcW w:w="7095" w:type="dxa"/>
              </w:tcPr>
            </w:tcPrChange>
          </w:tcPr>
          <w:p w14:paraId="4F60AA39" w14:textId="77777777" w:rsidR="004C0FF4" w:rsidRPr="000C068A" w:rsidRDefault="004C0FF4" w:rsidP="00C25805">
            <w:pPr>
              <w:rPr>
                <w:ins w:id="112" w:author="Nasir Khan" w:date="2018-11-27T18:06:00Z"/>
              </w:rPr>
            </w:pPr>
          </w:p>
        </w:tc>
      </w:tr>
      <w:tr w:rsidR="004C0FF4" w14:paraId="191B0AF9" w14:textId="4A6F3B27" w:rsidTr="004C0FF4">
        <w:trPr>
          <w:ins w:id="113" w:author="Nasir Khan" w:date="2018-11-22T15:56:00Z"/>
        </w:trPr>
        <w:tc>
          <w:tcPr>
            <w:tcW w:w="586" w:type="dxa"/>
            <w:tcPrChange w:id="114" w:author="Nasir Khan" w:date="2018-11-27T18:06:00Z">
              <w:tcPr>
                <w:tcW w:w="715" w:type="dxa"/>
              </w:tcPr>
            </w:tcPrChange>
          </w:tcPr>
          <w:p w14:paraId="1371141B" w14:textId="13713707" w:rsidR="004C0FF4" w:rsidRDefault="004C0FF4" w:rsidP="00C25805">
            <w:pPr>
              <w:rPr>
                <w:ins w:id="115" w:author="Nasir Khan" w:date="2018-11-22T15:56:00Z"/>
              </w:rPr>
            </w:pPr>
            <w:ins w:id="116" w:author="Nasir Khan" w:date="2018-11-22T15:58:00Z">
              <w:r>
                <w:lastRenderedPageBreak/>
                <w:t>4</w:t>
              </w:r>
            </w:ins>
          </w:p>
        </w:tc>
        <w:tc>
          <w:tcPr>
            <w:tcW w:w="1763" w:type="dxa"/>
            <w:tcPrChange w:id="117" w:author="Nasir Khan" w:date="2018-11-27T18:06:00Z">
              <w:tcPr>
                <w:tcW w:w="2070" w:type="dxa"/>
              </w:tcPr>
            </w:tcPrChange>
          </w:tcPr>
          <w:p w14:paraId="741D0B13" w14:textId="7882475C" w:rsidR="004C0FF4" w:rsidRDefault="004C0FF4" w:rsidP="00C25805">
            <w:pPr>
              <w:rPr>
                <w:ins w:id="118" w:author="Nasir Khan" w:date="2018-11-22T15:56:00Z"/>
              </w:rPr>
            </w:pPr>
            <w:ins w:id="119" w:author="Nasir Khan" w:date="2018-11-22T15:58:00Z">
              <w:r>
                <w:t>mosip_</w:t>
              </w:r>
            </w:ins>
            <w:ins w:id="120" w:author="Nasir Khan" w:date="2018-11-22T16:00:00Z">
              <w:r>
                <w:t>prereg</w:t>
              </w:r>
            </w:ins>
          </w:p>
        </w:tc>
        <w:tc>
          <w:tcPr>
            <w:tcW w:w="4124" w:type="dxa"/>
            <w:tcPrChange w:id="121" w:author="Nasir Khan" w:date="2018-11-27T18:06:00Z">
              <w:tcPr>
                <w:tcW w:w="7095" w:type="dxa"/>
              </w:tcPr>
            </w:tcPrChange>
          </w:tcPr>
          <w:p w14:paraId="193ECBBF" w14:textId="11008E0D" w:rsidR="004C0FF4" w:rsidRDefault="004C0FF4" w:rsidP="00C25805">
            <w:pPr>
              <w:rPr>
                <w:ins w:id="122" w:author="Nasir Khan" w:date="2018-11-22T15:56:00Z"/>
              </w:rPr>
            </w:pPr>
            <w:ins w:id="123" w:author="Nasir Khan" w:date="2018-11-22T16:00:00Z">
              <w:r w:rsidRPr="000C068A">
                <w:t>Pre-registration database to store the data that is captured as part of pre-registration process</w:t>
              </w:r>
            </w:ins>
          </w:p>
        </w:tc>
        <w:tc>
          <w:tcPr>
            <w:tcW w:w="3407" w:type="dxa"/>
            <w:tcPrChange w:id="124" w:author="Nasir Khan" w:date="2018-11-27T18:06:00Z">
              <w:tcPr>
                <w:tcW w:w="7095" w:type="dxa"/>
              </w:tcPr>
            </w:tcPrChange>
          </w:tcPr>
          <w:p w14:paraId="283D16F8" w14:textId="77777777" w:rsidR="004C0FF4" w:rsidRPr="000C068A" w:rsidRDefault="004C0FF4" w:rsidP="00C25805">
            <w:pPr>
              <w:rPr>
                <w:ins w:id="125" w:author="Nasir Khan" w:date="2018-11-27T18:06:00Z"/>
              </w:rPr>
            </w:pPr>
          </w:p>
        </w:tc>
      </w:tr>
      <w:tr w:rsidR="004C0FF4" w14:paraId="47B07248" w14:textId="4AA6ECBA" w:rsidTr="004C0FF4">
        <w:trPr>
          <w:ins w:id="126" w:author="Nasir Khan" w:date="2018-11-22T16:00:00Z"/>
        </w:trPr>
        <w:tc>
          <w:tcPr>
            <w:tcW w:w="586" w:type="dxa"/>
            <w:tcPrChange w:id="127" w:author="Nasir Khan" w:date="2018-11-27T18:06:00Z">
              <w:tcPr>
                <w:tcW w:w="715" w:type="dxa"/>
              </w:tcPr>
            </w:tcPrChange>
          </w:tcPr>
          <w:p w14:paraId="2E094664" w14:textId="41D62431" w:rsidR="004C0FF4" w:rsidRDefault="004C0FF4" w:rsidP="00C25805">
            <w:pPr>
              <w:rPr>
                <w:ins w:id="128" w:author="Nasir Khan" w:date="2018-11-22T16:00:00Z"/>
              </w:rPr>
            </w:pPr>
            <w:ins w:id="129" w:author="Nasir Khan" w:date="2018-11-22T16:02:00Z">
              <w:r>
                <w:t>5</w:t>
              </w:r>
            </w:ins>
          </w:p>
        </w:tc>
        <w:tc>
          <w:tcPr>
            <w:tcW w:w="1763" w:type="dxa"/>
            <w:tcPrChange w:id="130" w:author="Nasir Khan" w:date="2018-11-27T18:06:00Z">
              <w:tcPr>
                <w:tcW w:w="2070" w:type="dxa"/>
              </w:tcPr>
            </w:tcPrChange>
          </w:tcPr>
          <w:p w14:paraId="34DE3089" w14:textId="24BB0825" w:rsidR="004C0FF4" w:rsidRDefault="004C0FF4" w:rsidP="00C25805">
            <w:pPr>
              <w:rPr>
                <w:ins w:id="131" w:author="Nasir Khan" w:date="2018-11-22T16:00:00Z"/>
              </w:rPr>
            </w:pPr>
            <w:ins w:id="132" w:author="Nasir Khan" w:date="2018-11-22T16:00:00Z">
              <w:r>
                <w:t>mosip_reg</w:t>
              </w:r>
            </w:ins>
          </w:p>
        </w:tc>
        <w:tc>
          <w:tcPr>
            <w:tcW w:w="4124" w:type="dxa"/>
            <w:tcPrChange w:id="133" w:author="Nasir Khan" w:date="2018-11-27T18:06:00Z">
              <w:tcPr>
                <w:tcW w:w="7095" w:type="dxa"/>
              </w:tcPr>
            </w:tcPrChange>
          </w:tcPr>
          <w:p w14:paraId="4AF8D92D" w14:textId="7340958E" w:rsidR="004C0FF4" w:rsidRPr="000C068A" w:rsidRDefault="004C0FF4" w:rsidP="00C25805">
            <w:pPr>
              <w:rPr>
                <w:ins w:id="134" w:author="Nasir Khan" w:date="2018-11-22T16:00:00Z"/>
              </w:rPr>
            </w:pPr>
            <w:ins w:id="135" w:author="Nasir Khan" w:date="2018-11-22T16:01:00Z">
              <w:r w:rsidRPr="000C068A">
                <w:t>Registration client database to capture registration related data. The needed data from MOSIP system will be synched with this database.</w:t>
              </w:r>
            </w:ins>
          </w:p>
        </w:tc>
        <w:tc>
          <w:tcPr>
            <w:tcW w:w="3407" w:type="dxa"/>
            <w:tcPrChange w:id="136" w:author="Nasir Khan" w:date="2018-11-27T18:06:00Z">
              <w:tcPr>
                <w:tcW w:w="7095" w:type="dxa"/>
              </w:tcPr>
            </w:tcPrChange>
          </w:tcPr>
          <w:p w14:paraId="00D48419" w14:textId="77777777" w:rsidR="004C0FF4" w:rsidRPr="000C068A" w:rsidRDefault="004C0FF4" w:rsidP="00C25805">
            <w:pPr>
              <w:rPr>
                <w:ins w:id="137" w:author="Nasir Khan" w:date="2018-11-27T18:06:00Z"/>
              </w:rPr>
            </w:pPr>
          </w:p>
        </w:tc>
      </w:tr>
      <w:tr w:rsidR="004C0FF4" w14:paraId="77130B3C" w14:textId="73DC7577" w:rsidTr="004C0FF4">
        <w:trPr>
          <w:ins w:id="138" w:author="Nasir Khan" w:date="2018-11-22T16:01:00Z"/>
        </w:trPr>
        <w:tc>
          <w:tcPr>
            <w:tcW w:w="586" w:type="dxa"/>
            <w:tcPrChange w:id="139" w:author="Nasir Khan" w:date="2018-11-27T18:06:00Z">
              <w:tcPr>
                <w:tcW w:w="715" w:type="dxa"/>
              </w:tcPr>
            </w:tcPrChange>
          </w:tcPr>
          <w:p w14:paraId="3B0093C4" w14:textId="16B279D4" w:rsidR="004C0FF4" w:rsidRDefault="004C0FF4" w:rsidP="00C25805">
            <w:pPr>
              <w:rPr>
                <w:ins w:id="140" w:author="Nasir Khan" w:date="2018-11-22T16:01:00Z"/>
              </w:rPr>
            </w:pPr>
            <w:ins w:id="141" w:author="Nasir Khan" w:date="2018-11-22T16:02:00Z">
              <w:r>
                <w:t>6</w:t>
              </w:r>
            </w:ins>
          </w:p>
        </w:tc>
        <w:tc>
          <w:tcPr>
            <w:tcW w:w="1763" w:type="dxa"/>
            <w:tcPrChange w:id="142" w:author="Nasir Khan" w:date="2018-11-27T18:06:00Z">
              <w:tcPr>
                <w:tcW w:w="2070" w:type="dxa"/>
              </w:tcPr>
            </w:tcPrChange>
          </w:tcPr>
          <w:p w14:paraId="20319495" w14:textId="242C529D" w:rsidR="004C0FF4" w:rsidRDefault="004C0FF4" w:rsidP="00C25805">
            <w:pPr>
              <w:rPr>
                <w:ins w:id="143" w:author="Nasir Khan" w:date="2018-11-22T16:01:00Z"/>
              </w:rPr>
            </w:pPr>
            <w:ins w:id="144" w:author="Nasir Khan" w:date="2018-11-22T16:02:00Z">
              <w:r>
                <w:t>mosip_regprc</w:t>
              </w:r>
            </w:ins>
          </w:p>
        </w:tc>
        <w:tc>
          <w:tcPr>
            <w:tcW w:w="4124" w:type="dxa"/>
            <w:tcPrChange w:id="145" w:author="Nasir Khan" w:date="2018-11-27T18:06:00Z">
              <w:tcPr>
                <w:tcW w:w="7095" w:type="dxa"/>
              </w:tcPr>
            </w:tcPrChange>
          </w:tcPr>
          <w:p w14:paraId="291DCB75" w14:textId="2CD80F0C" w:rsidR="004C0FF4" w:rsidRPr="000C068A" w:rsidRDefault="004C0FF4" w:rsidP="00C25805">
            <w:pPr>
              <w:rPr>
                <w:ins w:id="146" w:author="Nasir Khan" w:date="2018-11-22T16:01:00Z"/>
              </w:rPr>
            </w:pPr>
            <w:ins w:id="147" w:author="Nasir Khan" w:date="2018-11-22T16:01:00Z">
              <w:r w:rsidRPr="000C068A">
                <w:t>The data related to Registration process flows and transaction will be maintained in this database. This database also maintains data that is needed to perform deduplication.</w:t>
              </w:r>
            </w:ins>
          </w:p>
        </w:tc>
        <w:tc>
          <w:tcPr>
            <w:tcW w:w="3407" w:type="dxa"/>
            <w:tcPrChange w:id="148" w:author="Nasir Khan" w:date="2018-11-27T18:06:00Z">
              <w:tcPr>
                <w:tcW w:w="7095" w:type="dxa"/>
              </w:tcPr>
            </w:tcPrChange>
          </w:tcPr>
          <w:p w14:paraId="6B9353E2" w14:textId="77777777" w:rsidR="004C0FF4" w:rsidRPr="000C068A" w:rsidRDefault="004C0FF4" w:rsidP="00C25805">
            <w:pPr>
              <w:rPr>
                <w:ins w:id="149" w:author="Nasir Khan" w:date="2018-11-27T18:06:00Z"/>
              </w:rPr>
            </w:pPr>
          </w:p>
        </w:tc>
      </w:tr>
      <w:tr w:rsidR="004C0FF4" w14:paraId="0AA5F039" w14:textId="0E060203" w:rsidTr="004C0FF4">
        <w:trPr>
          <w:ins w:id="150" w:author="Nasir Khan" w:date="2018-11-22T16:01:00Z"/>
        </w:trPr>
        <w:tc>
          <w:tcPr>
            <w:tcW w:w="586" w:type="dxa"/>
            <w:tcPrChange w:id="151" w:author="Nasir Khan" w:date="2018-11-27T18:06:00Z">
              <w:tcPr>
                <w:tcW w:w="715" w:type="dxa"/>
              </w:tcPr>
            </w:tcPrChange>
          </w:tcPr>
          <w:p w14:paraId="46CE646A" w14:textId="7654400E" w:rsidR="004C0FF4" w:rsidRDefault="004C0FF4" w:rsidP="00C25805">
            <w:pPr>
              <w:rPr>
                <w:ins w:id="152" w:author="Nasir Khan" w:date="2018-11-22T16:01:00Z"/>
              </w:rPr>
            </w:pPr>
            <w:ins w:id="153" w:author="Nasir Khan" w:date="2018-11-22T16:02:00Z">
              <w:r>
                <w:t>7</w:t>
              </w:r>
            </w:ins>
          </w:p>
        </w:tc>
        <w:tc>
          <w:tcPr>
            <w:tcW w:w="1763" w:type="dxa"/>
            <w:tcPrChange w:id="154" w:author="Nasir Khan" w:date="2018-11-27T18:06:00Z">
              <w:tcPr>
                <w:tcW w:w="2070" w:type="dxa"/>
              </w:tcPr>
            </w:tcPrChange>
          </w:tcPr>
          <w:p w14:paraId="76EF07CD" w14:textId="56F50341" w:rsidR="004C0FF4" w:rsidRDefault="004C0FF4" w:rsidP="00C25805">
            <w:pPr>
              <w:rPr>
                <w:ins w:id="155" w:author="Nasir Khan" w:date="2018-11-22T16:01:00Z"/>
              </w:rPr>
            </w:pPr>
            <w:ins w:id="156" w:author="Nasir Khan" w:date="2018-11-22T16:02:00Z">
              <w:r>
                <w:t>mosip_ida</w:t>
              </w:r>
            </w:ins>
          </w:p>
        </w:tc>
        <w:tc>
          <w:tcPr>
            <w:tcW w:w="4124" w:type="dxa"/>
            <w:tcPrChange w:id="157" w:author="Nasir Khan" w:date="2018-11-27T18:06:00Z">
              <w:tcPr>
                <w:tcW w:w="7095" w:type="dxa"/>
              </w:tcPr>
            </w:tcPrChange>
          </w:tcPr>
          <w:p w14:paraId="4B0B46BF" w14:textId="09CD2849" w:rsidR="004C0FF4" w:rsidRPr="000C068A" w:rsidRDefault="004C0FF4" w:rsidP="00C25805">
            <w:pPr>
              <w:rPr>
                <w:ins w:id="158" w:author="Nasir Khan" w:date="2018-11-22T16:01:00Z"/>
              </w:rPr>
            </w:pPr>
            <w:ins w:id="159" w:author="Nasir Khan" w:date="2018-11-22T16:02:00Z">
              <w:r>
                <w:t xml:space="preserve">ID </w:t>
              </w:r>
            </w:ins>
            <w:ins w:id="160" w:author="Nasir Khan" w:date="2018-11-22T16:01:00Z">
              <w:r w:rsidRPr="000C068A">
                <w:t>Authorization related requests, transactions and mapping related data like virtual ids, tokens, etc. will be stored in this database</w:t>
              </w:r>
            </w:ins>
          </w:p>
        </w:tc>
        <w:tc>
          <w:tcPr>
            <w:tcW w:w="3407" w:type="dxa"/>
            <w:tcPrChange w:id="161" w:author="Nasir Khan" w:date="2018-11-27T18:06:00Z">
              <w:tcPr>
                <w:tcW w:w="7095" w:type="dxa"/>
              </w:tcPr>
            </w:tcPrChange>
          </w:tcPr>
          <w:p w14:paraId="1787D8C7" w14:textId="77777777" w:rsidR="004C0FF4" w:rsidRDefault="004C0FF4" w:rsidP="00C25805">
            <w:pPr>
              <w:rPr>
                <w:ins w:id="162" w:author="Nasir Khan" w:date="2018-11-27T18:06:00Z"/>
              </w:rPr>
            </w:pPr>
          </w:p>
        </w:tc>
      </w:tr>
      <w:tr w:rsidR="004C0FF4" w14:paraId="64D165FB" w14:textId="5193F9CC" w:rsidTr="004C0FF4">
        <w:trPr>
          <w:ins w:id="163" w:author="Nasir Khan" w:date="2018-11-22T16:01:00Z"/>
        </w:trPr>
        <w:tc>
          <w:tcPr>
            <w:tcW w:w="586" w:type="dxa"/>
            <w:tcPrChange w:id="164" w:author="Nasir Khan" w:date="2018-11-27T18:06:00Z">
              <w:tcPr>
                <w:tcW w:w="715" w:type="dxa"/>
              </w:tcPr>
            </w:tcPrChange>
          </w:tcPr>
          <w:p w14:paraId="3DCB7273" w14:textId="561B0AF5" w:rsidR="004C0FF4" w:rsidRDefault="004C0FF4" w:rsidP="00C25805">
            <w:pPr>
              <w:rPr>
                <w:ins w:id="165" w:author="Nasir Khan" w:date="2018-11-22T16:01:00Z"/>
              </w:rPr>
            </w:pPr>
            <w:ins w:id="166" w:author="Nasir Khan" w:date="2018-11-22T16:02:00Z">
              <w:r>
                <w:t>8</w:t>
              </w:r>
            </w:ins>
          </w:p>
        </w:tc>
        <w:tc>
          <w:tcPr>
            <w:tcW w:w="1763" w:type="dxa"/>
            <w:tcPrChange w:id="167" w:author="Nasir Khan" w:date="2018-11-27T18:06:00Z">
              <w:tcPr>
                <w:tcW w:w="2070" w:type="dxa"/>
              </w:tcPr>
            </w:tcPrChange>
          </w:tcPr>
          <w:p w14:paraId="40F26F22" w14:textId="1C055471" w:rsidR="004C0FF4" w:rsidRDefault="004C0FF4" w:rsidP="00C25805">
            <w:pPr>
              <w:rPr>
                <w:ins w:id="168" w:author="Nasir Khan" w:date="2018-11-22T16:01:00Z"/>
              </w:rPr>
            </w:pPr>
            <w:ins w:id="169" w:author="Nasir Khan" w:date="2018-11-22T16:02:00Z">
              <w:r>
                <w:t>mosip_audit</w:t>
              </w:r>
            </w:ins>
          </w:p>
        </w:tc>
        <w:tc>
          <w:tcPr>
            <w:tcW w:w="4124" w:type="dxa"/>
            <w:tcPrChange w:id="170" w:author="Nasir Khan" w:date="2018-11-27T18:06:00Z">
              <w:tcPr>
                <w:tcW w:w="7095" w:type="dxa"/>
              </w:tcPr>
            </w:tcPrChange>
          </w:tcPr>
          <w:p w14:paraId="2F9E3E86" w14:textId="3DE44235" w:rsidR="004C0FF4" w:rsidRPr="000C068A" w:rsidRDefault="004C0FF4" w:rsidP="00C25805">
            <w:pPr>
              <w:rPr>
                <w:ins w:id="171" w:author="Nasir Khan" w:date="2018-11-22T16:01:00Z"/>
              </w:rPr>
            </w:pPr>
            <w:ins w:id="172" w:author="Nasir Khan" w:date="2018-11-22T16:01:00Z">
              <w:r w:rsidRPr="000C068A">
                <w:t>Audit related logs and the data is stored in this database</w:t>
              </w:r>
            </w:ins>
          </w:p>
        </w:tc>
        <w:tc>
          <w:tcPr>
            <w:tcW w:w="3407" w:type="dxa"/>
            <w:tcPrChange w:id="173" w:author="Nasir Khan" w:date="2018-11-27T18:06:00Z">
              <w:tcPr>
                <w:tcW w:w="7095" w:type="dxa"/>
              </w:tcPr>
            </w:tcPrChange>
          </w:tcPr>
          <w:p w14:paraId="34E2E718" w14:textId="77777777" w:rsidR="004C0FF4" w:rsidRPr="000C068A" w:rsidRDefault="004C0FF4" w:rsidP="00C25805">
            <w:pPr>
              <w:rPr>
                <w:ins w:id="174" w:author="Nasir Khan" w:date="2018-11-27T18:06:00Z"/>
              </w:rPr>
            </w:pPr>
          </w:p>
        </w:tc>
      </w:tr>
    </w:tbl>
    <w:p w14:paraId="369E17B5" w14:textId="027F51F1" w:rsidR="000C068A" w:rsidRDefault="000C068A" w:rsidP="00C25805"/>
    <w:p w14:paraId="47B0FFC6" w14:textId="77777777" w:rsidR="00D86002" w:rsidRDefault="00D86002" w:rsidP="00D86002">
      <w:pPr>
        <w:rPr>
          <w:sz w:val="2"/>
        </w:rPr>
      </w:pPr>
      <w:r>
        <w:tab/>
      </w:r>
    </w:p>
    <w:p w14:paraId="6C511B5B" w14:textId="77777777" w:rsidR="00D86002" w:rsidRDefault="00D86002" w:rsidP="00D86002">
      <w:pPr>
        <w:rPr>
          <w:sz w:val="2"/>
        </w:rPr>
      </w:pPr>
    </w:p>
    <w:p w14:paraId="4B6A3118" w14:textId="77777777" w:rsidR="00A16D9F" w:rsidRDefault="00E63EE2" w:rsidP="00A16D9F">
      <w:pPr>
        <w:pStyle w:val="Heading1"/>
      </w:pPr>
      <w:bookmarkStart w:id="175" w:name="_Toc530490134"/>
      <w:r>
        <w:t xml:space="preserve">MOSIP </w:t>
      </w:r>
      <w:r w:rsidR="004E596D">
        <w:t>Data Model</w:t>
      </w:r>
      <w:bookmarkEnd w:id="175"/>
    </w:p>
    <w:p w14:paraId="43EA4973" w14:textId="77777777" w:rsidR="00A16D9F" w:rsidRDefault="00A16D9F" w:rsidP="00A16D9F">
      <w:pPr>
        <w:rPr>
          <w:sz w:val="2"/>
        </w:rPr>
      </w:pPr>
      <w:r>
        <w:t xml:space="preserve">This section </w:t>
      </w:r>
      <w:r w:rsidR="009C4E4F">
        <w:t xml:space="preserve">contains detailed information for data </w:t>
      </w:r>
      <w:r w:rsidR="00A2038E">
        <w:t xml:space="preserve">model design standards, guidelines and principles for </w:t>
      </w:r>
      <w:r>
        <w:t>global master</w:t>
      </w:r>
      <w:r w:rsidR="009C4E4F">
        <w:t xml:space="preserve"> reference, conceptual, logical and physical model design standards been followed in </w:t>
      </w:r>
      <w:r>
        <w:t>MOSIP</w:t>
      </w:r>
      <w:r w:rsidR="009C4E4F">
        <w:t xml:space="preserve"> project</w:t>
      </w:r>
      <w:r>
        <w:t xml:space="preserve">.  </w:t>
      </w:r>
    </w:p>
    <w:p w14:paraId="0E10918E" w14:textId="77777777" w:rsidR="00650C45" w:rsidRDefault="00650C45" w:rsidP="00A16D9F">
      <w:pPr>
        <w:pStyle w:val="Heading2"/>
      </w:pPr>
      <w:bookmarkStart w:id="176" w:name="_Toc530490135"/>
      <w:r>
        <w:t>Data Model Standards</w:t>
      </w:r>
      <w:bookmarkEnd w:id="176"/>
    </w:p>
    <w:p w14:paraId="2CACA0B8" w14:textId="50870903" w:rsidR="00242F88" w:rsidRDefault="003F06D7" w:rsidP="00242F88">
      <w:r>
        <w:t>Note: Each of the below points to be expanded according to the MOSIP implementation approach.</w:t>
      </w:r>
    </w:p>
    <w:p w14:paraId="759E8C28" w14:textId="088DE722" w:rsidR="00242F88" w:rsidRDefault="00242F88" w:rsidP="00242F88">
      <w:pPr>
        <w:pStyle w:val="ListParagraph"/>
        <w:numPr>
          <w:ilvl w:val="0"/>
          <w:numId w:val="24"/>
        </w:numPr>
      </w:pPr>
      <w:r>
        <w:t xml:space="preserve">Meaningful Naming: </w:t>
      </w:r>
      <w:r w:rsidR="003F06D7">
        <w:t xml:space="preserve">DB </w:t>
      </w:r>
      <w:r>
        <w:t>objects that are being created will have a meaningful naming.</w:t>
      </w:r>
    </w:p>
    <w:p w14:paraId="5E73C826" w14:textId="77777777" w:rsidR="00242F88" w:rsidRDefault="00242F88" w:rsidP="00242F88">
      <w:pPr>
        <w:pStyle w:val="ListParagraph"/>
        <w:numPr>
          <w:ilvl w:val="0"/>
          <w:numId w:val="24"/>
        </w:numPr>
      </w:pPr>
      <w:r>
        <w:t>PK, UK, FK, Not Null constraints</w:t>
      </w:r>
    </w:p>
    <w:p w14:paraId="1AD2501E" w14:textId="77777777" w:rsidR="00242F88" w:rsidRDefault="00242F88" w:rsidP="00242F88">
      <w:pPr>
        <w:pStyle w:val="ListParagraph"/>
        <w:numPr>
          <w:ilvl w:val="0"/>
          <w:numId w:val="24"/>
        </w:numPr>
      </w:pPr>
      <w:r>
        <w:t>Flexible model</w:t>
      </w:r>
    </w:p>
    <w:p w14:paraId="11586179" w14:textId="77777777" w:rsidR="00242F88" w:rsidRDefault="00242F88" w:rsidP="00242F88">
      <w:pPr>
        <w:pStyle w:val="ListParagraph"/>
        <w:numPr>
          <w:ilvl w:val="0"/>
          <w:numId w:val="24"/>
        </w:numPr>
      </w:pPr>
      <w:r>
        <w:t>Most of the data is encrypted</w:t>
      </w:r>
    </w:p>
    <w:p w14:paraId="06A018E1" w14:textId="77777777" w:rsidR="00242F88" w:rsidRDefault="00242F88" w:rsidP="00893C6F">
      <w:pPr>
        <w:pStyle w:val="ListParagraph"/>
        <w:numPr>
          <w:ilvl w:val="0"/>
          <w:numId w:val="24"/>
        </w:numPr>
      </w:pPr>
      <w:r>
        <w:t>No business logic</w:t>
      </w:r>
      <w:r w:rsidR="00893C6F">
        <w:t xml:space="preserve">, no defaults, no use of sequences, identify fields </w:t>
      </w:r>
      <w:r>
        <w:t>at database level</w:t>
      </w:r>
    </w:p>
    <w:p w14:paraId="46E732E0" w14:textId="77777777" w:rsidR="00242F88" w:rsidRDefault="00242F88" w:rsidP="00242F88">
      <w:pPr>
        <w:pStyle w:val="ListParagraph"/>
        <w:numPr>
          <w:ilvl w:val="0"/>
          <w:numId w:val="24"/>
        </w:numPr>
      </w:pPr>
      <w:r>
        <w:t>No DB triggers, a</w:t>
      </w:r>
      <w:r w:rsidRPr="00C25805">
        <w:t xml:space="preserve">void DB functions, </w:t>
      </w:r>
      <w:r>
        <w:t>p</w:t>
      </w:r>
      <w:r w:rsidRPr="00C25805">
        <w:t>rocedures. If needed, It should be ANSI compliant</w:t>
      </w:r>
    </w:p>
    <w:p w14:paraId="2E978BA0" w14:textId="77777777" w:rsidR="00242F88" w:rsidRDefault="00242F88" w:rsidP="000B53BF">
      <w:pPr>
        <w:pStyle w:val="ListParagraph"/>
        <w:numPr>
          <w:ilvl w:val="0"/>
          <w:numId w:val="24"/>
        </w:numPr>
      </w:pPr>
      <w:r>
        <w:t>SQL used in application should be ANSI Compliant</w:t>
      </w:r>
      <w:r w:rsidR="009A497A">
        <w:t xml:space="preserve"> </w:t>
      </w:r>
    </w:p>
    <w:p w14:paraId="06D44136" w14:textId="77777777" w:rsidR="00893C6F" w:rsidRDefault="00893C6F" w:rsidP="00242F88">
      <w:pPr>
        <w:pStyle w:val="ListParagraph"/>
        <w:numPr>
          <w:ilvl w:val="0"/>
          <w:numId w:val="24"/>
        </w:numPr>
      </w:pPr>
      <w:r>
        <w:t>The data is stored in multiple languages as configured by administrator of the system</w:t>
      </w:r>
    </w:p>
    <w:p w14:paraId="17D65E0E" w14:textId="77777777" w:rsidR="00893C6F" w:rsidRDefault="00893C6F" w:rsidP="00242F88">
      <w:pPr>
        <w:pStyle w:val="ListParagraph"/>
        <w:numPr>
          <w:ilvl w:val="0"/>
          <w:numId w:val="24"/>
        </w:numPr>
      </w:pPr>
      <w:r>
        <w:t>Referential integrity is applied on the tables belonging to same database. If the objects are referred across DB then this will be handled at the application layer.</w:t>
      </w:r>
    </w:p>
    <w:p w14:paraId="15E303B9" w14:textId="77777777" w:rsidR="00893C6F" w:rsidRDefault="00893C6F" w:rsidP="00242F88">
      <w:pPr>
        <w:pStyle w:val="ListParagraph"/>
        <w:numPr>
          <w:ilvl w:val="0"/>
          <w:numId w:val="24"/>
        </w:numPr>
      </w:pPr>
      <w:r>
        <w:t>Only ID information is encrypted</w:t>
      </w:r>
    </w:p>
    <w:p w14:paraId="4112925E" w14:textId="77777777" w:rsidR="00893C6F" w:rsidRDefault="00893C6F" w:rsidP="00E37893">
      <w:pPr>
        <w:pStyle w:val="ListParagraph"/>
        <w:numPr>
          <w:ilvl w:val="0"/>
          <w:numId w:val="24"/>
        </w:numPr>
      </w:pPr>
      <w:r>
        <w:t>System related data will be stored in system default language (mostly English).</w:t>
      </w:r>
    </w:p>
    <w:p w14:paraId="008608E7" w14:textId="77777777" w:rsidR="00242F88" w:rsidRDefault="00242F88" w:rsidP="00893C6F">
      <w:pPr>
        <w:pStyle w:val="ListParagraph"/>
        <w:ind w:left="1296"/>
      </w:pPr>
    </w:p>
    <w:p w14:paraId="7BF22964" w14:textId="54E9502F" w:rsidR="00A16D9F" w:rsidRDefault="00A16D9F" w:rsidP="00A16D9F">
      <w:pPr>
        <w:pStyle w:val="Heading2"/>
      </w:pPr>
      <w:bookmarkStart w:id="177" w:name="_Toc530490137"/>
      <w:r>
        <w:t>ER Data Model</w:t>
      </w:r>
      <w:bookmarkEnd w:id="177"/>
      <w:r>
        <w:t xml:space="preserve"> </w:t>
      </w:r>
    </w:p>
    <w:p w14:paraId="142AD7DE" w14:textId="64526A41" w:rsidR="00A16D9F" w:rsidRDefault="003F06D7" w:rsidP="00A16D9F">
      <w:pPr>
        <w:rPr>
          <w:ins w:id="178" w:author="Nasir Khan" w:date="2018-12-05T11:44:00Z"/>
        </w:rPr>
      </w:pPr>
      <w:r>
        <w:t>&lt;TBD&gt;</w:t>
      </w:r>
    </w:p>
    <w:p w14:paraId="48C33600" w14:textId="72A7920B" w:rsidR="009D6DF4" w:rsidRDefault="009D6DF4" w:rsidP="00A16D9F">
      <w:pPr>
        <w:rPr>
          <w:ins w:id="179" w:author="Nasir Khan" w:date="2018-12-05T11:45:00Z"/>
        </w:rPr>
      </w:pPr>
      <w:ins w:id="180" w:author="Nasir Khan" w:date="2018-12-05T11:44:00Z">
        <w:r>
          <w:lastRenderedPageBreak/>
          <w:t>The following are the types of entities that are defined in MOS</w:t>
        </w:r>
      </w:ins>
      <w:ins w:id="181" w:author="Nasir Khan" w:date="2018-12-05T11:45:00Z">
        <w:r>
          <w:t>IP</w:t>
        </w:r>
      </w:ins>
    </w:p>
    <w:p w14:paraId="219AA842" w14:textId="5A2A142C" w:rsidR="009D6DF4" w:rsidRDefault="009D6DF4" w:rsidP="00A16D9F">
      <w:pPr>
        <w:rPr>
          <w:ins w:id="182" w:author="Nasir Khan" w:date="2018-12-05T11:45:00Z"/>
        </w:rPr>
      </w:pPr>
      <w:ins w:id="183" w:author="Nasir Khan" w:date="2018-12-05T11:45:00Z">
        <w:r>
          <w:t>System Entities:</w:t>
        </w:r>
      </w:ins>
    </w:p>
    <w:p w14:paraId="1B54CDF4" w14:textId="66A7C472" w:rsidR="009D6DF4" w:rsidRDefault="009D6DF4" w:rsidP="00A16D9F">
      <w:pPr>
        <w:rPr>
          <w:ins w:id="184" w:author="Nasir Khan" w:date="2018-12-05T11:45:00Z"/>
        </w:rPr>
      </w:pPr>
    </w:p>
    <w:p w14:paraId="4D283C21" w14:textId="77777777" w:rsidR="009D6DF4" w:rsidRDefault="009D6DF4" w:rsidP="00A16D9F">
      <w:pPr>
        <w:rPr>
          <w:ins w:id="185" w:author="Nasir Khan" w:date="2018-12-05T11:45:00Z"/>
        </w:rPr>
      </w:pPr>
    </w:p>
    <w:p w14:paraId="5D6E49BA" w14:textId="5FA23D2C" w:rsidR="009D6DF4" w:rsidRDefault="009D6DF4" w:rsidP="00A16D9F">
      <w:pPr>
        <w:rPr>
          <w:ins w:id="186" w:author="Nasir Khan" w:date="2018-12-05T11:45:00Z"/>
        </w:rPr>
      </w:pPr>
      <w:ins w:id="187" w:author="Nasir Khan" w:date="2018-12-05T11:45:00Z">
        <w:r>
          <w:t>Master Entities:</w:t>
        </w:r>
      </w:ins>
    </w:p>
    <w:p w14:paraId="2E48A970" w14:textId="77777777" w:rsidR="009D6DF4" w:rsidRDefault="009D6DF4" w:rsidP="00A16D9F">
      <w:pPr>
        <w:rPr>
          <w:ins w:id="188" w:author="Nasir Khan" w:date="2018-12-05T11:46:00Z"/>
        </w:rPr>
      </w:pPr>
      <w:ins w:id="189" w:author="Nasir Khan" w:date="2018-12-05T11:45:00Z">
        <w:r>
          <w:t xml:space="preserve">Master entities are majorly defined </w:t>
        </w:r>
      </w:ins>
      <w:ins w:id="190" w:author="Nasir Khan" w:date="2018-12-05T11:46:00Z">
        <w:r>
          <w:t xml:space="preserve">for the </w:t>
        </w:r>
      </w:ins>
      <w:ins w:id="191" w:author="Nasir Khan" w:date="2018-12-05T11:45:00Z">
        <w:r>
          <w:t>administrator</w:t>
        </w:r>
      </w:ins>
      <w:ins w:id="192" w:author="Nasir Khan" w:date="2018-12-05T11:46:00Z">
        <w:r>
          <w:t xml:space="preserve"> to configure the master data that will be used by all applications within MOSIP</w:t>
        </w:r>
      </w:ins>
      <w:ins w:id="193" w:author="Nasir Khan" w:date="2018-12-05T11:45:00Z">
        <w:r>
          <w:t>.</w:t>
        </w:r>
      </w:ins>
      <w:ins w:id="194" w:author="Nasir Khan" w:date="2018-12-05T11:46:00Z">
        <w:r>
          <w:t xml:space="preserve"> Following are the master entities that are defined in MOSIP</w:t>
        </w:r>
      </w:ins>
    </w:p>
    <w:p w14:paraId="4201540D" w14:textId="1769EF41" w:rsidR="009D6DF4" w:rsidRDefault="009D6DF4" w:rsidP="00A16D9F">
      <w:pPr>
        <w:rPr>
          <w:ins w:id="195" w:author="Nasir Khan" w:date="2018-12-05T11:47:00Z"/>
        </w:rPr>
      </w:pPr>
    </w:p>
    <w:tbl>
      <w:tblPr>
        <w:tblStyle w:val="TableGrid"/>
        <w:tblW w:w="10620" w:type="dxa"/>
        <w:tblInd w:w="-185" w:type="dxa"/>
        <w:tblLook w:val="04A0" w:firstRow="1" w:lastRow="0" w:firstColumn="1" w:lastColumn="0" w:noHBand="0" w:noVBand="1"/>
        <w:tblPrChange w:id="196" w:author="Nasir Khan" w:date="2018-12-05T11:50:00Z">
          <w:tblPr>
            <w:tblStyle w:val="TableGrid"/>
            <w:tblW w:w="0" w:type="auto"/>
            <w:tblLook w:val="04A0" w:firstRow="1" w:lastRow="0" w:firstColumn="1" w:lastColumn="0" w:noHBand="0" w:noVBand="1"/>
          </w:tblPr>
        </w:tblPrChange>
      </w:tblPr>
      <w:tblGrid>
        <w:gridCol w:w="1552"/>
        <w:gridCol w:w="5565"/>
        <w:gridCol w:w="3503"/>
        <w:tblGridChange w:id="197">
          <w:tblGrid>
            <w:gridCol w:w="185"/>
            <w:gridCol w:w="1367"/>
            <w:gridCol w:w="1926"/>
            <w:gridCol w:w="3293"/>
            <w:gridCol w:w="346"/>
            <w:gridCol w:w="2948"/>
            <w:gridCol w:w="555"/>
          </w:tblGrid>
        </w:tblGridChange>
      </w:tblGrid>
      <w:tr w:rsidR="009D6DF4" w14:paraId="3A729B46" w14:textId="77777777" w:rsidTr="009D6DF4">
        <w:trPr>
          <w:ins w:id="198" w:author="Nasir Khan" w:date="2018-12-05T11:47:00Z"/>
          <w:trPrChange w:id="199" w:author="Nasir Khan" w:date="2018-12-05T11:50:00Z">
            <w:trPr>
              <w:gridBefore w:val="1"/>
              <w:gridAfter w:val="0"/>
            </w:trPr>
          </w:trPrChange>
        </w:trPr>
        <w:tc>
          <w:tcPr>
            <w:tcW w:w="1530" w:type="dxa"/>
            <w:tcPrChange w:id="200" w:author="Nasir Khan" w:date="2018-12-05T11:50:00Z">
              <w:tcPr>
                <w:tcW w:w="3293" w:type="dxa"/>
                <w:gridSpan w:val="2"/>
              </w:tcPr>
            </w:tcPrChange>
          </w:tcPr>
          <w:p w14:paraId="05DF3506" w14:textId="53BE105C" w:rsidR="009D6DF4" w:rsidRDefault="009D6DF4" w:rsidP="00A16D9F">
            <w:pPr>
              <w:rPr>
                <w:ins w:id="201" w:author="Nasir Khan" w:date="2018-12-05T11:47:00Z"/>
              </w:rPr>
            </w:pPr>
            <w:ins w:id="202" w:author="Nasir Khan" w:date="2018-12-05T11:47:00Z">
              <w:r>
                <w:t>Entity Name</w:t>
              </w:r>
            </w:ins>
          </w:p>
        </w:tc>
        <w:tc>
          <w:tcPr>
            <w:tcW w:w="5580" w:type="dxa"/>
            <w:tcPrChange w:id="203" w:author="Nasir Khan" w:date="2018-12-05T11:50:00Z">
              <w:tcPr>
                <w:tcW w:w="3293" w:type="dxa"/>
              </w:tcPr>
            </w:tcPrChange>
          </w:tcPr>
          <w:p w14:paraId="5F01C9DF" w14:textId="152E3E92" w:rsidR="009D6DF4" w:rsidRDefault="009D6DF4" w:rsidP="00A16D9F">
            <w:pPr>
              <w:rPr>
                <w:ins w:id="204" w:author="Nasir Khan" w:date="2018-12-05T11:47:00Z"/>
              </w:rPr>
            </w:pPr>
            <w:ins w:id="205" w:author="Nasir Khan" w:date="2018-12-05T11:47:00Z">
              <w:r>
                <w:t>Description</w:t>
              </w:r>
            </w:ins>
          </w:p>
        </w:tc>
        <w:tc>
          <w:tcPr>
            <w:tcW w:w="3510" w:type="dxa"/>
            <w:tcPrChange w:id="206" w:author="Nasir Khan" w:date="2018-12-05T11:50:00Z">
              <w:tcPr>
                <w:tcW w:w="3294" w:type="dxa"/>
                <w:gridSpan w:val="2"/>
              </w:tcPr>
            </w:tcPrChange>
          </w:tcPr>
          <w:p w14:paraId="62AA4DAC" w14:textId="1D18A77F" w:rsidR="009D6DF4" w:rsidRDefault="009D6DF4" w:rsidP="00A16D9F">
            <w:pPr>
              <w:rPr>
                <w:ins w:id="207" w:author="Nasir Khan" w:date="2018-12-05T11:47:00Z"/>
              </w:rPr>
            </w:pPr>
            <w:ins w:id="208" w:author="Nasir Khan" w:date="2018-12-05T11:47:00Z">
              <w:r>
                <w:t>Usage</w:t>
              </w:r>
            </w:ins>
          </w:p>
        </w:tc>
      </w:tr>
      <w:tr w:rsidR="009D6DF4" w14:paraId="3BC9C00E" w14:textId="77777777" w:rsidTr="009D6DF4">
        <w:trPr>
          <w:ins w:id="209" w:author="Nasir Khan" w:date="2018-12-05T11:47:00Z"/>
          <w:trPrChange w:id="210" w:author="Nasir Khan" w:date="2018-12-05T11:50:00Z">
            <w:trPr>
              <w:gridBefore w:val="1"/>
              <w:gridAfter w:val="0"/>
            </w:trPr>
          </w:trPrChange>
        </w:trPr>
        <w:tc>
          <w:tcPr>
            <w:tcW w:w="1530" w:type="dxa"/>
            <w:tcPrChange w:id="211" w:author="Nasir Khan" w:date="2018-12-05T11:50:00Z">
              <w:tcPr>
                <w:tcW w:w="3293" w:type="dxa"/>
                <w:gridSpan w:val="2"/>
              </w:tcPr>
            </w:tcPrChange>
          </w:tcPr>
          <w:p w14:paraId="59BB9376" w14:textId="5C3EDBFB" w:rsidR="009D6DF4" w:rsidRDefault="009D6DF4" w:rsidP="00A16D9F">
            <w:pPr>
              <w:rPr>
                <w:ins w:id="212" w:author="Nasir Khan" w:date="2018-12-05T11:47:00Z"/>
              </w:rPr>
            </w:pPr>
            <w:ins w:id="213" w:author="Nasir Khan" w:date="2018-12-05T11:48:00Z">
              <w:r>
                <w:t xml:space="preserve">Registration </w:t>
              </w:r>
            </w:ins>
            <w:ins w:id="214" w:author="Nasir Khan" w:date="2018-12-05T11:47:00Z">
              <w:r w:rsidR="00C24ADC">
                <w:t>Document</w:t>
              </w:r>
            </w:ins>
          </w:p>
        </w:tc>
        <w:tc>
          <w:tcPr>
            <w:tcW w:w="5580" w:type="dxa"/>
            <w:tcPrChange w:id="215" w:author="Nasir Khan" w:date="2018-12-05T11:50:00Z">
              <w:tcPr>
                <w:tcW w:w="3293" w:type="dxa"/>
              </w:tcPr>
            </w:tcPrChange>
          </w:tcPr>
          <w:p w14:paraId="0C14F734" w14:textId="0F2F7A59" w:rsidR="009D6DF4" w:rsidRDefault="009D6DF4" w:rsidP="00A16D9F">
            <w:pPr>
              <w:rPr>
                <w:ins w:id="216" w:author="Nasir Khan" w:date="2018-12-05T11:47:00Z"/>
              </w:rPr>
            </w:pPr>
            <w:ins w:id="217" w:author="Nasir Khan" w:date="2018-12-05T11:48:00Z">
              <w:r>
                <w:t>Registration documents are those documents that are captured while registering an individual. These documents provide necessary proofs to confirm an individual</w:t>
              </w:r>
            </w:ins>
            <w:ins w:id="218" w:author="Nasir Khan" w:date="2018-12-05T11:49:00Z">
              <w:r>
                <w:t>’s identity, his location proof, age proof, etc.</w:t>
              </w:r>
            </w:ins>
          </w:p>
        </w:tc>
        <w:tc>
          <w:tcPr>
            <w:tcW w:w="3510" w:type="dxa"/>
            <w:tcPrChange w:id="219" w:author="Nasir Khan" w:date="2018-12-05T11:50:00Z">
              <w:tcPr>
                <w:tcW w:w="3294" w:type="dxa"/>
                <w:gridSpan w:val="2"/>
              </w:tcPr>
            </w:tcPrChange>
          </w:tcPr>
          <w:p w14:paraId="1B5C377F" w14:textId="72240F12" w:rsidR="009D6DF4" w:rsidRDefault="009D6DF4" w:rsidP="00A16D9F">
            <w:pPr>
              <w:rPr>
                <w:ins w:id="220" w:author="Nasir Khan" w:date="2018-12-05T11:47:00Z"/>
              </w:rPr>
            </w:pPr>
            <w:ins w:id="221" w:author="Nasir Khan" w:date="2018-12-05T11:50:00Z">
              <w:r>
                <w:t>The data is defined by an administrator using admin screens or through backend (as seed data). This data will be synched with the respective applications on need basis.</w:t>
              </w:r>
            </w:ins>
          </w:p>
        </w:tc>
      </w:tr>
      <w:tr w:rsidR="009D6DF4" w14:paraId="35C5905E" w14:textId="77777777" w:rsidTr="009D6DF4">
        <w:trPr>
          <w:ins w:id="222" w:author="Nasir Khan" w:date="2018-12-05T11:47:00Z"/>
          <w:trPrChange w:id="223" w:author="Nasir Khan" w:date="2018-12-05T11:50:00Z">
            <w:trPr>
              <w:gridBefore w:val="1"/>
              <w:gridAfter w:val="0"/>
            </w:trPr>
          </w:trPrChange>
        </w:trPr>
        <w:tc>
          <w:tcPr>
            <w:tcW w:w="1530" w:type="dxa"/>
            <w:tcPrChange w:id="224" w:author="Nasir Khan" w:date="2018-12-05T11:50:00Z">
              <w:tcPr>
                <w:tcW w:w="3293" w:type="dxa"/>
                <w:gridSpan w:val="2"/>
              </w:tcPr>
            </w:tcPrChange>
          </w:tcPr>
          <w:p w14:paraId="45D9A669" w14:textId="0ABE43BA" w:rsidR="009D6DF4" w:rsidRDefault="00AD7CEA" w:rsidP="00A16D9F">
            <w:pPr>
              <w:rPr>
                <w:ins w:id="225" w:author="Nasir Khan" w:date="2018-12-05T11:47:00Z"/>
              </w:rPr>
            </w:pPr>
            <w:ins w:id="226" w:author="Nasir Khan" w:date="2018-12-05T11:51:00Z">
              <w:r>
                <w:t>Key Store</w:t>
              </w:r>
            </w:ins>
          </w:p>
        </w:tc>
        <w:tc>
          <w:tcPr>
            <w:tcW w:w="5580" w:type="dxa"/>
            <w:tcPrChange w:id="227" w:author="Nasir Khan" w:date="2018-12-05T11:50:00Z">
              <w:tcPr>
                <w:tcW w:w="3293" w:type="dxa"/>
              </w:tcPr>
            </w:tcPrChange>
          </w:tcPr>
          <w:p w14:paraId="49D1F55E" w14:textId="2DD4686C" w:rsidR="009D6DF4" w:rsidRDefault="00AD7CEA" w:rsidP="00A16D9F">
            <w:pPr>
              <w:rPr>
                <w:ins w:id="228" w:author="Nasir Khan" w:date="2018-12-05T11:47:00Z"/>
              </w:rPr>
            </w:pPr>
            <w:ins w:id="229" w:author="Nasir Khan" w:date="2018-12-05T11:54:00Z">
              <w:r>
                <w:t>This entity stores the encryption keys that are used across MOSIP application.</w:t>
              </w:r>
            </w:ins>
          </w:p>
        </w:tc>
        <w:tc>
          <w:tcPr>
            <w:tcW w:w="3510" w:type="dxa"/>
            <w:tcPrChange w:id="230" w:author="Nasir Khan" w:date="2018-12-05T11:50:00Z">
              <w:tcPr>
                <w:tcW w:w="3294" w:type="dxa"/>
                <w:gridSpan w:val="2"/>
              </w:tcPr>
            </w:tcPrChange>
          </w:tcPr>
          <w:p w14:paraId="16BEEE38" w14:textId="7F3B9C1A" w:rsidR="009D6DF4" w:rsidRDefault="00AD7CEA" w:rsidP="00A16D9F">
            <w:pPr>
              <w:rPr>
                <w:ins w:id="231" w:author="Nasir Khan" w:date="2018-12-05T11:47:00Z"/>
              </w:rPr>
            </w:pPr>
            <w:ins w:id="232" w:author="Nasir Khan" w:date="2018-12-05T11:54:00Z">
              <w:r>
                <w:t>In MOSIP, the data captured and stored of an individual is encrypted. The data is encrypted throughout the MOSIP system (during capture, processing and store). To encrypt data encryption keys are generated and used by various application. These keys are maintained within MOSIP system.</w:t>
              </w:r>
            </w:ins>
          </w:p>
        </w:tc>
      </w:tr>
      <w:tr w:rsidR="009D6DF4" w14:paraId="374C0FA3" w14:textId="77777777" w:rsidTr="009D6DF4">
        <w:trPr>
          <w:ins w:id="233" w:author="Nasir Khan" w:date="2018-12-05T11:47:00Z"/>
          <w:trPrChange w:id="234" w:author="Nasir Khan" w:date="2018-12-05T11:50:00Z">
            <w:trPr>
              <w:gridBefore w:val="1"/>
              <w:gridAfter w:val="0"/>
            </w:trPr>
          </w:trPrChange>
        </w:trPr>
        <w:tc>
          <w:tcPr>
            <w:tcW w:w="1530" w:type="dxa"/>
            <w:tcPrChange w:id="235" w:author="Nasir Khan" w:date="2018-12-05T11:50:00Z">
              <w:tcPr>
                <w:tcW w:w="3293" w:type="dxa"/>
                <w:gridSpan w:val="2"/>
              </w:tcPr>
            </w:tcPrChange>
          </w:tcPr>
          <w:p w14:paraId="77403E90" w14:textId="288F5AB9" w:rsidR="009D6DF4" w:rsidRDefault="00C24ADC" w:rsidP="00A16D9F">
            <w:pPr>
              <w:rPr>
                <w:ins w:id="236" w:author="Nasir Khan" w:date="2018-12-05T11:47:00Z"/>
              </w:rPr>
            </w:pPr>
            <w:ins w:id="237" w:author="Nasir Khan" w:date="2018-12-05T12:05:00Z">
              <w:r>
                <w:t>Device</w:t>
              </w:r>
            </w:ins>
          </w:p>
        </w:tc>
        <w:tc>
          <w:tcPr>
            <w:tcW w:w="5580" w:type="dxa"/>
            <w:tcPrChange w:id="238" w:author="Nasir Khan" w:date="2018-12-05T11:50:00Z">
              <w:tcPr>
                <w:tcW w:w="3293" w:type="dxa"/>
              </w:tcPr>
            </w:tcPrChange>
          </w:tcPr>
          <w:p w14:paraId="76AD0109" w14:textId="77777777" w:rsidR="009D6DF4" w:rsidRDefault="009D6DF4" w:rsidP="00A16D9F">
            <w:pPr>
              <w:rPr>
                <w:ins w:id="239" w:author="Nasir Khan" w:date="2018-12-05T11:47:00Z"/>
              </w:rPr>
            </w:pPr>
          </w:p>
        </w:tc>
        <w:tc>
          <w:tcPr>
            <w:tcW w:w="3510" w:type="dxa"/>
            <w:tcPrChange w:id="240" w:author="Nasir Khan" w:date="2018-12-05T11:50:00Z">
              <w:tcPr>
                <w:tcW w:w="3294" w:type="dxa"/>
                <w:gridSpan w:val="2"/>
              </w:tcPr>
            </w:tcPrChange>
          </w:tcPr>
          <w:p w14:paraId="660DB7AB" w14:textId="77777777" w:rsidR="009D6DF4" w:rsidRDefault="009D6DF4" w:rsidP="00A16D9F">
            <w:pPr>
              <w:rPr>
                <w:ins w:id="241" w:author="Nasir Khan" w:date="2018-12-05T11:47:00Z"/>
              </w:rPr>
            </w:pPr>
          </w:p>
        </w:tc>
      </w:tr>
      <w:tr w:rsidR="009D6DF4" w14:paraId="3654A4C5" w14:textId="77777777" w:rsidTr="009D6DF4">
        <w:trPr>
          <w:ins w:id="242" w:author="Nasir Khan" w:date="2018-12-05T11:47:00Z"/>
          <w:trPrChange w:id="243" w:author="Nasir Khan" w:date="2018-12-05T11:50:00Z">
            <w:trPr>
              <w:gridBefore w:val="1"/>
              <w:gridAfter w:val="0"/>
            </w:trPr>
          </w:trPrChange>
        </w:trPr>
        <w:tc>
          <w:tcPr>
            <w:tcW w:w="1530" w:type="dxa"/>
            <w:tcPrChange w:id="244" w:author="Nasir Khan" w:date="2018-12-05T11:50:00Z">
              <w:tcPr>
                <w:tcW w:w="3293" w:type="dxa"/>
                <w:gridSpan w:val="2"/>
              </w:tcPr>
            </w:tcPrChange>
          </w:tcPr>
          <w:p w14:paraId="7C00A4FF" w14:textId="7E02BB1D" w:rsidR="009D6DF4" w:rsidRDefault="00C24ADC" w:rsidP="00A16D9F">
            <w:pPr>
              <w:rPr>
                <w:ins w:id="245" w:author="Nasir Khan" w:date="2018-12-05T11:47:00Z"/>
              </w:rPr>
            </w:pPr>
            <w:ins w:id="246" w:author="Nasir Khan" w:date="2018-12-05T12:05:00Z">
              <w:r>
                <w:t>Machine</w:t>
              </w:r>
            </w:ins>
          </w:p>
        </w:tc>
        <w:tc>
          <w:tcPr>
            <w:tcW w:w="5580" w:type="dxa"/>
            <w:tcPrChange w:id="247" w:author="Nasir Khan" w:date="2018-12-05T11:50:00Z">
              <w:tcPr>
                <w:tcW w:w="3293" w:type="dxa"/>
              </w:tcPr>
            </w:tcPrChange>
          </w:tcPr>
          <w:p w14:paraId="3FC6C119" w14:textId="77777777" w:rsidR="009D6DF4" w:rsidRDefault="009D6DF4" w:rsidP="00A16D9F">
            <w:pPr>
              <w:rPr>
                <w:ins w:id="248" w:author="Nasir Khan" w:date="2018-12-05T11:47:00Z"/>
              </w:rPr>
            </w:pPr>
          </w:p>
        </w:tc>
        <w:tc>
          <w:tcPr>
            <w:tcW w:w="3510" w:type="dxa"/>
            <w:tcPrChange w:id="249" w:author="Nasir Khan" w:date="2018-12-05T11:50:00Z">
              <w:tcPr>
                <w:tcW w:w="3294" w:type="dxa"/>
                <w:gridSpan w:val="2"/>
              </w:tcPr>
            </w:tcPrChange>
          </w:tcPr>
          <w:p w14:paraId="46EABCAA" w14:textId="77777777" w:rsidR="009D6DF4" w:rsidRDefault="009D6DF4" w:rsidP="00A16D9F">
            <w:pPr>
              <w:rPr>
                <w:ins w:id="250" w:author="Nasir Khan" w:date="2018-12-05T11:47:00Z"/>
              </w:rPr>
            </w:pPr>
          </w:p>
        </w:tc>
      </w:tr>
      <w:tr w:rsidR="009D6DF4" w14:paraId="689B3611" w14:textId="77777777" w:rsidTr="009D6DF4">
        <w:trPr>
          <w:ins w:id="251" w:author="Nasir Khan" w:date="2018-12-05T11:47:00Z"/>
          <w:trPrChange w:id="252" w:author="Nasir Khan" w:date="2018-12-05T11:50:00Z">
            <w:trPr>
              <w:gridBefore w:val="1"/>
              <w:gridAfter w:val="0"/>
            </w:trPr>
          </w:trPrChange>
        </w:trPr>
        <w:tc>
          <w:tcPr>
            <w:tcW w:w="1530" w:type="dxa"/>
            <w:tcPrChange w:id="253" w:author="Nasir Khan" w:date="2018-12-05T11:50:00Z">
              <w:tcPr>
                <w:tcW w:w="3293" w:type="dxa"/>
                <w:gridSpan w:val="2"/>
              </w:tcPr>
            </w:tcPrChange>
          </w:tcPr>
          <w:p w14:paraId="6841D954" w14:textId="2EA2A968" w:rsidR="009D6DF4" w:rsidRDefault="00C24ADC" w:rsidP="00A16D9F">
            <w:pPr>
              <w:rPr>
                <w:ins w:id="254" w:author="Nasir Khan" w:date="2018-12-05T11:47:00Z"/>
              </w:rPr>
            </w:pPr>
            <w:ins w:id="255" w:author="Nasir Khan" w:date="2018-12-05T12:06:00Z">
              <w:r>
                <w:t>Location</w:t>
              </w:r>
            </w:ins>
          </w:p>
        </w:tc>
        <w:tc>
          <w:tcPr>
            <w:tcW w:w="5580" w:type="dxa"/>
            <w:tcPrChange w:id="256" w:author="Nasir Khan" w:date="2018-12-05T11:50:00Z">
              <w:tcPr>
                <w:tcW w:w="3293" w:type="dxa"/>
              </w:tcPr>
            </w:tcPrChange>
          </w:tcPr>
          <w:p w14:paraId="413B5B75" w14:textId="77777777" w:rsidR="009D6DF4" w:rsidRDefault="009D6DF4" w:rsidP="00A16D9F">
            <w:pPr>
              <w:rPr>
                <w:ins w:id="257" w:author="Nasir Khan" w:date="2018-12-05T11:47:00Z"/>
              </w:rPr>
            </w:pPr>
          </w:p>
        </w:tc>
        <w:tc>
          <w:tcPr>
            <w:tcW w:w="3510" w:type="dxa"/>
            <w:tcPrChange w:id="258" w:author="Nasir Khan" w:date="2018-12-05T11:50:00Z">
              <w:tcPr>
                <w:tcW w:w="3294" w:type="dxa"/>
                <w:gridSpan w:val="2"/>
              </w:tcPr>
            </w:tcPrChange>
          </w:tcPr>
          <w:p w14:paraId="1D307F95" w14:textId="77777777" w:rsidR="009D6DF4" w:rsidRDefault="009D6DF4" w:rsidP="00A16D9F">
            <w:pPr>
              <w:rPr>
                <w:ins w:id="259" w:author="Nasir Khan" w:date="2018-12-05T11:47:00Z"/>
              </w:rPr>
            </w:pPr>
          </w:p>
        </w:tc>
      </w:tr>
      <w:tr w:rsidR="009D6DF4" w14:paraId="14272BB3" w14:textId="77777777" w:rsidTr="009D6DF4">
        <w:trPr>
          <w:ins w:id="260" w:author="Nasir Khan" w:date="2018-12-05T11:47:00Z"/>
          <w:trPrChange w:id="261" w:author="Nasir Khan" w:date="2018-12-05T11:50:00Z">
            <w:trPr>
              <w:gridBefore w:val="1"/>
              <w:gridAfter w:val="0"/>
            </w:trPr>
          </w:trPrChange>
        </w:trPr>
        <w:tc>
          <w:tcPr>
            <w:tcW w:w="1530" w:type="dxa"/>
            <w:tcPrChange w:id="262" w:author="Nasir Khan" w:date="2018-12-05T11:50:00Z">
              <w:tcPr>
                <w:tcW w:w="3293" w:type="dxa"/>
                <w:gridSpan w:val="2"/>
              </w:tcPr>
            </w:tcPrChange>
          </w:tcPr>
          <w:p w14:paraId="25761A32" w14:textId="20CAAB53" w:rsidR="009D6DF4" w:rsidRDefault="00C24ADC" w:rsidP="00A16D9F">
            <w:pPr>
              <w:rPr>
                <w:ins w:id="263" w:author="Nasir Khan" w:date="2018-12-05T11:47:00Z"/>
              </w:rPr>
            </w:pPr>
            <w:ins w:id="264" w:author="Nasir Khan" w:date="2018-12-05T12:06:00Z">
              <w:r>
                <w:t>Authentication method</w:t>
              </w:r>
            </w:ins>
          </w:p>
        </w:tc>
        <w:tc>
          <w:tcPr>
            <w:tcW w:w="5580" w:type="dxa"/>
            <w:tcPrChange w:id="265" w:author="Nasir Khan" w:date="2018-12-05T11:50:00Z">
              <w:tcPr>
                <w:tcW w:w="3293" w:type="dxa"/>
              </w:tcPr>
            </w:tcPrChange>
          </w:tcPr>
          <w:p w14:paraId="3ED7B8D8" w14:textId="77777777" w:rsidR="009D6DF4" w:rsidRDefault="009D6DF4" w:rsidP="00A16D9F">
            <w:pPr>
              <w:rPr>
                <w:ins w:id="266" w:author="Nasir Khan" w:date="2018-12-05T11:47:00Z"/>
              </w:rPr>
            </w:pPr>
          </w:p>
        </w:tc>
        <w:tc>
          <w:tcPr>
            <w:tcW w:w="3510" w:type="dxa"/>
            <w:tcPrChange w:id="267" w:author="Nasir Khan" w:date="2018-12-05T11:50:00Z">
              <w:tcPr>
                <w:tcW w:w="3294" w:type="dxa"/>
                <w:gridSpan w:val="2"/>
              </w:tcPr>
            </w:tcPrChange>
          </w:tcPr>
          <w:p w14:paraId="74DB17A6" w14:textId="77777777" w:rsidR="009D6DF4" w:rsidRDefault="009D6DF4" w:rsidP="00A16D9F">
            <w:pPr>
              <w:rPr>
                <w:ins w:id="268" w:author="Nasir Khan" w:date="2018-12-05T11:47:00Z"/>
              </w:rPr>
            </w:pPr>
          </w:p>
        </w:tc>
      </w:tr>
      <w:tr w:rsidR="009D6DF4" w14:paraId="47FBAEF9" w14:textId="77777777" w:rsidTr="009D6DF4">
        <w:trPr>
          <w:ins w:id="269" w:author="Nasir Khan" w:date="2018-12-05T11:47:00Z"/>
          <w:trPrChange w:id="270" w:author="Nasir Khan" w:date="2018-12-05T11:50:00Z">
            <w:trPr>
              <w:gridBefore w:val="1"/>
              <w:gridAfter w:val="0"/>
            </w:trPr>
          </w:trPrChange>
        </w:trPr>
        <w:tc>
          <w:tcPr>
            <w:tcW w:w="1530" w:type="dxa"/>
            <w:tcPrChange w:id="271" w:author="Nasir Khan" w:date="2018-12-05T11:50:00Z">
              <w:tcPr>
                <w:tcW w:w="3293" w:type="dxa"/>
                <w:gridSpan w:val="2"/>
              </w:tcPr>
            </w:tcPrChange>
          </w:tcPr>
          <w:p w14:paraId="3DC43730" w14:textId="2D8E61CC" w:rsidR="009D6DF4" w:rsidRDefault="00C24ADC" w:rsidP="00A16D9F">
            <w:pPr>
              <w:rPr>
                <w:ins w:id="272" w:author="Nasir Khan" w:date="2018-12-05T11:47:00Z"/>
              </w:rPr>
            </w:pPr>
            <w:ins w:id="273" w:author="Nasir Khan" w:date="2018-12-05T12:06:00Z">
              <w:r>
                <w:t>Registration Center</w:t>
              </w:r>
            </w:ins>
          </w:p>
        </w:tc>
        <w:tc>
          <w:tcPr>
            <w:tcW w:w="5580" w:type="dxa"/>
            <w:tcPrChange w:id="274" w:author="Nasir Khan" w:date="2018-12-05T11:50:00Z">
              <w:tcPr>
                <w:tcW w:w="3293" w:type="dxa"/>
              </w:tcPr>
            </w:tcPrChange>
          </w:tcPr>
          <w:p w14:paraId="2B85F904" w14:textId="77777777" w:rsidR="009D6DF4" w:rsidRDefault="009D6DF4" w:rsidP="00A16D9F">
            <w:pPr>
              <w:rPr>
                <w:ins w:id="275" w:author="Nasir Khan" w:date="2018-12-05T11:47:00Z"/>
              </w:rPr>
            </w:pPr>
          </w:p>
        </w:tc>
        <w:tc>
          <w:tcPr>
            <w:tcW w:w="3510" w:type="dxa"/>
            <w:tcPrChange w:id="276" w:author="Nasir Khan" w:date="2018-12-05T11:50:00Z">
              <w:tcPr>
                <w:tcW w:w="3294" w:type="dxa"/>
                <w:gridSpan w:val="2"/>
              </w:tcPr>
            </w:tcPrChange>
          </w:tcPr>
          <w:p w14:paraId="4DAEDA5B" w14:textId="77777777" w:rsidR="009D6DF4" w:rsidRDefault="009D6DF4" w:rsidP="00A16D9F">
            <w:pPr>
              <w:rPr>
                <w:ins w:id="277" w:author="Nasir Khan" w:date="2018-12-05T11:47:00Z"/>
              </w:rPr>
            </w:pPr>
          </w:p>
        </w:tc>
      </w:tr>
      <w:tr w:rsidR="00C24ADC" w14:paraId="6C477E94" w14:textId="77777777" w:rsidTr="009D6DF4">
        <w:trPr>
          <w:ins w:id="278" w:author="Nasir Khan" w:date="2018-12-05T12:06:00Z"/>
        </w:trPr>
        <w:tc>
          <w:tcPr>
            <w:tcW w:w="1530" w:type="dxa"/>
          </w:tcPr>
          <w:p w14:paraId="65C5AD5A" w14:textId="2CF5E8F1" w:rsidR="00C24ADC" w:rsidRDefault="00C24ADC" w:rsidP="00A16D9F">
            <w:pPr>
              <w:rPr>
                <w:ins w:id="279" w:author="Nasir Khan" w:date="2018-12-05T12:06:00Z"/>
              </w:rPr>
            </w:pPr>
            <w:ins w:id="280" w:author="Nasir Khan" w:date="2018-12-05T12:07:00Z">
              <w:r>
                <w:t>User</w:t>
              </w:r>
            </w:ins>
          </w:p>
        </w:tc>
        <w:tc>
          <w:tcPr>
            <w:tcW w:w="5580" w:type="dxa"/>
          </w:tcPr>
          <w:p w14:paraId="6B98531F" w14:textId="77777777" w:rsidR="00C24ADC" w:rsidRDefault="00C24ADC" w:rsidP="00A16D9F">
            <w:pPr>
              <w:rPr>
                <w:ins w:id="281" w:author="Nasir Khan" w:date="2018-12-05T12:06:00Z"/>
              </w:rPr>
            </w:pPr>
          </w:p>
        </w:tc>
        <w:tc>
          <w:tcPr>
            <w:tcW w:w="3510" w:type="dxa"/>
          </w:tcPr>
          <w:p w14:paraId="4DB9CF03" w14:textId="77777777" w:rsidR="00C24ADC" w:rsidRDefault="00C24ADC" w:rsidP="00A16D9F">
            <w:pPr>
              <w:rPr>
                <w:ins w:id="282" w:author="Nasir Khan" w:date="2018-12-05T12:06:00Z"/>
              </w:rPr>
            </w:pPr>
          </w:p>
        </w:tc>
      </w:tr>
      <w:tr w:rsidR="00C24ADC" w14:paraId="276D3D2E" w14:textId="77777777" w:rsidTr="009D6DF4">
        <w:trPr>
          <w:ins w:id="283" w:author="Nasir Khan" w:date="2018-12-05T12:07:00Z"/>
        </w:trPr>
        <w:tc>
          <w:tcPr>
            <w:tcW w:w="1530" w:type="dxa"/>
          </w:tcPr>
          <w:p w14:paraId="2FFE06CF" w14:textId="608C2FC9" w:rsidR="00C24ADC" w:rsidRDefault="00C24ADC" w:rsidP="00A16D9F">
            <w:pPr>
              <w:rPr>
                <w:ins w:id="284" w:author="Nasir Khan" w:date="2018-12-05T12:07:00Z"/>
              </w:rPr>
            </w:pPr>
            <w:ins w:id="285" w:author="Nasir Khan" w:date="2018-12-05T12:07:00Z">
              <w:r>
                <w:t>Templates</w:t>
              </w:r>
            </w:ins>
          </w:p>
        </w:tc>
        <w:tc>
          <w:tcPr>
            <w:tcW w:w="5580" w:type="dxa"/>
          </w:tcPr>
          <w:p w14:paraId="3F580D6A" w14:textId="77777777" w:rsidR="00C24ADC" w:rsidRDefault="00C24ADC" w:rsidP="00A16D9F">
            <w:pPr>
              <w:rPr>
                <w:ins w:id="286" w:author="Nasir Khan" w:date="2018-12-05T12:07:00Z"/>
              </w:rPr>
            </w:pPr>
          </w:p>
        </w:tc>
        <w:tc>
          <w:tcPr>
            <w:tcW w:w="3510" w:type="dxa"/>
          </w:tcPr>
          <w:p w14:paraId="300769A9" w14:textId="77777777" w:rsidR="00C24ADC" w:rsidRDefault="00C24ADC" w:rsidP="00A16D9F">
            <w:pPr>
              <w:rPr>
                <w:ins w:id="287" w:author="Nasir Khan" w:date="2018-12-05T12:07:00Z"/>
              </w:rPr>
            </w:pPr>
          </w:p>
        </w:tc>
      </w:tr>
      <w:tr w:rsidR="00C24ADC" w14:paraId="7E09D615" w14:textId="77777777" w:rsidTr="009D6DF4">
        <w:trPr>
          <w:ins w:id="288" w:author="Nasir Khan" w:date="2018-12-05T12:07:00Z"/>
        </w:trPr>
        <w:tc>
          <w:tcPr>
            <w:tcW w:w="1530" w:type="dxa"/>
          </w:tcPr>
          <w:p w14:paraId="054E215E" w14:textId="77777777" w:rsidR="00C24ADC" w:rsidRDefault="00C24ADC" w:rsidP="00A16D9F">
            <w:pPr>
              <w:rPr>
                <w:ins w:id="289" w:author="Nasir Khan" w:date="2018-12-05T12:07:00Z"/>
              </w:rPr>
            </w:pPr>
          </w:p>
        </w:tc>
        <w:tc>
          <w:tcPr>
            <w:tcW w:w="5580" w:type="dxa"/>
          </w:tcPr>
          <w:p w14:paraId="2162B518" w14:textId="77777777" w:rsidR="00C24ADC" w:rsidRDefault="00C24ADC" w:rsidP="00A16D9F">
            <w:pPr>
              <w:rPr>
                <w:ins w:id="290" w:author="Nasir Khan" w:date="2018-12-05T12:07:00Z"/>
              </w:rPr>
            </w:pPr>
          </w:p>
        </w:tc>
        <w:tc>
          <w:tcPr>
            <w:tcW w:w="3510" w:type="dxa"/>
          </w:tcPr>
          <w:p w14:paraId="62CA180F" w14:textId="77777777" w:rsidR="00C24ADC" w:rsidRDefault="00C24ADC" w:rsidP="00A16D9F">
            <w:pPr>
              <w:rPr>
                <w:ins w:id="291" w:author="Nasir Khan" w:date="2018-12-05T12:07:00Z"/>
              </w:rPr>
            </w:pPr>
          </w:p>
        </w:tc>
      </w:tr>
    </w:tbl>
    <w:p w14:paraId="560C5459" w14:textId="77777777" w:rsidR="009D6DF4" w:rsidRDefault="009D6DF4" w:rsidP="00A16D9F">
      <w:pPr>
        <w:rPr>
          <w:ins w:id="292" w:author="Nasir Khan" w:date="2018-12-05T11:47:00Z"/>
        </w:rPr>
      </w:pPr>
    </w:p>
    <w:p w14:paraId="796D9A60" w14:textId="77777777" w:rsidR="009D6DF4" w:rsidRDefault="009D6DF4" w:rsidP="00A16D9F">
      <w:pPr>
        <w:rPr>
          <w:ins w:id="293" w:author="Nasir Khan" w:date="2018-12-05T11:47:00Z"/>
        </w:rPr>
      </w:pPr>
    </w:p>
    <w:p w14:paraId="391B025D" w14:textId="77777777" w:rsidR="009D6DF4" w:rsidRDefault="009D6DF4" w:rsidP="00A16D9F">
      <w:pPr>
        <w:rPr>
          <w:ins w:id="294" w:author="Nasir Khan" w:date="2018-12-05T11:47:00Z"/>
        </w:rPr>
      </w:pPr>
    </w:p>
    <w:p w14:paraId="3254C3AC" w14:textId="403129BD" w:rsidR="009D6DF4" w:rsidRDefault="009D6DF4" w:rsidP="00A16D9F">
      <w:ins w:id="295" w:author="Nasir Khan" w:date="2018-12-05T11:45:00Z">
        <w:r>
          <w:t xml:space="preserve"> </w:t>
        </w:r>
      </w:ins>
    </w:p>
    <w:p w14:paraId="4AA820E9" w14:textId="77777777" w:rsidR="00A16D9F" w:rsidRDefault="00A16D9F" w:rsidP="00A16D9F">
      <w:pPr>
        <w:pStyle w:val="Heading2"/>
      </w:pPr>
      <w:bookmarkStart w:id="296" w:name="_Toc530490138"/>
      <w:r>
        <w:t>Logical Data Model</w:t>
      </w:r>
      <w:bookmarkEnd w:id="296"/>
      <w:r>
        <w:t xml:space="preserve"> </w:t>
      </w:r>
    </w:p>
    <w:p w14:paraId="2F036C81" w14:textId="77777777" w:rsidR="00A16D9F" w:rsidRDefault="00A16D9F" w:rsidP="00A16D9F">
      <w:r>
        <w:t>&lt;TODO&gt;</w:t>
      </w:r>
    </w:p>
    <w:p w14:paraId="31664CE2" w14:textId="77777777" w:rsidR="00A16D9F" w:rsidRDefault="00A16D9F" w:rsidP="00A16D9F">
      <w:pPr>
        <w:pStyle w:val="Heading2"/>
      </w:pPr>
      <w:bookmarkStart w:id="297" w:name="_Toc530490139"/>
      <w:r>
        <w:lastRenderedPageBreak/>
        <w:t>Physical Data Model</w:t>
      </w:r>
      <w:bookmarkEnd w:id="297"/>
      <w:r>
        <w:t xml:space="preserve"> </w:t>
      </w:r>
    </w:p>
    <w:p w14:paraId="3CA04089" w14:textId="77777777" w:rsidR="00A16D9F" w:rsidRDefault="009D4734" w:rsidP="00A16D9F">
      <w:hyperlink r:id="rId24" w:history="1">
        <w:r w:rsidR="003A3137" w:rsidRPr="00B85999">
          <w:rPr>
            <w:rStyle w:val="Hyperlink"/>
          </w:rPr>
          <w:t>https://github.com/mosip/mosip/tree/DEV_database_sprint5/database-scripts/data_model</w:t>
        </w:r>
      </w:hyperlink>
      <w:r w:rsidR="003A3137">
        <w:t xml:space="preserve"> </w:t>
      </w:r>
    </w:p>
    <w:p w14:paraId="6AD897B7" w14:textId="77777777" w:rsidR="008D3860" w:rsidRDefault="008D3860">
      <w:pPr>
        <w:rPr>
          <w:b/>
          <w:sz w:val="24"/>
        </w:rPr>
      </w:pPr>
    </w:p>
    <w:p w14:paraId="1241406B" w14:textId="77777777" w:rsidR="008D3860" w:rsidRDefault="001F7416">
      <w:pPr>
        <w:pStyle w:val="Heading1"/>
      </w:pPr>
      <w:bookmarkStart w:id="298" w:name="_Toc530490140"/>
      <w:r>
        <w:t xml:space="preserve">Database </w:t>
      </w:r>
      <w:r w:rsidR="00FB3812">
        <w:t>Performance</w:t>
      </w:r>
      <w:bookmarkEnd w:id="298"/>
    </w:p>
    <w:p w14:paraId="6C5102F0" w14:textId="77777777" w:rsidR="008D3860" w:rsidRDefault="008D3860">
      <w:pPr>
        <w:rPr>
          <w:sz w:val="2"/>
        </w:rPr>
      </w:pPr>
    </w:p>
    <w:p w14:paraId="7AEAA89F" w14:textId="77777777" w:rsidR="00C3687B" w:rsidRDefault="00C3687B" w:rsidP="00C3687B">
      <w:pPr>
        <w:pStyle w:val="Heading2"/>
      </w:pPr>
      <w:bookmarkStart w:id="299" w:name="_Toc530490141"/>
      <w:r>
        <w:t>Database Server</w:t>
      </w:r>
      <w:bookmarkEnd w:id="299"/>
      <w:r>
        <w:t xml:space="preserve"> </w:t>
      </w:r>
    </w:p>
    <w:p w14:paraId="1753CA49" w14:textId="7FB11909" w:rsidR="00C3687B" w:rsidDel="006D7D33" w:rsidRDefault="00B41418" w:rsidP="00C4285B">
      <w:pPr>
        <w:rPr>
          <w:del w:id="300" w:author="Nasir Khan" w:date="2018-11-22T16:16:00Z"/>
        </w:rPr>
      </w:pPr>
      <w:r>
        <w:t xml:space="preserve">The database is designed in a way that each module can be deployed on same or separate database servers. Even the </w:t>
      </w:r>
      <w:del w:id="301" w:author="Nasir Khan" w:date="2018-11-22T16:15:00Z">
        <w:r w:rsidDel="006D7D33">
          <w:delText>id repository</w:delText>
        </w:r>
      </w:del>
      <w:ins w:id="302" w:author="Nasir Khan" w:date="2018-11-22T16:15:00Z">
        <w:r w:rsidR="006D7D33">
          <w:t xml:space="preserve">UIN data </w:t>
        </w:r>
      </w:ins>
      <w:del w:id="303" w:author="Nasir Khan" w:date="2018-11-22T16:15:00Z">
        <w:r w:rsidDel="006D7D33">
          <w:delText xml:space="preserve"> database </w:delText>
        </w:r>
      </w:del>
      <w:r>
        <w:t>is designed to store the data into different database server using sharding methodology. The sharding logic will be implemented at the API level.</w:t>
      </w:r>
      <w:ins w:id="304" w:author="Nasir Khan" w:date="2018-11-22T16:16:00Z">
        <w:r w:rsidR="006D7D33">
          <w:t xml:space="preserve"> </w:t>
        </w:r>
      </w:ins>
    </w:p>
    <w:p w14:paraId="04840301" w14:textId="3E0E45C4" w:rsidR="00C12193" w:rsidRDefault="00C12193" w:rsidP="00C4285B">
      <w:pPr>
        <w:rPr>
          <w:ins w:id="305" w:author="Nasir Khan" w:date="2018-11-22T16:16:00Z"/>
        </w:rPr>
      </w:pPr>
    </w:p>
    <w:p w14:paraId="44974D44" w14:textId="77777777" w:rsidR="006D7D33" w:rsidRDefault="006D7D33" w:rsidP="00C4285B"/>
    <w:p w14:paraId="5773DE7B" w14:textId="77777777" w:rsidR="008D3860" w:rsidRDefault="003744C1">
      <w:pPr>
        <w:pStyle w:val="Heading2"/>
      </w:pPr>
      <w:bookmarkStart w:id="306" w:name="_Toc530490142"/>
      <w:r>
        <w:t xml:space="preserve">Table </w:t>
      </w:r>
      <w:r w:rsidR="00FB3812">
        <w:t>Partitioning Strategy</w:t>
      </w:r>
      <w:bookmarkEnd w:id="306"/>
    </w:p>
    <w:p w14:paraId="132AF977" w14:textId="77777777" w:rsidR="00FB48C6" w:rsidRDefault="00FB48C6">
      <w:r>
        <w:t>Table partitioning is part of an advanced database design for better SQL performance.   Generally partitioning strategy is advisable and need to be followed when the data set is very high over millions of rows.  It is dividing the table using set of columns as key</w:t>
      </w:r>
      <w:del w:id="307" w:author="Nasir Khan" w:date="2018-11-27T18:13:00Z">
        <w:r w:rsidDel="00D23698">
          <w:delText xml:space="preserve"> that </w:delText>
        </w:r>
      </w:del>
    </w:p>
    <w:p w14:paraId="72B10978" w14:textId="77777777" w:rsidR="00FB48C6" w:rsidRDefault="00FB48C6">
      <w:r w:rsidRPr="00C9089E">
        <w:t>It logically divides the table using a column or columns of data as an index which demarcates the beginning and ending of a segment of data into individual partitions. These act like tables within a table and will improve querying performance. The ke</w:t>
      </w:r>
      <w:r w:rsidR="0048318B">
        <w:t>y is to select the correct data</w:t>
      </w:r>
      <w:r w:rsidRPr="00C9089E">
        <w:t xml:space="preserve"> to use as the partition index field and to include that as an element in the SQL where or having clause</w:t>
      </w:r>
      <w:r w:rsidR="00C9089E">
        <w:t>.</w:t>
      </w:r>
    </w:p>
    <w:p w14:paraId="0CC52620" w14:textId="228EE6BE" w:rsidR="0048318B" w:rsidRDefault="00C9089E">
      <w:r>
        <w:t xml:space="preserve">The way partitions are defined in PostgreSQL is different when compared to other commercial databases.  </w:t>
      </w:r>
      <w:r w:rsidR="0048318B">
        <w:t xml:space="preserve">The partitions use techniques like inheritance, constraints and db triggers or rules. This will make things complex so we might not use partition in MOSIP. </w:t>
      </w:r>
      <w:r w:rsidR="003F06D7">
        <w:t xml:space="preserve"> </w:t>
      </w:r>
      <w:r w:rsidR="003F06D7" w:rsidRPr="007628E9">
        <w:rPr>
          <w:highlight w:val="yellow"/>
        </w:rPr>
        <w:t>– To be discussed further with the architecture team</w:t>
      </w:r>
    </w:p>
    <w:p w14:paraId="025451E6" w14:textId="329F2B47" w:rsidR="0048318B" w:rsidRDefault="0048318B">
      <w:r>
        <w:t xml:space="preserve">In MOSIP, we have </w:t>
      </w:r>
      <w:r w:rsidR="0012727E">
        <w:t>the following</w:t>
      </w:r>
      <w:r>
        <w:t xml:space="preserve"> types of tables where we will have huge datasets, they are listed below</w:t>
      </w:r>
    </w:p>
    <w:p w14:paraId="77D6A7D6" w14:textId="77777777" w:rsidR="002410FE" w:rsidRPr="002410FE" w:rsidRDefault="002410FE" w:rsidP="0048318B">
      <w:pPr>
        <w:pStyle w:val="ListParagraph"/>
        <w:numPr>
          <w:ilvl w:val="0"/>
          <w:numId w:val="27"/>
        </w:numPr>
        <w:rPr>
          <w:b/>
        </w:rPr>
      </w:pPr>
      <w:r w:rsidRPr="002410FE">
        <w:rPr>
          <w:b/>
        </w:rPr>
        <w:t>Transaction</w:t>
      </w:r>
    </w:p>
    <w:p w14:paraId="00F1C14C" w14:textId="77777777" w:rsidR="0048318B" w:rsidRDefault="0048318B" w:rsidP="002410FE">
      <w:pPr>
        <w:pStyle w:val="ListParagraph"/>
      </w:pPr>
      <w:r>
        <w:t xml:space="preserve">Transaction tables are huge and will have lots of data. Most of the queries will be on open or in process transactions. So, </w:t>
      </w:r>
      <w:r w:rsidR="000E4A77">
        <w:t xml:space="preserve">the main transaction table can contain only open transaction and all </w:t>
      </w:r>
      <w:r>
        <w:t xml:space="preserve">closed transactions </w:t>
      </w:r>
      <w:r w:rsidR="000E4A77">
        <w:t xml:space="preserve">can be moved </w:t>
      </w:r>
      <w:r>
        <w:t>to a separate table.</w:t>
      </w:r>
    </w:p>
    <w:p w14:paraId="55913116" w14:textId="77777777" w:rsidR="002410FE" w:rsidRPr="002410FE" w:rsidRDefault="002410FE" w:rsidP="0048318B">
      <w:pPr>
        <w:pStyle w:val="ListParagraph"/>
        <w:numPr>
          <w:ilvl w:val="0"/>
          <w:numId w:val="27"/>
        </w:numPr>
        <w:rPr>
          <w:b/>
        </w:rPr>
      </w:pPr>
      <w:r w:rsidRPr="002410FE">
        <w:rPr>
          <w:b/>
        </w:rPr>
        <w:t>Audit</w:t>
      </w:r>
    </w:p>
    <w:p w14:paraId="3E1506D7" w14:textId="77777777" w:rsidR="0048318B" w:rsidRDefault="002410FE" w:rsidP="002410FE">
      <w:pPr>
        <w:pStyle w:val="ListParagraph"/>
      </w:pPr>
      <w:r>
        <w:t>O</w:t>
      </w:r>
      <w:r w:rsidR="0048318B">
        <w:t xml:space="preserve">nly 6 month of audit data </w:t>
      </w:r>
      <w:r>
        <w:t xml:space="preserve">can be maintained </w:t>
      </w:r>
      <w:r w:rsidR="0048318B">
        <w:t xml:space="preserve">in </w:t>
      </w:r>
      <w:r>
        <w:t xml:space="preserve">audit </w:t>
      </w:r>
      <w:r w:rsidR="0048318B">
        <w:t xml:space="preserve">table and rest of the data can be moved to </w:t>
      </w:r>
      <w:r>
        <w:t xml:space="preserve">audit </w:t>
      </w:r>
      <w:r w:rsidR="0048318B">
        <w:t>history table.</w:t>
      </w:r>
    </w:p>
    <w:p w14:paraId="47B42FFC" w14:textId="77777777" w:rsidR="002410FE" w:rsidRPr="002410FE" w:rsidRDefault="002410FE" w:rsidP="0048318B">
      <w:pPr>
        <w:pStyle w:val="ListParagraph"/>
        <w:numPr>
          <w:ilvl w:val="0"/>
          <w:numId w:val="27"/>
        </w:numPr>
        <w:rPr>
          <w:b/>
        </w:rPr>
      </w:pPr>
      <w:r w:rsidRPr="002410FE">
        <w:rPr>
          <w:b/>
        </w:rPr>
        <w:t>UIN</w:t>
      </w:r>
    </w:p>
    <w:p w14:paraId="66A1B421" w14:textId="77777777" w:rsidR="0048318B" w:rsidRDefault="0048318B" w:rsidP="002410FE">
      <w:pPr>
        <w:pStyle w:val="ListParagraph"/>
      </w:pPr>
      <w:r>
        <w:t>UIN data will be shar</w:t>
      </w:r>
      <w:r w:rsidR="002826F4">
        <w:t>d</w:t>
      </w:r>
      <w:r>
        <w:t>ed an</w:t>
      </w:r>
      <w:r w:rsidR="00C12193">
        <w:t>d stored in different databases, which will provide horizontal scalability.</w:t>
      </w:r>
    </w:p>
    <w:p w14:paraId="6488512B" w14:textId="77777777" w:rsidR="008D3860" w:rsidRDefault="008D3860"/>
    <w:p w14:paraId="5C9ED023" w14:textId="77777777" w:rsidR="00A936B7" w:rsidRDefault="00FB3812" w:rsidP="00A936B7">
      <w:pPr>
        <w:pStyle w:val="Heading2"/>
      </w:pPr>
      <w:bookmarkStart w:id="308" w:name="_Toc530490143"/>
      <w:r>
        <w:lastRenderedPageBreak/>
        <w:t>Indexing Strategy</w:t>
      </w:r>
      <w:bookmarkEnd w:id="308"/>
    </w:p>
    <w:p w14:paraId="53A3AFAC" w14:textId="77777777" w:rsidR="00C9089E" w:rsidRDefault="00C9089E" w:rsidP="00A936B7">
      <w:r>
        <w:t>All the tables will have a primary key and a primary index created. Also, the foreign keys that are created will also have an index. Apart from that, based on the need necessary indexes would be created.</w:t>
      </w:r>
    </w:p>
    <w:p w14:paraId="499734F9" w14:textId="52315875" w:rsidR="00C9089E" w:rsidRDefault="00C371FA" w:rsidP="00A936B7">
      <w:r>
        <w:t>&lt;To be elaborated further based on the data read strategy&gt;</w:t>
      </w:r>
    </w:p>
    <w:p w14:paraId="48D805FB" w14:textId="77777777" w:rsidR="00831484" w:rsidRDefault="00831484" w:rsidP="00831484">
      <w:pPr>
        <w:pStyle w:val="Heading1"/>
      </w:pPr>
      <w:bookmarkStart w:id="309" w:name="_Toc530490144"/>
      <w:r>
        <w:t>Audit</w:t>
      </w:r>
      <w:r w:rsidR="001948E1">
        <w:t>ing</w:t>
      </w:r>
      <w:r>
        <w:t>, Event</w:t>
      </w:r>
      <w:r w:rsidR="00B67B0B">
        <w:t>/</w:t>
      </w:r>
      <w:r>
        <w:t xml:space="preserve">s </w:t>
      </w:r>
      <w:r w:rsidR="001948E1">
        <w:t>Log</w:t>
      </w:r>
      <w:r w:rsidR="00AC5A72">
        <w:t>ging</w:t>
      </w:r>
      <w:r w:rsidR="00C3687B">
        <w:t xml:space="preserve">, </w:t>
      </w:r>
      <w:r>
        <w:t>Alerts</w:t>
      </w:r>
      <w:r w:rsidR="00C3687B">
        <w:t xml:space="preserve"> &amp; Notification</w:t>
      </w:r>
      <w:bookmarkEnd w:id="309"/>
    </w:p>
    <w:p w14:paraId="226A39A3" w14:textId="77777777" w:rsidR="00831484" w:rsidRDefault="00831484" w:rsidP="00831484">
      <w:pPr>
        <w:rPr>
          <w:sz w:val="2"/>
        </w:rPr>
      </w:pPr>
    </w:p>
    <w:p w14:paraId="6031F8AE" w14:textId="77777777" w:rsidR="00831484" w:rsidRDefault="00831484" w:rsidP="00831484">
      <w:pPr>
        <w:pStyle w:val="Heading2"/>
      </w:pPr>
      <w:bookmarkStart w:id="310" w:name="_Toc530490145"/>
      <w:r>
        <w:t>Auditing</w:t>
      </w:r>
      <w:bookmarkEnd w:id="310"/>
    </w:p>
    <w:p w14:paraId="781E1C93" w14:textId="77777777" w:rsidR="00831484" w:rsidRDefault="009A6B4C" w:rsidP="00060503">
      <w:pPr>
        <w:ind w:left="720"/>
      </w:pPr>
      <w:r>
        <w:t xml:space="preserve">Auditing is an examining process to ensure set of policies and practices are followed and respected </w:t>
      </w:r>
      <w:r w:rsidR="00D1353C">
        <w:t xml:space="preserve">by </w:t>
      </w:r>
      <w:r>
        <w:t>IT infrastructure</w:t>
      </w:r>
      <w:r w:rsidR="00D1353C">
        <w:t xml:space="preserve"> owners and </w:t>
      </w:r>
      <w:r w:rsidR="00765E16">
        <w:t xml:space="preserve">application </w:t>
      </w:r>
      <w:r w:rsidR="00D1353C">
        <w:t>users</w:t>
      </w:r>
      <w:r>
        <w:t>.  In MOSIP, the following types</w:t>
      </w:r>
      <w:r w:rsidR="0004186B">
        <w:t xml:space="preserve"> of audits (not limited to),</w:t>
      </w:r>
      <w:r>
        <w:t xml:space="preserve"> are followed and may be extended as per the requirements set by the implementer </w:t>
      </w:r>
      <w:r w:rsidR="00765E16">
        <w:t xml:space="preserve">and/or MOSIP </w:t>
      </w:r>
      <w:r>
        <w:t>authority.</w:t>
      </w:r>
    </w:p>
    <w:p w14:paraId="363B2CC9" w14:textId="77777777" w:rsidR="0004186B" w:rsidRDefault="0004186B" w:rsidP="00424A69">
      <w:pPr>
        <w:pStyle w:val="ListParagraph"/>
        <w:numPr>
          <w:ilvl w:val="0"/>
          <w:numId w:val="36"/>
        </w:numPr>
      </w:pPr>
      <w:r>
        <w:t>Auditing on specific business activities.</w:t>
      </w:r>
    </w:p>
    <w:p w14:paraId="1731FEC0" w14:textId="77777777" w:rsidR="009A6B4C" w:rsidRDefault="009A6B4C" w:rsidP="00424A69">
      <w:pPr>
        <w:pStyle w:val="ListParagraph"/>
        <w:numPr>
          <w:ilvl w:val="0"/>
          <w:numId w:val="36"/>
        </w:numPr>
      </w:pPr>
      <w:r>
        <w:t>Auditing on a limited subset of data</w:t>
      </w:r>
      <w:r w:rsidR="0004186B">
        <w:t>, like PII and classified secured data.</w:t>
      </w:r>
    </w:p>
    <w:p w14:paraId="7406DC85" w14:textId="77777777" w:rsidR="009A6B4C" w:rsidRDefault="009A6B4C" w:rsidP="00424A69">
      <w:pPr>
        <w:pStyle w:val="ListParagraph"/>
        <w:numPr>
          <w:ilvl w:val="0"/>
          <w:numId w:val="36"/>
        </w:numPr>
      </w:pPr>
      <w:r>
        <w:t>Auditing on database objects</w:t>
      </w:r>
      <w:r w:rsidR="00DD0F86">
        <w:t>, roles, security</w:t>
      </w:r>
      <w:r>
        <w:t>.</w:t>
      </w:r>
    </w:p>
    <w:p w14:paraId="4646D32D" w14:textId="77777777" w:rsidR="009A6B4C" w:rsidRDefault="009A6B4C" w:rsidP="00424A69">
      <w:pPr>
        <w:pStyle w:val="ListParagraph"/>
        <w:numPr>
          <w:ilvl w:val="0"/>
          <w:numId w:val="36"/>
        </w:numPr>
      </w:pPr>
      <w:r>
        <w:t>Auditing on the database servers</w:t>
      </w:r>
      <w:r w:rsidR="00DD0F86">
        <w:t>, access, connections</w:t>
      </w:r>
      <w:r>
        <w:t>.</w:t>
      </w:r>
    </w:p>
    <w:p w14:paraId="26203EBD" w14:textId="77777777" w:rsidR="009A6B4C" w:rsidRDefault="009A6B4C" w:rsidP="00424A69">
      <w:pPr>
        <w:pStyle w:val="ListParagraph"/>
        <w:numPr>
          <w:ilvl w:val="0"/>
          <w:numId w:val="36"/>
        </w:numPr>
      </w:pPr>
      <w:r>
        <w:t>Auditi</w:t>
      </w:r>
      <w:r w:rsidR="0004186B">
        <w:t xml:space="preserve">ng on systems/operating servers including system security. </w:t>
      </w:r>
    </w:p>
    <w:p w14:paraId="3E13A6E3" w14:textId="77777777" w:rsidR="0004186B" w:rsidRDefault="0004186B" w:rsidP="00424A69">
      <w:pPr>
        <w:pStyle w:val="ListParagraph"/>
        <w:numPr>
          <w:ilvl w:val="0"/>
          <w:numId w:val="36"/>
        </w:numPr>
      </w:pPr>
      <w:r>
        <w:t xml:space="preserve">Auditing on client application </w:t>
      </w:r>
      <w:r w:rsidR="00512C3A">
        <w:t xml:space="preserve">level events and </w:t>
      </w:r>
      <w:r>
        <w:t>activities.</w:t>
      </w:r>
    </w:p>
    <w:p w14:paraId="12F61E38" w14:textId="77777777" w:rsidR="0004186B" w:rsidRDefault="0004186B" w:rsidP="00424A69">
      <w:pPr>
        <w:pStyle w:val="ListParagraph"/>
        <w:numPr>
          <w:ilvl w:val="0"/>
          <w:numId w:val="36"/>
        </w:numPr>
      </w:pPr>
      <w:r>
        <w:t>Auditing on us</w:t>
      </w:r>
      <w:bookmarkStart w:id="311" w:name="_GoBack"/>
      <w:bookmarkEnd w:id="311"/>
      <w:r>
        <w:t>ers activities.</w:t>
      </w:r>
    </w:p>
    <w:p w14:paraId="06F21653" w14:textId="77777777" w:rsidR="00DD0F86" w:rsidRDefault="00512C3A" w:rsidP="00060503">
      <w:pPr>
        <w:ind w:left="720"/>
      </w:pPr>
      <w:r>
        <w:t>Generally</w:t>
      </w:r>
      <w:r w:rsidR="00110EA1">
        <w:t xml:space="preserve">, MOSIP auditing consists of three layers and may be extended with more detailed auditing features.  </w:t>
      </w:r>
    </w:p>
    <w:p w14:paraId="104F28AD" w14:textId="77777777" w:rsidR="00DD0F86" w:rsidRDefault="00424A69" w:rsidP="00424A69">
      <w:pPr>
        <w:pStyle w:val="ListParagraph"/>
        <w:numPr>
          <w:ilvl w:val="0"/>
          <w:numId w:val="37"/>
        </w:numPr>
      </w:pPr>
      <w:r>
        <w:t>IT Infrastructure (Servers</w:t>
      </w:r>
      <w:r w:rsidR="00DD0F86">
        <w:t>)</w:t>
      </w:r>
    </w:p>
    <w:p w14:paraId="47D82301" w14:textId="77777777" w:rsidR="00DD0F86" w:rsidRDefault="00DD0F86" w:rsidP="00424A69">
      <w:pPr>
        <w:pStyle w:val="ListParagraph"/>
        <w:numPr>
          <w:ilvl w:val="0"/>
          <w:numId w:val="37"/>
        </w:numPr>
      </w:pPr>
      <w:r>
        <w:t>Database</w:t>
      </w:r>
    </w:p>
    <w:p w14:paraId="49C3B302" w14:textId="77777777" w:rsidR="00424A69" w:rsidRDefault="00DD0F86" w:rsidP="00424A69">
      <w:pPr>
        <w:pStyle w:val="ListParagraph"/>
        <w:numPr>
          <w:ilvl w:val="0"/>
          <w:numId w:val="37"/>
        </w:numPr>
      </w:pPr>
      <w:r>
        <w:t xml:space="preserve">Application </w:t>
      </w:r>
    </w:p>
    <w:p w14:paraId="73B71ECD" w14:textId="77777777" w:rsidR="00940AB7" w:rsidRDefault="00940AB7" w:rsidP="00940AB7">
      <w:pPr>
        <w:ind w:left="720"/>
        <w:jc w:val="center"/>
      </w:pPr>
      <w:r>
        <w:rPr>
          <w:noProof/>
        </w:rPr>
        <w:drawing>
          <wp:inline distT="0" distB="0" distL="0" distR="0" wp14:anchorId="1585BD65" wp14:editId="46BF8AC8">
            <wp:extent cx="5302250" cy="2070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2300" cy="2081832"/>
                    </a:xfrm>
                    <a:prstGeom prst="rect">
                      <a:avLst/>
                    </a:prstGeom>
                    <a:noFill/>
                  </pic:spPr>
                </pic:pic>
              </a:graphicData>
            </a:graphic>
          </wp:inline>
        </w:drawing>
      </w:r>
    </w:p>
    <w:p w14:paraId="53259ED3" w14:textId="77777777" w:rsidR="00005173" w:rsidRDefault="00005173" w:rsidP="00060503">
      <w:pPr>
        <w:ind w:left="720"/>
      </w:pPr>
    </w:p>
    <w:p w14:paraId="654AE455" w14:textId="77777777" w:rsidR="00DD0F86" w:rsidRDefault="00DD0F86" w:rsidP="00060503">
      <w:pPr>
        <w:ind w:left="720"/>
      </w:pPr>
      <w:r>
        <w:t>The scope of audit details covered in this document are database, classified</w:t>
      </w:r>
      <w:r w:rsidR="009714FD">
        <w:t xml:space="preserve">/secured </w:t>
      </w:r>
      <w:r>
        <w:t>data, and application level auditin</w:t>
      </w:r>
      <w:r w:rsidR="00703A8F">
        <w:t>g as per business requirements.</w:t>
      </w:r>
    </w:p>
    <w:p w14:paraId="05268F5D" w14:textId="77777777" w:rsidR="00512C3A" w:rsidRDefault="00512C3A" w:rsidP="00424A69">
      <w:pPr>
        <w:pStyle w:val="ListParagraph"/>
        <w:numPr>
          <w:ilvl w:val="0"/>
          <w:numId w:val="39"/>
        </w:numPr>
      </w:pPr>
      <w:r>
        <w:lastRenderedPageBreak/>
        <w:t xml:space="preserve">All the events at MOSIP System are stored </w:t>
      </w:r>
      <w:r w:rsidR="007D5CE8">
        <w:t xml:space="preserve">in secured AUDIT DB </w:t>
      </w:r>
      <w:r>
        <w:t>for audit</w:t>
      </w:r>
      <w:r w:rsidR="007D5CE8">
        <w:t xml:space="preserve"> analysis, fraud management, alerts and notifications</w:t>
      </w:r>
      <w:r>
        <w:t>.</w:t>
      </w:r>
    </w:p>
    <w:p w14:paraId="33568747" w14:textId="77777777" w:rsidR="00512C3A" w:rsidRDefault="00512C3A" w:rsidP="00424A69">
      <w:pPr>
        <w:pStyle w:val="ListParagraph"/>
        <w:numPr>
          <w:ilvl w:val="0"/>
          <w:numId w:val="39"/>
        </w:numPr>
      </w:pPr>
      <w:r>
        <w:t>Event information like event, what, when, who, why, where, which etc. are captured for auditing</w:t>
      </w:r>
    </w:p>
    <w:p w14:paraId="199073E1" w14:textId="77777777" w:rsidR="00512C3A" w:rsidRDefault="00512C3A" w:rsidP="00424A69">
      <w:pPr>
        <w:pStyle w:val="ListParagraph"/>
        <w:numPr>
          <w:ilvl w:val="0"/>
          <w:numId w:val="39"/>
        </w:numPr>
      </w:pPr>
      <w:r>
        <w:t>Events are used to track the changes and for the fraud management</w:t>
      </w:r>
    </w:p>
    <w:p w14:paraId="55BA4458" w14:textId="77777777" w:rsidR="00512C3A" w:rsidRDefault="00512C3A" w:rsidP="00F40F36">
      <w:pPr>
        <w:pStyle w:val="ListParagraph"/>
        <w:ind w:left="1080"/>
      </w:pPr>
    </w:p>
    <w:p w14:paraId="65DCDA5A" w14:textId="77777777" w:rsidR="00F40F36" w:rsidRDefault="00F40F36" w:rsidP="00F40F36">
      <w:pPr>
        <w:pStyle w:val="ListParagraph"/>
        <w:ind w:left="1080"/>
      </w:pPr>
    </w:p>
    <w:p w14:paraId="64B1AE99" w14:textId="77777777" w:rsidR="00110EA1" w:rsidRDefault="00110EA1" w:rsidP="00110EA1">
      <w:pPr>
        <w:pStyle w:val="Heading3"/>
      </w:pPr>
      <w:bookmarkStart w:id="312" w:name="_Toc530490146"/>
      <w:r>
        <w:t>Application Auditing</w:t>
      </w:r>
      <w:bookmarkEnd w:id="312"/>
    </w:p>
    <w:p w14:paraId="0F83FFBF" w14:textId="77777777" w:rsidR="00B60F77" w:rsidRPr="00424A69" w:rsidRDefault="00392FD9" w:rsidP="00424A69">
      <w:pPr>
        <w:ind w:left="720"/>
      </w:pPr>
      <w:r w:rsidRPr="00424A69">
        <w:t xml:space="preserve">The MOSIP application is expected to </w:t>
      </w:r>
      <w:r w:rsidR="00B60F77" w:rsidRPr="00424A69">
        <w:t xml:space="preserve">capture and </w:t>
      </w:r>
      <w:r w:rsidRPr="00424A69">
        <w:t>ma</w:t>
      </w:r>
      <w:r w:rsidR="00B60F77" w:rsidRPr="00424A69">
        <w:t xml:space="preserve">intain its audit logs, captured during various events and actions including </w:t>
      </w:r>
    </w:p>
    <w:p w14:paraId="55F705E5" w14:textId="77777777" w:rsidR="00B60F77" w:rsidRPr="00B60F77" w:rsidRDefault="00B60F77" w:rsidP="00424A69">
      <w:pPr>
        <w:pStyle w:val="ListParagraph"/>
        <w:numPr>
          <w:ilvl w:val="0"/>
          <w:numId w:val="38"/>
        </w:numPr>
      </w:pPr>
      <w:r>
        <w:t>Application configurations and customizations</w:t>
      </w:r>
    </w:p>
    <w:p w14:paraId="00AA1549" w14:textId="77777777" w:rsidR="00B60F77" w:rsidRPr="00B60F77" w:rsidRDefault="00B60F77" w:rsidP="00424A69">
      <w:pPr>
        <w:pStyle w:val="ListParagraph"/>
        <w:numPr>
          <w:ilvl w:val="0"/>
          <w:numId w:val="38"/>
        </w:numPr>
      </w:pPr>
      <w:r w:rsidRPr="00424A69">
        <w:rPr>
          <w:rFonts w:ascii="Arial" w:hAnsi="Arial" w:cs="Arial"/>
          <w:color w:val="292929"/>
          <w:sz w:val="21"/>
          <w:szCs w:val="21"/>
        </w:rPr>
        <w:t>application login users</w:t>
      </w:r>
    </w:p>
    <w:p w14:paraId="17FF44FF" w14:textId="77777777" w:rsidR="00110EA1" w:rsidRPr="00B60F77" w:rsidRDefault="00B60F77" w:rsidP="00424A69">
      <w:pPr>
        <w:pStyle w:val="ListParagraph"/>
        <w:numPr>
          <w:ilvl w:val="0"/>
          <w:numId w:val="38"/>
        </w:numPr>
      </w:pPr>
      <w:r w:rsidRPr="00424A69">
        <w:rPr>
          <w:rFonts w:ascii="Arial" w:hAnsi="Arial" w:cs="Arial"/>
          <w:color w:val="292929"/>
          <w:sz w:val="21"/>
          <w:szCs w:val="21"/>
        </w:rPr>
        <w:t>user actions</w:t>
      </w:r>
    </w:p>
    <w:p w14:paraId="3706BC50" w14:textId="77777777" w:rsidR="00B60F77" w:rsidRDefault="00B60F77" w:rsidP="00424A69">
      <w:pPr>
        <w:pStyle w:val="ListParagraph"/>
        <w:numPr>
          <w:ilvl w:val="0"/>
          <w:numId w:val="38"/>
        </w:numPr>
      </w:pPr>
      <w:r w:rsidRPr="00424A69">
        <w:rPr>
          <w:rFonts w:ascii="Arial" w:hAnsi="Arial" w:cs="Arial"/>
          <w:color w:val="292929"/>
          <w:sz w:val="21"/>
          <w:szCs w:val="21"/>
        </w:rPr>
        <w:t>classified data access</w:t>
      </w:r>
    </w:p>
    <w:p w14:paraId="18730798" w14:textId="77777777" w:rsidR="00B60F77" w:rsidRDefault="00B60F77" w:rsidP="00424A69">
      <w:pPr>
        <w:pStyle w:val="ListParagraph"/>
        <w:numPr>
          <w:ilvl w:val="0"/>
          <w:numId w:val="38"/>
        </w:numPr>
      </w:pPr>
      <w:r>
        <w:t>attribute level data capture/store</w:t>
      </w:r>
    </w:p>
    <w:p w14:paraId="0FF708C5" w14:textId="77777777" w:rsidR="00B60F77" w:rsidRDefault="00B60F77" w:rsidP="00424A69">
      <w:pPr>
        <w:pStyle w:val="ListParagraph"/>
        <w:numPr>
          <w:ilvl w:val="0"/>
          <w:numId w:val="38"/>
        </w:numPr>
      </w:pPr>
      <w:r>
        <w:t>errors</w:t>
      </w:r>
    </w:p>
    <w:p w14:paraId="13182A09" w14:textId="77777777" w:rsidR="00B60F77" w:rsidRDefault="00B60F77" w:rsidP="00424A69">
      <w:pPr>
        <w:pStyle w:val="ListParagraph"/>
        <w:numPr>
          <w:ilvl w:val="0"/>
          <w:numId w:val="38"/>
        </w:numPr>
      </w:pPr>
      <w:r>
        <w:t>exceptions</w:t>
      </w:r>
    </w:p>
    <w:p w14:paraId="21116527" w14:textId="77777777" w:rsidR="00B60F77" w:rsidRDefault="00B60F77" w:rsidP="00424A69">
      <w:pPr>
        <w:pStyle w:val="ListParagraph"/>
        <w:numPr>
          <w:ilvl w:val="0"/>
          <w:numId w:val="38"/>
        </w:numPr>
      </w:pPr>
      <w:r>
        <w:t>etc</w:t>
      </w:r>
    </w:p>
    <w:p w14:paraId="33624064" w14:textId="77777777" w:rsidR="00651E8C" w:rsidRDefault="00212AE0" w:rsidP="00424A69">
      <w:pPr>
        <w:ind w:left="720"/>
      </w:pPr>
      <w:r w:rsidRPr="00A55284">
        <w:rPr>
          <w:b/>
        </w:rPr>
        <w:t>Audit_Log</w:t>
      </w:r>
      <w:r>
        <w:t xml:space="preserve"> table is created in a secured separate database</w:t>
      </w:r>
      <w:r w:rsidR="004B2CD3">
        <w:t>,</w:t>
      </w:r>
      <w:r>
        <w:t xml:space="preserve"> which consist of following attributes to track actions/events.   Core Kernel API to be used to log / insert audit log entries.  There is no direct access rights/permission will be granted for application users. </w:t>
      </w:r>
    </w:p>
    <w:p w14:paraId="5B4D1125" w14:textId="77777777" w:rsidR="00DA2310" w:rsidRDefault="00DA2310" w:rsidP="00651E8C">
      <w:pPr>
        <w:spacing w:after="0" w:line="240" w:lineRule="auto"/>
        <w:ind w:left="2160"/>
        <w:rPr>
          <w:i/>
          <w:sz w:val="20"/>
        </w:rPr>
      </w:pPr>
    </w:p>
    <w:tbl>
      <w:tblPr>
        <w:tblStyle w:val="TableGrid"/>
        <w:tblW w:w="0" w:type="auto"/>
        <w:tblInd w:w="1085" w:type="dxa"/>
        <w:tblLook w:val="04A0" w:firstRow="1" w:lastRow="0" w:firstColumn="1" w:lastColumn="0" w:noHBand="0" w:noVBand="1"/>
      </w:tblPr>
      <w:tblGrid>
        <w:gridCol w:w="648"/>
        <w:gridCol w:w="2520"/>
        <w:gridCol w:w="3757"/>
        <w:gridCol w:w="795"/>
      </w:tblGrid>
      <w:tr w:rsidR="00DA2310" w14:paraId="097A6BF5" w14:textId="77777777" w:rsidTr="00424A69">
        <w:tc>
          <w:tcPr>
            <w:tcW w:w="648" w:type="dxa"/>
            <w:shd w:val="clear" w:color="auto" w:fill="5B9BD5" w:themeFill="accent1"/>
          </w:tcPr>
          <w:p w14:paraId="3697A9F5" w14:textId="77777777" w:rsidR="00DA2310" w:rsidRPr="00E60F9D" w:rsidRDefault="00424A69" w:rsidP="00651E8C">
            <w:pPr>
              <w:rPr>
                <w:b/>
                <w:i/>
                <w:color w:val="FFFFFF" w:themeColor="background1"/>
                <w:sz w:val="20"/>
              </w:rPr>
            </w:pPr>
            <w:commentRangeStart w:id="313"/>
            <w:r>
              <w:rPr>
                <w:b/>
                <w:i/>
                <w:color w:val="FFFFFF" w:themeColor="background1"/>
                <w:sz w:val="20"/>
              </w:rPr>
              <w:t>Sl No</w:t>
            </w:r>
          </w:p>
        </w:tc>
        <w:tc>
          <w:tcPr>
            <w:tcW w:w="2520" w:type="dxa"/>
            <w:shd w:val="clear" w:color="auto" w:fill="5B9BD5" w:themeFill="accent1"/>
          </w:tcPr>
          <w:p w14:paraId="735FFCF5" w14:textId="77777777" w:rsidR="00DA2310" w:rsidRPr="00E60F9D" w:rsidRDefault="00DA2310" w:rsidP="00651E8C">
            <w:pPr>
              <w:rPr>
                <w:b/>
                <w:i/>
                <w:color w:val="FFFFFF" w:themeColor="background1"/>
                <w:sz w:val="20"/>
              </w:rPr>
            </w:pPr>
            <w:r w:rsidRPr="00E60F9D">
              <w:rPr>
                <w:b/>
                <w:i/>
                <w:color w:val="FFFFFF" w:themeColor="background1"/>
                <w:sz w:val="20"/>
              </w:rPr>
              <w:t>AUDIT Attributes</w:t>
            </w:r>
          </w:p>
        </w:tc>
        <w:tc>
          <w:tcPr>
            <w:tcW w:w="3757" w:type="dxa"/>
            <w:shd w:val="clear" w:color="auto" w:fill="5B9BD5" w:themeFill="accent1"/>
          </w:tcPr>
          <w:p w14:paraId="447844DB" w14:textId="77777777" w:rsidR="00DA2310" w:rsidRPr="00E60F9D" w:rsidRDefault="00DA2310" w:rsidP="00651E8C">
            <w:pPr>
              <w:rPr>
                <w:b/>
                <w:i/>
                <w:color w:val="FFFFFF" w:themeColor="background1"/>
                <w:sz w:val="20"/>
              </w:rPr>
            </w:pPr>
            <w:r w:rsidRPr="00E60F9D">
              <w:rPr>
                <w:b/>
                <w:i/>
                <w:color w:val="FFFFFF" w:themeColor="background1"/>
                <w:sz w:val="20"/>
              </w:rPr>
              <w:t>Description</w:t>
            </w:r>
          </w:p>
        </w:tc>
        <w:tc>
          <w:tcPr>
            <w:tcW w:w="795" w:type="dxa"/>
            <w:shd w:val="clear" w:color="auto" w:fill="5B9BD5" w:themeFill="accent1"/>
          </w:tcPr>
          <w:p w14:paraId="54F65728" w14:textId="77777777" w:rsidR="00DA2310" w:rsidRPr="00E60F9D" w:rsidRDefault="00DA2310" w:rsidP="00651E8C">
            <w:pPr>
              <w:rPr>
                <w:b/>
                <w:i/>
                <w:color w:val="FFFFFF" w:themeColor="background1"/>
                <w:sz w:val="20"/>
              </w:rPr>
            </w:pPr>
          </w:p>
        </w:tc>
      </w:tr>
      <w:tr w:rsidR="00DA2310" w14:paraId="1A7B882A" w14:textId="77777777" w:rsidTr="00424A69">
        <w:tc>
          <w:tcPr>
            <w:tcW w:w="648" w:type="dxa"/>
          </w:tcPr>
          <w:p w14:paraId="388C41FD" w14:textId="77777777" w:rsidR="00DA2310" w:rsidRDefault="00424A69" w:rsidP="00DA2310">
            <w:pPr>
              <w:rPr>
                <w:i/>
                <w:sz w:val="20"/>
              </w:rPr>
            </w:pPr>
            <w:r>
              <w:rPr>
                <w:i/>
                <w:sz w:val="20"/>
              </w:rPr>
              <w:t>1</w:t>
            </w:r>
          </w:p>
        </w:tc>
        <w:tc>
          <w:tcPr>
            <w:tcW w:w="2520" w:type="dxa"/>
          </w:tcPr>
          <w:p w14:paraId="77CC5249" w14:textId="77777777" w:rsidR="00DA2310" w:rsidRPr="00AD3239" w:rsidRDefault="00DA2310" w:rsidP="00DA2310">
            <w:pPr>
              <w:rPr>
                <w:i/>
                <w:sz w:val="20"/>
              </w:rPr>
            </w:pPr>
            <w:r w:rsidRPr="00AD3239">
              <w:rPr>
                <w:i/>
                <w:sz w:val="20"/>
              </w:rPr>
              <w:t xml:space="preserve">APP Event Type </w:t>
            </w:r>
          </w:p>
        </w:tc>
        <w:tc>
          <w:tcPr>
            <w:tcW w:w="3757" w:type="dxa"/>
          </w:tcPr>
          <w:p w14:paraId="747DB061" w14:textId="77777777" w:rsidR="00DA2310" w:rsidRDefault="00DA2310" w:rsidP="00DA2310">
            <w:pPr>
              <w:rPr>
                <w:i/>
                <w:sz w:val="20"/>
              </w:rPr>
            </w:pPr>
            <w:r w:rsidRPr="00AD3239">
              <w:rPr>
                <w:i/>
                <w:sz w:val="20"/>
              </w:rPr>
              <w:t>Login, DataChange, Edit, Saved, etc</w:t>
            </w:r>
          </w:p>
        </w:tc>
        <w:tc>
          <w:tcPr>
            <w:tcW w:w="795" w:type="dxa"/>
          </w:tcPr>
          <w:p w14:paraId="14E46ECE" w14:textId="77777777" w:rsidR="00DA2310" w:rsidRDefault="00DA2310" w:rsidP="00DA2310">
            <w:pPr>
              <w:rPr>
                <w:i/>
                <w:sz w:val="20"/>
              </w:rPr>
            </w:pPr>
          </w:p>
        </w:tc>
      </w:tr>
      <w:tr w:rsidR="00DA2310" w14:paraId="7F676153" w14:textId="77777777" w:rsidTr="00424A69">
        <w:tc>
          <w:tcPr>
            <w:tcW w:w="648" w:type="dxa"/>
          </w:tcPr>
          <w:p w14:paraId="102376FF" w14:textId="77777777" w:rsidR="00DA2310" w:rsidRDefault="00424A69" w:rsidP="00DA2310">
            <w:pPr>
              <w:rPr>
                <w:i/>
                <w:sz w:val="20"/>
              </w:rPr>
            </w:pPr>
            <w:r>
              <w:rPr>
                <w:i/>
                <w:sz w:val="20"/>
              </w:rPr>
              <w:t>2</w:t>
            </w:r>
          </w:p>
        </w:tc>
        <w:tc>
          <w:tcPr>
            <w:tcW w:w="2520" w:type="dxa"/>
          </w:tcPr>
          <w:p w14:paraId="3B98CFE8" w14:textId="77777777" w:rsidR="00DA2310" w:rsidRPr="00AD3239" w:rsidRDefault="00BE596E" w:rsidP="00DA2310">
            <w:pPr>
              <w:rPr>
                <w:i/>
                <w:sz w:val="20"/>
              </w:rPr>
            </w:pPr>
            <w:r>
              <w:rPr>
                <w:i/>
                <w:sz w:val="20"/>
              </w:rPr>
              <w:t xml:space="preserve">App </w:t>
            </w:r>
            <w:r w:rsidR="00DA2310" w:rsidRPr="00AD3239">
              <w:rPr>
                <w:i/>
                <w:sz w:val="20"/>
              </w:rPr>
              <w:t xml:space="preserve">Object </w:t>
            </w:r>
            <w:r>
              <w:rPr>
                <w:i/>
                <w:sz w:val="20"/>
              </w:rPr>
              <w:t>Name</w:t>
            </w:r>
          </w:p>
        </w:tc>
        <w:tc>
          <w:tcPr>
            <w:tcW w:w="3757" w:type="dxa"/>
          </w:tcPr>
          <w:p w14:paraId="706CC4C1" w14:textId="77777777" w:rsidR="00DA2310" w:rsidRDefault="00DA2310" w:rsidP="00DA2310">
            <w:pPr>
              <w:rPr>
                <w:i/>
                <w:sz w:val="20"/>
              </w:rPr>
            </w:pPr>
            <w:r>
              <w:rPr>
                <w:i/>
                <w:sz w:val="20"/>
              </w:rPr>
              <w:t>t</w:t>
            </w:r>
            <w:r w:rsidRPr="00AD3239">
              <w:rPr>
                <w:i/>
                <w:sz w:val="20"/>
              </w:rPr>
              <w:t>able</w:t>
            </w:r>
            <w:r>
              <w:rPr>
                <w:i/>
                <w:sz w:val="20"/>
              </w:rPr>
              <w:t>/object name</w:t>
            </w:r>
          </w:p>
        </w:tc>
        <w:tc>
          <w:tcPr>
            <w:tcW w:w="795" w:type="dxa"/>
          </w:tcPr>
          <w:p w14:paraId="17C51946" w14:textId="77777777" w:rsidR="00DA2310" w:rsidRDefault="00DA2310" w:rsidP="00DA2310">
            <w:pPr>
              <w:rPr>
                <w:i/>
                <w:sz w:val="20"/>
              </w:rPr>
            </w:pPr>
          </w:p>
        </w:tc>
      </w:tr>
      <w:tr w:rsidR="00DA2310" w14:paraId="1537744A" w14:textId="77777777" w:rsidTr="00424A69">
        <w:tc>
          <w:tcPr>
            <w:tcW w:w="648" w:type="dxa"/>
          </w:tcPr>
          <w:p w14:paraId="3C0DB79F" w14:textId="77777777" w:rsidR="00DA2310" w:rsidRDefault="00424A69" w:rsidP="00DA2310">
            <w:pPr>
              <w:rPr>
                <w:i/>
                <w:sz w:val="20"/>
              </w:rPr>
            </w:pPr>
            <w:r>
              <w:rPr>
                <w:i/>
                <w:sz w:val="20"/>
              </w:rPr>
              <w:t>3</w:t>
            </w:r>
          </w:p>
        </w:tc>
        <w:tc>
          <w:tcPr>
            <w:tcW w:w="2520" w:type="dxa"/>
          </w:tcPr>
          <w:p w14:paraId="754A1C03" w14:textId="77777777" w:rsidR="00DA2310" w:rsidRPr="00AD3239" w:rsidRDefault="00BE596E" w:rsidP="00DA2310">
            <w:pPr>
              <w:rPr>
                <w:i/>
                <w:sz w:val="20"/>
              </w:rPr>
            </w:pPr>
            <w:r>
              <w:rPr>
                <w:i/>
                <w:sz w:val="20"/>
              </w:rPr>
              <w:t xml:space="preserve">App </w:t>
            </w:r>
            <w:r w:rsidR="00DA2310">
              <w:rPr>
                <w:i/>
                <w:sz w:val="20"/>
              </w:rPr>
              <w:t>Object Type</w:t>
            </w:r>
          </w:p>
        </w:tc>
        <w:tc>
          <w:tcPr>
            <w:tcW w:w="3757" w:type="dxa"/>
          </w:tcPr>
          <w:p w14:paraId="37218358" w14:textId="77777777" w:rsidR="00DA2310" w:rsidRDefault="00DA2310" w:rsidP="00DA2310">
            <w:pPr>
              <w:rPr>
                <w:i/>
                <w:sz w:val="20"/>
              </w:rPr>
            </w:pPr>
          </w:p>
        </w:tc>
        <w:tc>
          <w:tcPr>
            <w:tcW w:w="795" w:type="dxa"/>
          </w:tcPr>
          <w:p w14:paraId="1BB8A24F" w14:textId="77777777" w:rsidR="00DA2310" w:rsidRDefault="00DA2310" w:rsidP="00DA2310">
            <w:pPr>
              <w:rPr>
                <w:i/>
                <w:sz w:val="20"/>
              </w:rPr>
            </w:pPr>
          </w:p>
        </w:tc>
      </w:tr>
      <w:tr w:rsidR="00DA2310" w14:paraId="00ACEFB4" w14:textId="77777777" w:rsidTr="00424A69">
        <w:tc>
          <w:tcPr>
            <w:tcW w:w="648" w:type="dxa"/>
          </w:tcPr>
          <w:p w14:paraId="0B74E838" w14:textId="77777777" w:rsidR="00DA2310" w:rsidRDefault="00424A69" w:rsidP="00DA2310">
            <w:pPr>
              <w:rPr>
                <w:i/>
                <w:sz w:val="20"/>
              </w:rPr>
            </w:pPr>
            <w:r>
              <w:rPr>
                <w:i/>
                <w:sz w:val="20"/>
              </w:rPr>
              <w:t>4</w:t>
            </w:r>
          </w:p>
        </w:tc>
        <w:tc>
          <w:tcPr>
            <w:tcW w:w="2520" w:type="dxa"/>
          </w:tcPr>
          <w:p w14:paraId="1EFD5BB3" w14:textId="77777777" w:rsidR="00DA2310" w:rsidRPr="00AD3239" w:rsidRDefault="00DA2310" w:rsidP="00DA2310">
            <w:pPr>
              <w:rPr>
                <w:i/>
                <w:sz w:val="20"/>
              </w:rPr>
            </w:pPr>
            <w:r>
              <w:rPr>
                <w:i/>
                <w:sz w:val="20"/>
              </w:rPr>
              <w:t>Schema</w:t>
            </w:r>
            <w:r w:rsidR="00BE596E">
              <w:rPr>
                <w:i/>
                <w:sz w:val="20"/>
              </w:rPr>
              <w:t xml:space="preserve"> Name</w:t>
            </w:r>
          </w:p>
        </w:tc>
        <w:tc>
          <w:tcPr>
            <w:tcW w:w="3757" w:type="dxa"/>
          </w:tcPr>
          <w:p w14:paraId="78B3B412" w14:textId="77777777" w:rsidR="00DA2310" w:rsidRDefault="00DA2310" w:rsidP="00DA2310">
            <w:pPr>
              <w:rPr>
                <w:i/>
                <w:sz w:val="20"/>
              </w:rPr>
            </w:pPr>
          </w:p>
        </w:tc>
        <w:tc>
          <w:tcPr>
            <w:tcW w:w="795" w:type="dxa"/>
          </w:tcPr>
          <w:p w14:paraId="211012C6" w14:textId="77777777" w:rsidR="00DA2310" w:rsidRDefault="00DA2310" w:rsidP="00DA2310">
            <w:pPr>
              <w:rPr>
                <w:i/>
                <w:sz w:val="20"/>
              </w:rPr>
            </w:pPr>
          </w:p>
        </w:tc>
      </w:tr>
      <w:tr w:rsidR="00DA2310" w14:paraId="5F6B5BFC" w14:textId="77777777" w:rsidTr="00424A69">
        <w:tc>
          <w:tcPr>
            <w:tcW w:w="648" w:type="dxa"/>
          </w:tcPr>
          <w:p w14:paraId="05748198" w14:textId="77777777" w:rsidR="00DA2310" w:rsidRDefault="00424A69" w:rsidP="00DA2310">
            <w:pPr>
              <w:rPr>
                <w:i/>
                <w:sz w:val="20"/>
              </w:rPr>
            </w:pPr>
            <w:r>
              <w:rPr>
                <w:i/>
                <w:sz w:val="20"/>
              </w:rPr>
              <w:t>5</w:t>
            </w:r>
          </w:p>
        </w:tc>
        <w:tc>
          <w:tcPr>
            <w:tcW w:w="2520" w:type="dxa"/>
          </w:tcPr>
          <w:p w14:paraId="619C5658" w14:textId="77777777" w:rsidR="00DA2310" w:rsidRPr="00AD3239" w:rsidRDefault="00BE596E" w:rsidP="00DA2310">
            <w:pPr>
              <w:rPr>
                <w:i/>
                <w:sz w:val="20"/>
              </w:rPr>
            </w:pPr>
            <w:r>
              <w:rPr>
                <w:i/>
                <w:sz w:val="20"/>
              </w:rPr>
              <w:t>DB Name</w:t>
            </w:r>
          </w:p>
        </w:tc>
        <w:tc>
          <w:tcPr>
            <w:tcW w:w="3757" w:type="dxa"/>
          </w:tcPr>
          <w:p w14:paraId="45A96729" w14:textId="77777777" w:rsidR="00DA2310" w:rsidRDefault="00DA2310" w:rsidP="00DA2310">
            <w:pPr>
              <w:rPr>
                <w:i/>
                <w:sz w:val="20"/>
              </w:rPr>
            </w:pPr>
          </w:p>
        </w:tc>
        <w:tc>
          <w:tcPr>
            <w:tcW w:w="795" w:type="dxa"/>
          </w:tcPr>
          <w:p w14:paraId="0EE76DC8" w14:textId="77777777" w:rsidR="00DA2310" w:rsidRDefault="00DA2310" w:rsidP="00DA2310">
            <w:pPr>
              <w:rPr>
                <w:i/>
                <w:sz w:val="20"/>
              </w:rPr>
            </w:pPr>
          </w:p>
        </w:tc>
      </w:tr>
      <w:tr w:rsidR="00BE596E" w14:paraId="5B61A3F2" w14:textId="77777777" w:rsidTr="00424A69">
        <w:tc>
          <w:tcPr>
            <w:tcW w:w="648" w:type="dxa"/>
          </w:tcPr>
          <w:p w14:paraId="34B4B394" w14:textId="77777777" w:rsidR="00BE596E" w:rsidRDefault="00424A69" w:rsidP="00BE596E">
            <w:pPr>
              <w:rPr>
                <w:i/>
                <w:sz w:val="20"/>
              </w:rPr>
            </w:pPr>
            <w:r>
              <w:rPr>
                <w:i/>
                <w:sz w:val="20"/>
              </w:rPr>
              <w:t>6</w:t>
            </w:r>
          </w:p>
        </w:tc>
        <w:tc>
          <w:tcPr>
            <w:tcW w:w="2520" w:type="dxa"/>
          </w:tcPr>
          <w:p w14:paraId="135A1739" w14:textId="77777777" w:rsidR="00BE596E" w:rsidRPr="00AD3239" w:rsidRDefault="00BE596E" w:rsidP="00BE596E">
            <w:pPr>
              <w:rPr>
                <w:i/>
                <w:sz w:val="20"/>
              </w:rPr>
            </w:pPr>
            <w:r>
              <w:rPr>
                <w:i/>
                <w:sz w:val="20"/>
              </w:rPr>
              <w:t>Table Name</w:t>
            </w:r>
          </w:p>
        </w:tc>
        <w:tc>
          <w:tcPr>
            <w:tcW w:w="3757" w:type="dxa"/>
          </w:tcPr>
          <w:p w14:paraId="0239B31D" w14:textId="77777777" w:rsidR="00BE596E" w:rsidRDefault="00BE596E" w:rsidP="00BE596E">
            <w:pPr>
              <w:rPr>
                <w:i/>
                <w:sz w:val="20"/>
              </w:rPr>
            </w:pPr>
          </w:p>
        </w:tc>
        <w:tc>
          <w:tcPr>
            <w:tcW w:w="795" w:type="dxa"/>
          </w:tcPr>
          <w:p w14:paraId="7A9904FF" w14:textId="77777777" w:rsidR="00BE596E" w:rsidRDefault="00BE596E" w:rsidP="00BE596E">
            <w:pPr>
              <w:rPr>
                <w:i/>
                <w:sz w:val="20"/>
              </w:rPr>
            </w:pPr>
          </w:p>
        </w:tc>
      </w:tr>
      <w:tr w:rsidR="00BE596E" w14:paraId="53813CF0" w14:textId="77777777" w:rsidTr="00424A69">
        <w:tc>
          <w:tcPr>
            <w:tcW w:w="648" w:type="dxa"/>
          </w:tcPr>
          <w:p w14:paraId="4BDB6EAE" w14:textId="77777777" w:rsidR="00BE596E" w:rsidRDefault="00424A69" w:rsidP="00BE596E">
            <w:pPr>
              <w:rPr>
                <w:i/>
                <w:sz w:val="20"/>
              </w:rPr>
            </w:pPr>
            <w:r>
              <w:rPr>
                <w:i/>
                <w:sz w:val="20"/>
              </w:rPr>
              <w:t>7</w:t>
            </w:r>
          </w:p>
        </w:tc>
        <w:tc>
          <w:tcPr>
            <w:tcW w:w="2520" w:type="dxa"/>
          </w:tcPr>
          <w:p w14:paraId="3C31D50A" w14:textId="77777777" w:rsidR="00BE596E" w:rsidRPr="00AD3239" w:rsidRDefault="00BE596E" w:rsidP="00BE596E">
            <w:pPr>
              <w:rPr>
                <w:i/>
                <w:sz w:val="20"/>
              </w:rPr>
            </w:pPr>
            <w:r w:rsidRPr="00AD3239">
              <w:rPr>
                <w:i/>
                <w:sz w:val="20"/>
              </w:rPr>
              <w:t>Client System IP</w:t>
            </w:r>
          </w:p>
        </w:tc>
        <w:tc>
          <w:tcPr>
            <w:tcW w:w="3757" w:type="dxa"/>
          </w:tcPr>
          <w:p w14:paraId="5EC6B394" w14:textId="77777777" w:rsidR="00BE596E" w:rsidRDefault="00BE596E" w:rsidP="00BE596E">
            <w:pPr>
              <w:rPr>
                <w:i/>
                <w:sz w:val="20"/>
              </w:rPr>
            </w:pPr>
          </w:p>
        </w:tc>
        <w:tc>
          <w:tcPr>
            <w:tcW w:w="795" w:type="dxa"/>
          </w:tcPr>
          <w:p w14:paraId="07E41188" w14:textId="77777777" w:rsidR="00BE596E" w:rsidRDefault="00BE596E" w:rsidP="00BE596E">
            <w:pPr>
              <w:rPr>
                <w:i/>
                <w:sz w:val="20"/>
              </w:rPr>
            </w:pPr>
          </w:p>
        </w:tc>
      </w:tr>
      <w:tr w:rsidR="00BE596E" w14:paraId="17AC6B3A" w14:textId="77777777" w:rsidTr="00424A69">
        <w:tc>
          <w:tcPr>
            <w:tcW w:w="648" w:type="dxa"/>
          </w:tcPr>
          <w:p w14:paraId="200B9550" w14:textId="77777777" w:rsidR="00BE596E" w:rsidRDefault="00424A69" w:rsidP="00BE596E">
            <w:pPr>
              <w:rPr>
                <w:i/>
                <w:sz w:val="20"/>
              </w:rPr>
            </w:pPr>
            <w:r>
              <w:rPr>
                <w:i/>
                <w:sz w:val="20"/>
              </w:rPr>
              <w:t>8</w:t>
            </w:r>
          </w:p>
        </w:tc>
        <w:tc>
          <w:tcPr>
            <w:tcW w:w="2520" w:type="dxa"/>
          </w:tcPr>
          <w:p w14:paraId="776BD488" w14:textId="77777777" w:rsidR="00BE596E" w:rsidRPr="00AD3239" w:rsidRDefault="00BE596E" w:rsidP="00BE596E">
            <w:pPr>
              <w:rPr>
                <w:i/>
                <w:sz w:val="20"/>
              </w:rPr>
            </w:pPr>
            <w:r w:rsidRPr="00AD3239">
              <w:rPr>
                <w:i/>
                <w:sz w:val="20"/>
              </w:rPr>
              <w:t>Application Name</w:t>
            </w:r>
            <w:r>
              <w:rPr>
                <w:i/>
                <w:sz w:val="20"/>
              </w:rPr>
              <w:t>/ID</w:t>
            </w:r>
          </w:p>
        </w:tc>
        <w:tc>
          <w:tcPr>
            <w:tcW w:w="3757" w:type="dxa"/>
          </w:tcPr>
          <w:p w14:paraId="7EC567A1" w14:textId="77777777" w:rsidR="00BE596E" w:rsidRDefault="00BE596E" w:rsidP="00BE596E">
            <w:pPr>
              <w:rPr>
                <w:i/>
                <w:sz w:val="20"/>
              </w:rPr>
            </w:pPr>
          </w:p>
        </w:tc>
        <w:tc>
          <w:tcPr>
            <w:tcW w:w="795" w:type="dxa"/>
          </w:tcPr>
          <w:p w14:paraId="76258000" w14:textId="77777777" w:rsidR="00BE596E" w:rsidRDefault="00BE596E" w:rsidP="00BE596E">
            <w:pPr>
              <w:rPr>
                <w:i/>
                <w:sz w:val="20"/>
              </w:rPr>
            </w:pPr>
          </w:p>
        </w:tc>
      </w:tr>
      <w:tr w:rsidR="00BE596E" w14:paraId="24547EB6" w14:textId="77777777" w:rsidTr="00424A69">
        <w:tc>
          <w:tcPr>
            <w:tcW w:w="648" w:type="dxa"/>
          </w:tcPr>
          <w:p w14:paraId="4C9A40D9" w14:textId="77777777" w:rsidR="00BE596E" w:rsidRDefault="00424A69" w:rsidP="00BE596E">
            <w:pPr>
              <w:rPr>
                <w:i/>
                <w:sz w:val="20"/>
              </w:rPr>
            </w:pPr>
            <w:r>
              <w:rPr>
                <w:i/>
                <w:sz w:val="20"/>
              </w:rPr>
              <w:t>9</w:t>
            </w:r>
          </w:p>
        </w:tc>
        <w:tc>
          <w:tcPr>
            <w:tcW w:w="2520" w:type="dxa"/>
          </w:tcPr>
          <w:p w14:paraId="54B6A830" w14:textId="77777777" w:rsidR="00BE596E" w:rsidRPr="00AD3239" w:rsidRDefault="00BE596E" w:rsidP="00BE596E">
            <w:pPr>
              <w:rPr>
                <w:i/>
                <w:sz w:val="20"/>
              </w:rPr>
            </w:pPr>
            <w:r w:rsidRPr="00AD3239">
              <w:rPr>
                <w:i/>
                <w:sz w:val="20"/>
              </w:rPr>
              <w:t>Session User Name</w:t>
            </w:r>
            <w:r>
              <w:rPr>
                <w:i/>
                <w:sz w:val="20"/>
              </w:rPr>
              <w:t>/Id</w:t>
            </w:r>
          </w:p>
        </w:tc>
        <w:tc>
          <w:tcPr>
            <w:tcW w:w="3757" w:type="dxa"/>
          </w:tcPr>
          <w:p w14:paraId="7E5F0DBA" w14:textId="77777777" w:rsidR="00BE596E" w:rsidRDefault="00BE596E" w:rsidP="00BE596E">
            <w:pPr>
              <w:rPr>
                <w:i/>
                <w:sz w:val="20"/>
              </w:rPr>
            </w:pPr>
          </w:p>
        </w:tc>
        <w:tc>
          <w:tcPr>
            <w:tcW w:w="795" w:type="dxa"/>
          </w:tcPr>
          <w:p w14:paraId="1F9EA60A" w14:textId="77777777" w:rsidR="00BE596E" w:rsidRDefault="00BE596E" w:rsidP="00BE596E">
            <w:pPr>
              <w:rPr>
                <w:i/>
                <w:sz w:val="20"/>
              </w:rPr>
            </w:pPr>
          </w:p>
        </w:tc>
      </w:tr>
      <w:tr w:rsidR="00BE596E" w14:paraId="5EA7AEEB" w14:textId="77777777" w:rsidTr="00424A69">
        <w:tc>
          <w:tcPr>
            <w:tcW w:w="648" w:type="dxa"/>
          </w:tcPr>
          <w:p w14:paraId="588DE4FB" w14:textId="77777777" w:rsidR="00BE596E" w:rsidRDefault="00424A69" w:rsidP="00BE596E">
            <w:pPr>
              <w:rPr>
                <w:i/>
                <w:sz w:val="20"/>
              </w:rPr>
            </w:pPr>
            <w:r>
              <w:rPr>
                <w:i/>
                <w:sz w:val="20"/>
              </w:rPr>
              <w:t>10</w:t>
            </w:r>
          </w:p>
        </w:tc>
        <w:tc>
          <w:tcPr>
            <w:tcW w:w="2520" w:type="dxa"/>
          </w:tcPr>
          <w:p w14:paraId="56965B5B" w14:textId="77777777" w:rsidR="00BE596E" w:rsidRPr="00AD3239" w:rsidRDefault="00BE596E" w:rsidP="00BE596E">
            <w:pPr>
              <w:rPr>
                <w:i/>
                <w:sz w:val="20"/>
              </w:rPr>
            </w:pPr>
            <w:r w:rsidRPr="00AD3239">
              <w:rPr>
                <w:i/>
                <w:sz w:val="20"/>
              </w:rPr>
              <w:t>Action Timestamp</w:t>
            </w:r>
          </w:p>
        </w:tc>
        <w:tc>
          <w:tcPr>
            <w:tcW w:w="3757" w:type="dxa"/>
          </w:tcPr>
          <w:p w14:paraId="613B9AA8" w14:textId="77777777" w:rsidR="00BE596E" w:rsidRDefault="00BE596E" w:rsidP="00BE596E">
            <w:pPr>
              <w:rPr>
                <w:i/>
                <w:sz w:val="20"/>
              </w:rPr>
            </w:pPr>
          </w:p>
        </w:tc>
        <w:tc>
          <w:tcPr>
            <w:tcW w:w="795" w:type="dxa"/>
          </w:tcPr>
          <w:p w14:paraId="46A90EC0" w14:textId="77777777" w:rsidR="00BE596E" w:rsidRDefault="00BE596E" w:rsidP="00BE596E">
            <w:pPr>
              <w:rPr>
                <w:i/>
                <w:sz w:val="20"/>
              </w:rPr>
            </w:pPr>
          </w:p>
        </w:tc>
      </w:tr>
      <w:tr w:rsidR="00A55284" w14:paraId="400EB320" w14:textId="77777777" w:rsidTr="00424A69">
        <w:tc>
          <w:tcPr>
            <w:tcW w:w="648" w:type="dxa"/>
          </w:tcPr>
          <w:p w14:paraId="61EE5F09" w14:textId="77777777" w:rsidR="00A55284" w:rsidRDefault="00424A69" w:rsidP="00A55284">
            <w:pPr>
              <w:rPr>
                <w:i/>
                <w:sz w:val="20"/>
              </w:rPr>
            </w:pPr>
            <w:r>
              <w:rPr>
                <w:i/>
                <w:sz w:val="20"/>
              </w:rPr>
              <w:t>11</w:t>
            </w:r>
          </w:p>
        </w:tc>
        <w:tc>
          <w:tcPr>
            <w:tcW w:w="2520" w:type="dxa"/>
          </w:tcPr>
          <w:p w14:paraId="10C0CB2B" w14:textId="77777777" w:rsidR="00A55284" w:rsidRPr="00AD3239" w:rsidRDefault="00A55284" w:rsidP="00A55284">
            <w:pPr>
              <w:rPr>
                <w:i/>
                <w:sz w:val="20"/>
              </w:rPr>
            </w:pPr>
            <w:r>
              <w:rPr>
                <w:i/>
                <w:sz w:val="20"/>
              </w:rPr>
              <w:t>Audit LogSaved Timestamp</w:t>
            </w:r>
          </w:p>
        </w:tc>
        <w:tc>
          <w:tcPr>
            <w:tcW w:w="3757" w:type="dxa"/>
          </w:tcPr>
          <w:p w14:paraId="4F3EDD81" w14:textId="77777777" w:rsidR="00A55284" w:rsidRDefault="00A55284" w:rsidP="00A55284">
            <w:pPr>
              <w:rPr>
                <w:i/>
                <w:sz w:val="20"/>
              </w:rPr>
            </w:pPr>
          </w:p>
        </w:tc>
        <w:tc>
          <w:tcPr>
            <w:tcW w:w="795" w:type="dxa"/>
          </w:tcPr>
          <w:p w14:paraId="39C47023" w14:textId="77777777" w:rsidR="00A55284" w:rsidRDefault="00A55284" w:rsidP="00A55284">
            <w:pPr>
              <w:rPr>
                <w:i/>
                <w:sz w:val="20"/>
              </w:rPr>
            </w:pPr>
          </w:p>
        </w:tc>
      </w:tr>
      <w:tr w:rsidR="00A55284" w14:paraId="0299293A" w14:textId="77777777" w:rsidTr="00424A69">
        <w:tc>
          <w:tcPr>
            <w:tcW w:w="648" w:type="dxa"/>
          </w:tcPr>
          <w:p w14:paraId="0EFAA640" w14:textId="77777777" w:rsidR="00A55284" w:rsidRDefault="00424A69" w:rsidP="00A55284">
            <w:pPr>
              <w:rPr>
                <w:i/>
                <w:sz w:val="20"/>
              </w:rPr>
            </w:pPr>
            <w:r>
              <w:rPr>
                <w:i/>
                <w:sz w:val="20"/>
              </w:rPr>
              <w:t>12</w:t>
            </w:r>
          </w:p>
        </w:tc>
        <w:tc>
          <w:tcPr>
            <w:tcW w:w="2520" w:type="dxa"/>
          </w:tcPr>
          <w:p w14:paraId="40C88DA3" w14:textId="77777777" w:rsidR="00A55284" w:rsidRPr="00AD3239" w:rsidRDefault="00A55284" w:rsidP="00A55284">
            <w:pPr>
              <w:rPr>
                <w:i/>
                <w:sz w:val="20"/>
              </w:rPr>
            </w:pPr>
            <w:r w:rsidRPr="00AD3239">
              <w:rPr>
                <w:i/>
                <w:sz w:val="20"/>
              </w:rPr>
              <w:t xml:space="preserve">Audit Log Text </w:t>
            </w:r>
          </w:p>
        </w:tc>
        <w:tc>
          <w:tcPr>
            <w:tcW w:w="3757" w:type="dxa"/>
          </w:tcPr>
          <w:p w14:paraId="68EE7C61" w14:textId="77777777" w:rsidR="00A55284" w:rsidRDefault="00A55284" w:rsidP="00A55284">
            <w:pPr>
              <w:rPr>
                <w:i/>
                <w:sz w:val="20"/>
              </w:rPr>
            </w:pPr>
          </w:p>
        </w:tc>
        <w:tc>
          <w:tcPr>
            <w:tcW w:w="795" w:type="dxa"/>
          </w:tcPr>
          <w:p w14:paraId="20269119" w14:textId="77777777" w:rsidR="00A55284" w:rsidRDefault="00A55284" w:rsidP="00A55284">
            <w:pPr>
              <w:rPr>
                <w:i/>
                <w:sz w:val="20"/>
              </w:rPr>
            </w:pPr>
          </w:p>
        </w:tc>
      </w:tr>
      <w:tr w:rsidR="00A55284" w14:paraId="3475E3C2" w14:textId="77777777" w:rsidTr="00424A69">
        <w:tc>
          <w:tcPr>
            <w:tcW w:w="648" w:type="dxa"/>
          </w:tcPr>
          <w:p w14:paraId="48CF51F0" w14:textId="77777777" w:rsidR="00A55284" w:rsidRDefault="00424A69" w:rsidP="00A55284">
            <w:pPr>
              <w:rPr>
                <w:i/>
                <w:sz w:val="20"/>
              </w:rPr>
            </w:pPr>
            <w:r>
              <w:rPr>
                <w:i/>
                <w:sz w:val="20"/>
              </w:rPr>
              <w:t>13</w:t>
            </w:r>
          </w:p>
        </w:tc>
        <w:tc>
          <w:tcPr>
            <w:tcW w:w="2520" w:type="dxa"/>
          </w:tcPr>
          <w:p w14:paraId="5487430C" w14:textId="77777777" w:rsidR="00A55284" w:rsidRPr="00AD3239" w:rsidRDefault="00A55284" w:rsidP="00A55284">
            <w:pPr>
              <w:rPr>
                <w:i/>
                <w:sz w:val="20"/>
              </w:rPr>
            </w:pPr>
            <w:r w:rsidRPr="00AD3239">
              <w:rPr>
                <w:i/>
                <w:sz w:val="20"/>
              </w:rPr>
              <w:t xml:space="preserve">Statement </w:t>
            </w:r>
            <w:r>
              <w:rPr>
                <w:i/>
                <w:sz w:val="20"/>
              </w:rPr>
              <w:t>Text</w:t>
            </w:r>
            <w:r w:rsidRPr="00AD3239">
              <w:rPr>
                <w:i/>
                <w:sz w:val="20"/>
              </w:rPr>
              <w:t xml:space="preserve"> </w:t>
            </w:r>
          </w:p>
        </w:tc>
        <w:tc>
          <w:tcPr>
            <w:tcW w:w="3757" w:type="dxa"/>
          </w:tcPr>
          <w:p w14:paraId="6424128D" w14:textId="77777777" w:rsidR="00A55284" w:rsidRDefault="00A55284" w:rsidP="00A55284">
            <w:pPr>
              <w:rPr>
                <w:i/>
                <w:sz w:val="20"/>
              </w:rPr>
            </w:pPr>
          </w:p>
        </w:tc>
        <w:tc>
          <w:tcPr>
            <w:tcW w:w="795" w:type="dxa"/>
          </w:tcPr>
          <w:p w14:paraId="56E89A57" w14:textId="77777777" w:rsidR="00A55284" w:rsidRDefault="00A55284" w:rsidP="00A55284">
            <w:pPr>
              <w:rPr>
                <w:i/>
                <w:sz w:val="20"/>
              </w:rPr>
            </w:pPr>
          </w:p>
        </w:tc>
      </w:tr>
      <w:tr w:rsidR="00A55284" w14:paraId="00FA32AE" w14:textId="77777777" w:rsidTr="00424A69">
        <w:tc>
          <w:tcPr>
            <w:tcW w:w="648" w:type="dxa"/>
          </w:tcPr>
          <w:p w14:paraId="29AF4F63" w14:textId="77777777" w:rsidR="00A55284" w:rsidRDefault="00424A69" w:rsidP="00A55284">
            <w:pPr>
              <w:rPr>
                <w:i/>
                <w:sz w:val="20"/>
              </w:rPr>
            </w:pPr>
            <w:r>
              <w:rPr>
                <w:i/>
                <w:sz w:val="20"/>
              </w:rPr>
              <w:t>14</w:t>
            </w:r>
          </w:p>
        </w:tc>
        <w:tc>
          <w:tcPr>
            <w:tcW w:w="2520" w:type="dxa"/>
          </w:tcPr>
          <w:p w14:paraId="45854E80" w14:textId="77777777" w:rsidR="00A55284" w:rsidRPr="00AD3239" w:rsidRDefault="00A55284" w:rsidP="00A55284">
            <w:pPr>
              <w:rPr>
                <w:i/>
                <w:sz w:val="20"/>
              </w:rPr>
            </w:pPr>
            <w:r w:rsidRPr="00AD3239">
              <w:rPr>
                <w:i/>
                <w:sz w:val="20"/>
              </w:rPr>
              <w:t>Fields Impacted (json)</w:t>
            </w:r>
          </w:p>
        </w:tc>
        <w:tc>
          <w:tcPr>
            <w:tcW w:w="3757" w:type="dxa"/>
          </w:tcPr>
          <w:p w14:paraId="26214D8F" w14:textId="77777777" w:rsidR="00A55284" w:rsidRDefault="00A55284" w:rsidP="00A55284">
            <w:pPr>
              <w:rPr>
                <w:i/>
                <w:sz w:val="20"/>
              </w:rPr>
            </w:pPr>
          </w:p>
        </w:tc>
        <w:tc>
          <w:tcPr>
            <w:tcW w:w="795" w:type="dxa"/>
          </w:tcPr>
          <w:p w14:paraId="66A91E3F" w14:textId="77777777" w:rsidR="00A55284" w:rsidRDefault="00A55284" w:rsidP="00A55284">
            <w:pPr>
              <w:rPr>
                <w:i/>
                <w:sz w:val="20"/>
              </w:rPr>
            </w:pPr>
          </w:p>
        </w:tc>
      </w:tr>
      <w:tr w:rsidR="00A55284" w14:paraId="52CB015C" w14:textId="77777777" w:rsidTr="00424A69">
        <w:tc>
          <w:tcPr>
            <w:tcW w:w="648" w:type="dxa"/>
          </w:tcPr>
          <w:p w14:paraId="1976DDE2" w14:textId="77777777" w:rsidR="00A55284" w:rsidRDefault="00424A69" w:rsidP="00A55284">
            <w:pPr>
              <w:rPr>
                <w:i/>
                <w:sz w:val="20"/>
              </w:rPr>
            </w:pPr>
            <w:r>
              <w:rPr>
                <w:i/>
                <w:sz w:val="20"/>
              </w:rPr>
              <w:t>15</w:t>
            </w:r>
          </w:p>
        </w:tc>
        <w:tc>
          <w:tcPr>
            <w:tcW w:w="2520" w:type="dxa"/>
          </w:tcPr>
          <w:p w14:paraId="002AE213" w14:textId="77777777" w:rsidR="00A55284" w:rsidRPr="00AD3239" w:rsidRDefault="00A55284" w:rsidP="00A55284">
            <w:pPr>
              <w:rPr>
                <w:i/>
                <w:sz w:val="20"/>
              </w:rPr>
            </w:pPr>
            <w:r>
              <w:rPr>
                <w:i/>
                <w:sz w:val="20"/>
              </w:rPr>
              <w:t>OLD Values</w:t>
            </w:r>
          </w:p>
        </w:tc>
        <w:tc>
          <w:tcPr>
            <w:tcW w:w="3757" w:type="dxa"/>
          </w:tcPr>
          <w:p w14:paraId="082FB003" w14:textId="77777777" w:rsidR="00A55284" w:rsidRDefault="00A55284" w:rsidP="00A55284">
            <w:pPr>
              <w:rPr>
                <w:i/>
                <w:sz w:val="20"/>
              </w:rPr>
            </w:pPr>
          </w:p>
        </w:tc>
        <w:tc>
          <w:tcPr>
            <w:tcW w:w="795" w:type="dxa"/>
          </w:tcPr>
          <w:p w14:paraId="2880084C" w14:textId="77777777" w:rsidR="00A55284" w:rsidRDefault="00A55284" w:rsidP="00A55284">
            <w:pPr>
              <w:rPr>
                <w:i/>
                <w:sz w:val="20"/>
              </w:rPr>
            </w:pPr>
          </w:p>
        </w:tc>
      </w:tr>
      <w:tr w:rsidR="00A55284" w14:paraId="65888F93" w14:textId="77777777" w:rsidTr="00424A69">
        <w:tc>
          <w:tcPr>
            <w:tcW w:w="648" w:type="dxa"/>
          </w:tcPr>
          <w:p w14:paraId="510010BF" w14:textId="77777777" w:rsidR="00A55284" w:rsidRDefault="00424A69" w:rsidP="00A55284">
            <w:pPr>
              <w:rPr>
                <w:i/>
                <w:sz w:val="20"/>
              </w:rPr>
            </w:pPr>
            <w:r>
              <w:rPr>
                <w:i/>
                <w:sz w:val="20"/>
              </w:rPr>
              <w:t>16</w:t>
            </w:r>
          </w:p>
        </w:tc>
        <w:tc>
          <w:tcPr>
            <w:tcW w:w="2520" w:type="dxa"/>
          </w:tcPr>
          <w:p w14:paraId="0A8F3F90" w14:textId="77777777" w:rsidR="00A55284" w:rsidRDefault="00A55284" w:rsidP="00A55284">
            <w:pPr>
              <w:rPr>
                <w:i/>
                <w:sz w:val="20"/>
              </w:rPr>
            </w:pPr>
            <w:r>
              <w:rPr>
                <w:i/>
                <w:sz w:val="20"/>
              </w:rPr>
              <w:t>NEW Values</w:t>
            </w:r>
          </w:p>
        </w:tc>
        <w:tc>
          <w:tcPr>
            <w:tcW w:w="3757" w:type="dxa"/>
          </w:tcPr>
          <w:p w14:paraId="3486386D" w14:textId="77777777" w:rsidR="00A55284" w:rsidRDefault="00A55284" w:rsidP="00A55284">
            <w:pPr>
              <w:rPr>
                <w:i/>
                <w:sz w:val="20"/>
              </w:rPr>
            </w:pPr>
          </w:p>
        </w:tc>
        <w:tc>
          <w:tcPr>
            <w:tcW w:w="795" w:type="dxa"/>
          </w:tcPr>
          <w:p w14:paraId="1C2F8185" w14:textId="77777777" w:rsidR="00A55284" w:rsidRDefault="00A55284" w:rsidP="00A55284">
            <w:pPr>
              <w:rPr>
                <w:i/>
                <w:sz w:val="20"/>
              </w:rPr>
            </w:pPr>
          </w:p>
        </w:tc>
      </w:tr>
      <w:tr w:rsidR="00A55284" w14:paraId="2C4AF5FC" w14:textId="77777777" w:rsidTr="00424A69">
        <w:tc>
          <w:tcPr>
            <w:tcW w:w="648" w:type="dxa"/>
          </w:tcPr>
          <w:p w14:paraId="42F8E673" w14:textId="77777777" w:rsidR="00A55284" w:rsidRDefault="00424A69" w:rsidP="00A55284">
            <w:pPr>
              <w:rPr>
                <w:i/>
                <w:sz w:val="20"/>
              </w:rPr>
            </w:pPr>
            <w:r>
              <w:rPr>
                <w:i/>
                <w:sz w:val="20"/>
              </w:rPr>
              <w:t>17</w:t>
            </w:r>
          </w:p>
        </w:tc>
        <w:tc>
          <w:tcPr>
            <w:tcW w:w="2520" w:type="dxa"/>
          </w:tcPr>
          <w:p w14:paraId="61ADA0C4" w14:textId="77777777" w:rsidR="00A55284" w:rsidRDefault="00A55284" w:rsidP="00CC76FF">
            <w:pPr>
              <w:rPr>
                <w:i/>
                <w:sz w:val="20"/>
              </w:rPr>
            </w:pPr>
            <w:r>
              <w:rPr>
                <w:i/>
                <w:sz w:val="20"/>
              </w:rPr>
              <w:t>J</w:t>
            </w:r>
            <w:r w:rsidR="00CC76FF">
              <w:rPr>
                <w:i/>
                <w:sz w:val="20"/>
              </w:rPr>
              <w:t>SON</w:t>
            </w:r>
            <w:r>
              <w:rPr>
                <w:i/>
                <w:sz w:val="20"/>
              </w:rPr>
              <w:t>_Store</w:t>
            </w:r>
          </w:p>
        </w:tc>
        <w:tc>
          <w:tcPr>
            <w:tcW w:w="3757" w:type="dxa"/>
          </w:tcPr>
          <w:p w14:paraId="5CFD7AFC" w14:textId="77777777" w:rsidR="00A55284" w:rsidRDefault="00A55284" w:rsidP="00A55284">
            <w:pPr>
              <w:rPr>
                <w:i/>
                <w:sz w:val="20"/>
              </w:rPr>
            </w:pPr>
          </w:p>
        </w:tc>
        <w:tc>
          <w:tcPr>
            <w:tcW w:w="795" w:type="dxa"/>
          </w:tcPr>
          <w:p w14:paraId="0363F216" w14:textId="77777777" w:rsidR="00A55284" w:rsidRDefault="00A55284" w:rsidP="00A55284">
            <w:pPr>
              <w:rPr>
                <w:i/>
                <w:sz w:val="20"/>
              </w:rPr>
            </w:pPr>
          </w:p>
        </w:tc>
      </w:tr>
      <w:tr w:rsidR="00A55284" w14:paraId="446FDEA0" w14:textId="77777777" w:rsidTr="00424A69">
        <w:tc>
          <w:tcPr>
            <w:tcW w:w="648" w:type="dxa"/>
          </w:tcPr>
          <w:p w14:paraId="52CB7CAB" w14:textId="77777777" w:rsidR="00A55284" w:rsidRDefault="00A55284" w:rsidP="00A55284">
            <w:pPr>
              <w:rPr>
                <w:i/>
                <w:sz w:val="20"/>
              </w:rPr>
            </w:pPr>
          </w:p>
        </w:tc>
        <w:tc>
          <w:tcPr>
            <w:tcW w:w="2520" w:type="dxa"/>
          </w:tcPr>
          <w:p w14:paraId="637A87D5" w14:textId="77777777" w:rsidR="00A55284" w:rsidRDefault="00A55284" w:rsidP="00A55284">
            <w:pPr>
              <w:rPr>
                <w:i/>
                <w:sz w:val="20"/>
              </w:rPr>
            </w:pPr>
            <w:r>
              <w:rPr>
                <w:i/>
                <w:sz w:val="20"/>
              </w:rPr>
              <w:t>(Others …)</w:t>
            </w:r>
          </w:p>
        </w:tc>
        <w:tc>
          <w:tcPr>
            <w:tcW w:w="3757" w:type="dxa"/>
          </w:tcPr>
          <w:p w14:paraId="6EB9DCCE" w14:textId="77777777" w:rsidR="00A55284" w:rsidRDefault="00A55284" w:rsidP="00A55284">
            <w:pPr>
              <w:rPr>
                <w:i/>
                <w:sz w:val="20"/>
              </w:rPr>
            </w:pPr>
          </w:p>
        </w:tc>
        <w:tc>
          <w:tcPr>
            <w:tcW w:w="795" w:type="dxa"/>
          </w:tcPr>
          <w:p w14:paraId="6B58B049" w14:textId="77777777" w:rsidR="00A55284" w:rsidRDefault="00A55284" w:rsidP="00A55284">
            <w:pPr>
              <w:rPr>
                <w:i/>
                <w:sz w:val="20"/>
              </w:rPr>
            </w:pPr>
          </w:p>
        </w:tc>
      </w:tr>
      <w:tr w:rsidR="00A55284" w14:paraId="34266244" w14:textId="77777777" w:rsidTr="00424A69">
        <w:tc>
          <w:tcPr>
            <w:tcW w:w="648" w:type="dxa"/>
          </w:tcPr>
          <w:p w14:paraId="12BC6E94" w14:textId="77777777" w:rsidR="00A55284" w:rsidRDefault="00A55284" w:rsidP="00A55284">
            <w:pPr>
              <w:rPr>
                <w:i/>
                <w:sz w:val="20"/>
              </w:rPr>
            </w:pPr>
          </w:p>
        </w:tc>
        <w:tc>
          <w:tcPr>
            <w:tcW w:w="2520" w:type="dxa"/>
          </w:tcPr>
          <w:p w14:paraId="61EADE0F" w14:textId="77777777" w:rsidR="00A55284" w:rsidRDefault="00A55284" w:rsidP="00A55284">
            <w:pPr>
              <w:rPr>
                <w:i/>
                <w:sz w:val="20"/>
              </w:rPr>
            </w:pPr>
          </w:p>
        </w:tc>
        <w:commentRangeEnd w:id="313"/>
        <w:tc>
          <w:tcPr>
            <w:tcW w:w="3757" w:type="dxa"/>
          </w:tcPr>
          <w:p w14:paraId="0A55CB6E" w14:textId="77777777" w:rsidR="00A55284" w:rsidRDefault="00C371FA" w:rsidP="00A55284">
            <w:pPr>
              <w:rPr>
                <w:i/>
                <w:sz w:val="20"/>
              </w:rPr>
            </w:pPr>
            <w:r>
              <w:rPr>
                <w:rStyle w:val="CommentReference"/>
                <w:rFonts w:eastAsia="Times New Roman"/>
                <w:lang w:val="en-IN"/>
              </w:rPr>
              <w:commentReference w:id="313"/>
            </w:r>
          </w:p>
        </w:tc>
        <w:tc>
          <w:tcPr>
            <w:tcW w:w="795" w:type="dxa"/>
          </w:tcPr>
          <w:p w14:paraId="1869F69B" w14:textId="77777777" w:rsidR="00A55284" w:rsidRDefault="00A55284" w:rsidP="00A55284">
            <w:pPr>
              <w:rPr>
                <w:i/>
                <w:sz w:val="20"/>
              </w:rPr>
            </w:pPr>
          </w:p>
        </w:tc>
      </w:tr>
    </w:tbl>
    <w:p w14:paraId="3F9488E5" w14:textId="77777777" w:rsidR="007451DF" w:rsidRDefault="007451DF" w:rsidP="007451DF">
      <w:pPr>
        <w:spacing w:after="0" w:line="240" w:lineRule="auto"/>
        <w:ind w:left="1440"/>
      </w:pPr>
    </w:p>
    <w:p w14:paraId="405489E4" w14:textId="77777777" w:rsidR="00A55284" w:rsidRDefault="00A55284" w:rsidP="00424A69">
      <w:pPr>
        <w:spacing w:after="0" w:line="240" w:lineRule="auto"/>
        <w:ind w:left="720"/>
      </w:pPr>
      <w:r>
        <w:t xml:space="preserve">The </w:t>
      </w:r>
      <w:r w:rsidRPr="00A55284">
        <w:rPr>
          <w:b/>
        </w:rPr>
        <w:t>Audit_Log</w:t>
      </w:r>
      <w:r>
        <w:t xml:space="preserve"> table </w:t>
      </w:r>
      <w:r w:rsidR="00E67204">
        <w:t xml:space="preserve">is a </w:t>
      </w:r>
      <w:r>
        <w:t>generic structure with nullable att</w:t>
      </w:r>
      <w:r w:rsidR="00E67204">
        <w:t>ributes with an additional JSONstore which is a custom data store for unstructured, customized data logs. Application team can use the Core Kernal API to populate the audit log information as needed, for Database, for Application (event, exception et</w:t>
      </w:r>
      <w:r w:rsidR="00391F79">
        <w:t>c) as per audit requirements.</w:t>
      </w:r>
    </w:p>
    <w:p w14:paraId="063ABB5C" w14:textId="77777777" w:rsidR="00A55284" w:rsidRDefault="00A55284" w:rsidP="00391F79">
      <w:pPr>
        <w:spacing w:after="0" w:line="240" w:lineRule="auto"/>
      </w:pPr>
    </w:p>
    <w:p w14:paraId="16326F7F" w14:textId="77777777" w:rsidR="00110EA1" w:rsidRDefault="00110EA1" w:rsidP="00110EA1">
      <w:pPr>
        <w:pStyle w:val="Heading3"/>
      </w:pPr>
      <w:bookmarkStart w:id="314" w:name="_Toc530490147"/>
      <w:r>
        <w:t>Database Auditing</w:t>
      </w:r>
      <w:bookmarkEnd w:id="314"/>
    </w:p>
    <w:p w14:paraId="6042800B" w14:textId="325A29C7" w:rsidR="00C371FA" w:rsidRDefault="00C371FA" w:rsidP="00424A69">
      <w:pPr>
        <w:spacing w:before="120" w:after="120" w:line="240" w:lineRule="auto"/>
        <w:ind w:left="708" w:right="120" w:firstLine="12"/>
        <w:rPr>
          <w:rFonts w:ascii="Arial" w:eastAsia="Times New Roman" w:hAnsi="Arial" w:cs="Arial"/>
          <w:color w:val="292929"/>
          <w:sz w:val="21"/>
          <w:szCs w:val="21"/>
        </w:rPr>
      </w:pPr>
      <w:r w:rsidRPr="007628E9">
        <w:rPr>
          <w:rFonts w:ascii="Arial" w:eastAsia="Times New Roman" w:hAnsi="Arial" w:cs="Arial"/>
          <w:color w:val="292929"/>
          <w:sz w:val="21"/>
          <w:szCs w:val="21"/>
          <w:highlight w:val="yellow"/>
        </w:rPr>
        <w:t>&lt;To be discussed further with the architecture team to finalize&gt;</w:t>
      </w:r>
    </w:p>
    <w:p w14:paraId="27EC2205" w14:textId="767777F9" w:rsidR="00703A8F" w:rsidRDefault="00B60F77" w:rsidP="00424A69">
      <w:pPr>
        <w:spacing w:before="120" w:after="120" w:line="240" w:lineRule="auto"/>
        <w:ind w:left="708" w:right="120" w:firstLine="12"/>
        <w:rPr>
          <w:rFonts w:ascii="Arial" w:eastAsia="Times New Roman" w:hAnsi="Arial" w:cs="Arial"/>
          <w:color w:val="292929"/>
          <w:sz w:val="21"/>
          <w:szCs w:val="21"/>
        </w:rPr>
      </w:pPr>
      <w:r>
        <w:rPr>
          <w:rFonts w:ascii="Arial" w:eastAsia="Times New Roman" w:hAnsi="Arial" w:cs="Arial"/>
          <w:color w:val="292929"/>
          <w:sz w:val="21"/>
          <w:szCs w:val="21"/>
        </w:rPr>
        <w:t xml:space="preserve">Database level auditing is a one of the critical feature implemented in MOSIP to ensure tracking of all </w:t>
      </w:r>
      <w:r w:rsidR="00703A8F">
        <w:rPr>
          <w:rFonts w:ascii="Arial" w:eastAsia="Times New Roman" w:hAnsi="Arial" w:cs="Arial"/>
          <w:color w:val="292929"/>
          <w:sz w:val="21"/>
          <w:szCs w:val="21"/>
        </w:rPr>
        <w:t>data accesses and data related events and process.  Database auditing includes all CRUD (create, read, update, delete) operations.</w:t>
      </w:r>
    </w:p>
    <w:p w14:paraId="28E1ED37" w14:textId="77777777" w:rsidR="00703A8F" w:rsidRPr="002410FE" w:rsidRDefault="00B60F77" w:rsidP="002410FE">
      <w:pPr>
        <w:pStyle w:val="ListParagraph"/>
        <w:numPr>
          <w:ilvl w:val="0"/>
          <w:numId w:val="41"/>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someone tries to access data directly on the database bypassing the app logging system</w:t>
      </w:r>
      <w:r w:rsidR="00703A8F" w:rsidRPr="002410FE">
        <w:rPr>
          <w:rFonts w:ascii="Arial" w:eastAsia="Times New Roman" w:hAnsi="Arial" w:cs="Arial"/>
          <w:color w:val="292929"/>
          <w:sz w:val="21"/>
          <w:szCs w:val="21"/>
        </w:rPr>
        <w:t xml:space="preserve"> </w:t>
      </w:r>
    </w:p>
    <w:p w14:paraId="7E5610D2" w14:textId="77777777" w:rsidR="00B60F77" w:rsidRPr="002410FE" w:rsidRDefault="00703A8F" w:rsidP="002410FE">
      <w:pPr>
        <w:pStyle w:val="ListParagraph"/>
        <w:numPr>
          <w:ilvl w:val="0"/>
          <w:numId w:val="41"/>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 xml:space="preserve">data access by </w:t>
      </w:r>
      <w:r w:rsidR="00B60F77" w:rsidRPr="002410FE">
        <w:rPr>
          <w:rFonts w:ascii="Arial" w:eastAsia="Times New Roman" w:hAnsi="Arial" w:cs="Arial"/>
          <w:color w:val="292929"/>
          <w:sz w:val="21"/>
          <w:szCs w:val="21"/>
        </w:rPr>
        <w:t>privileged user or a DBA</w:t>
      </w:r>
      <w:r w:rsidRPr="002410FE">
        <w:rPr>
          <w:rFonts w:ascii="Arial" w:eastAsia="Times New Roman" w:hAnsi="Arial" w:cs="Arial"/>
          <w:color w:val="292929"/>
          <w:sz w:val="21"/>
          <w:szCs w:val="21"/>
        </w:rPr>
        <w:t xml:space="preserve">. </w:t>
      </w:r>
    </w:p>
    <w:p w14:paraId="46D0512F" w14:textId="77777777" w:rsidR="00110EA1" w:rsidRPr="002410FE" w:rsidRDefault="00703A8F" w:rsidP="002410FE">
      <w:pPr>
        <w:pStyle w:val="ListParagraph"/>
        <w:numPr>
          <w:ilvl w:val="0"/>
          <w:numId w:val="41"/>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 xml:space="preserve">database objects related </w:t>
      </w:r>
      <w:r w:rsidR="007928EE" w:rsidRPr="002410FE">
        <w:rPr>
          <w:rFonts w:ascii="Arial" w:eastAsia="Times New Roman" w:hAnsi="Arial" w:cs="Arial"/>
          <w:color w:val="292929"/>
          <w:sz w:val="21"/>
          <w:szCs w:val="21"/>
        </w:rPr>
        <w:t>activities</w:t>
      </w:r>
      <w:r w:rsidRPr="002410FE">
        <w:rPr>
          <w:rFonts w:ascii="Arial" w:eastAsia="Times New Roman" w:hAnsi="Arial" w:cs="Arial"/>
          <w:color w:val="292929"/>
          <w:sz w:val="21"/>
          <w:szCs w:val="21"/>
        </w:rPr>
        <w:t xml:space="preserve"> ( create/drop etc)</w:t>
      </w:r>
    </w:p>
    <w:p w14:paraId="40C74C85" w14:textId="77777777" w:rsidR="00C94978" w:rsidRDefault="00717754" w:rsidP="002410FE">
      <w:pPr>
        <w:pStyle w:val="NormalWeb"/>
        <w:spacing w:before="240" w:beforeAutospacing="0" w:after="240" w:afterAutospacing="0"/>
        <w:ind w:left="720"/>
        <w:rPr>
          <w:rFonts w:ascii="Arial" w:hAnsi="Arial" w:cs="Arial"/>
          <w:color w:val="292929"/>
          <w:sz w:val="21"/>
          <w:szCs w:val="21"/>
        </w:rPr>
      </w:pPr>
      <w:r>
        <w:rPr>
          <w:rFonts w:ascii="Arial" w:hAnsi="Arial" w:cs="Arial"/>
          <w:color w:val="292929"/>
          <w:sz w:val="21"/>
          <w:szCs w:val="21"/>
        </w:rPr>
        <w:t>T</w:t>
      </w:r>
      <w:r w:rsidR="00C94978">
        <w:rPr>
          <w:rFonts w:ascii="Arial" w:hAnsi="Arial" w:cs="Arial"/>
          <w:color w:val="292929"/>
          <w:sz w:val="21"/>
          <w:szCs w:val="21"/>
        </w:rPr>
        <w:t xml:space="preserve">he options </w:t>
      </w:r>
      <w:r>
        <w:rPr>
          <w:rFonts w:ascii="Arial" w:hAnsi="Arial" w:cs="Arial"/>
          <w:color w:val="292929"/>
          <w:sz w:val="21"/>
          <w:szCs w:val="21"/>
        </w:rPr>
        <w:t xml:space="preserve">available </w:t>
      </w:r>
      <w:r w:rsidR="00C94978">
        <w:rPr>
          <w:rFonts w:ascii="Arial" w:hAnsi="Arial" w:cs="Arial"/>
          <w:color w:val="292929"/>
          <w:sz w:val="21"/>
          <w:szCs w:val="21"/>
        </w:rPr>
        <w:t xml:space="preserve">in PostgreSQL regarding </w:t>
      </w:r>
      <w:r>
        <w:rPr>
          <w:rFonts w:ascii="Arial" w:hAnsi="Arial" w:cs="Arial"/>
          <w:color w:val="292929"/>
          <w:sz w:val="21"/>
          <w:szCs w:val="21"/>
        </w:rPr>
        <w:t xml:space="preserve">database </w:t>
      </w:r>
      <w:r w:rsidR="00C94978">
        <w:rPr>
          <w:rFonts w:ascii="Arial" w:hAnsi="Arial" w:cs="Arial"/>
          <w:color w:val="292929"/>
          <w:sz w:val="21"/>
          <w:szCs w:val="21"/>
        </w:rPr>
        <w:t>audit logging are:</w:t>
      </w:r>
    </w:p>
    <w:p w14:paraId="38CF58FE" w14:textId="77777777" w:rsidR="00C94978" w:rsidRPr="002410FE" w:rsidRDefault="00717754" w:rsidP="002410FE">
      <w:pPr>
        <w:pStyle w:val="ListParagraph"/>
        <w:numPr>
          <w:ilvl w:val="0"/>
          <w:numId w:val="42"/>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extensive logging using log_statement = all database option</w:t>
      </w:r>
    </w:p>
    <w:p w14:paraId="0595D77A" w14:textId="77777777" w:rsidR="00E5082F" w:rsidRPr="002410FE" w:rsidRDefault="00E5082F" w:rsidP="002410FE">
      <w:pPr>
        <w:pStyle w:val="ListParagraph"/>
        <w:numPr>
          <w:ilvl w:val="0"/>
          <w:numId w:val="42"/>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 xml:space="preserve">this option can be enabled for database server login </w:t>
      </w:r>
    </w:p>
    <w:p w14:paraId="60781692" w14:textId="77777777" w:rsidR="00E5082F" w:rsidRPr="002410FE" w:rsidRDefault="00E5082F" w:rsidP="002410FE">
      <w:pPr>
        <w:pStyle w:val="ListParagraph"/>
        <w:numPr>
          <w:ilvl w:val="0"/>
          <w:numId w:val="42"/>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 xml:space="preserve">it has a performance impact and can be enabled as required with </w:t>
      </w:r>
      <w:r w:rsidR="003D26F7" w:rsidRPr="002410FE">
        <w:rPr>
          <w:rFonts w:ascii="Arial" w:eastAsia="Times New Roman" w:hAnsi="Arial" w:cs="Arial"/>
          <w:color w:val="292929"/>
          <w:sz w:val="21"/>
          <w:szCs w:val="21"/>
        </w:rPr>
        <w:t>caution.</w:t>
      </w:r>
      <w:r w:rsidRPr="002410FE">
        <w:rPr>
          <w:rFonts w:ascii="Arial" w:eastAsia="Times New Roman" w:hAnsi="Arial" w:cs="Arial"/>
          <w:color w:val="292929"/>
          <w:sz w:val="21"/>
          <w:szCs w:val="21"/>
        </w:rPr>
        <w:t xml:space="preserve">   </w:t>
      </w:r>
    </w:p>
    <w:p w14:paraId="7A06C22A" w14:textId="77777777" w:rsidR="006825F0" w:rsidRPr="002410FE" w:rsidRDefault="004B2CD3" w:rsidP="002410FE">
      <w:pPr>
        <w:pStyle w:val="ListParagraph"/>
        <w:numPr>
          <w:ilvl w:val="0"/>
          <w:numId w:val="42"/>
        </w:numPr>
        <w:spacing w:before="120" w:after="120" w:line="240" w:lineRule="auto"/>
        <w:ind w:right="120"/>
        <w:rPr>
          <w:rFonts w:ascii="Arial" w:eastAsia="Times New Roman" w:hAnsi="Arial" w:cs="Arial"/>
          <w:color w:val="292929"/>
          <w:sz w:val="18"/>
          <w:szCs w:val="21"/>
        </w:rPr>
      </w:pPr>
      <w:r w:rsidRPr="002410FE">
        <w:rPr>
          <w:rFonts w:ascii="Arial" w:eastAsia="Times New Roman" w:hAnsi="Arial" w:cs="Arial"/>
          <w:color w:val="292929"/>
          <w:sz w:val="21"/>
          <w:szCs w:val="21"/>
        </w:rPr>
        <w:t>Implementing</w:t>
      </w:r>
      <w:r w:rsidR="00717754" w:rsidRPr="002410FE">
        <w:rPr>
          <w:rFonts w:ascii="Arial" w:eastAsia="Times New Roman" w:hAnsi="Arial" w:cs="Arial"/>
          <w:color w:val="292929"/>
          <w:sz w:val="21"/>
          <w:szCs w:val="21"/>
        </w:rPr>
        <w:t xml:space="preserve"> custom trigger functions on database tables and objects as needed. </w:t>
      </w:r>
      <w:r w:rsidR="00014975" w:rsidRPr="002410FE">
        <w:rPr>
          <w:rFonts w:ascii="Arial" w:eastAsia="Times New Roman" w:hAnsi="Arial" w:cs="Arial"/>
          <w:color w:val="292929"/>
          <w:sz w:val="21"/>
          <w:szCs w:val="21"/>
        </w:rPr>
        <w:t xml:space="preserve"> </w:t>
      </w:r>
      <w:r w:rsidR="00E5082F" w:rsidRPr="002410FE">
        <w:rPr>
          <w:rFonts w:ascii="Arial" w:eastAsia="Times New Roman" w:hAnsi="Arial" w:cs="Arial"/>
          <w:color w:val="292929"/>
          <w:sz w:val="21"/>
          <w:szCs w:val="21"/>
        </w:rPr>
        <w:t xml:space="preserve"> </w:t>
      </w:r>
    </w:p>
    <w:p w14:paraId="7053D15F" w14:textId="77777777" w:rsidR="00717754" w:rsidRPr="002410FE" w:rsidRDefault="00717754" w:rsidP="002410FE">
      <w:pPr>
        <w:pStyle w:val="ListParagraph"/>
        <w:numPr>
          <w:ilvl w:val="0"/>
          <w:numId w:val="42"/>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Using tools provided by postgres community</w:t>
      </w:r>
    </w:p>
    <w:p w14:paraId="5A941D20" w14:textId="77777777" w:rsidR="00717754" w:rsidRPr="002410FE" w:rsidRDefault="00C94978" w:rsidP="002410FE">
      <w:pPr>
        <w:pStyle w:val="ListParagraph"/>
        <w:numPr>
          <w:ilvl w:val="1"/>
          <w:numId w:val="42"/>
        </w:numPr>
        <w:spacing w:before="120" w:after="120" w:line="240" w:lineRule="auto"/>
        <w:ind w:right="120"/>
        <w:rPr>
          <w:rFonts w:ascii="Arial" w:eastAsia="Times New Roman" w:hAnsi="Arial" w:cs="Arial"/>
          <w:color w:val="292929"/>
          <w:sz w:val="21"/>
          <w:szCs w:val="21"/>
        </w:rPr>
      </w:pPr>
      <w:r w:rsidRPr="002410FE">
        <w:rPr>
          <w:rFonts w:ascii="Arial" w:eastAsia="Times New Roman" w:hAnsi="Arial" w:cs="Arial"/>
          <w:color w:val="292929"/>
          <w:sz w:val="21"/>
          <w:szCs w:val="21"/>
        </w:rPr>
        <w:t>audit-trigger 91plus (</w:t>
      </w:r>
      <w:hyperlink r:id="rId26" w:tgtFrame="_blank" w:history="1">
        <w:r w:rsidRPr="002410FE">
          <w:rPr>
            <w:rFonts w:ascii="Arial" w:eastAsia="Times New Roman" w:hAnsi="Arial"/>
            <w:color w:val="292929"/>
          </w:rPr>
          <w:t>https://github.com/2ndQuadrant/audit-trigger</w:t>
        </w:r>
      </w:hyperlink>
      <w:r w:rsidRPr="002410FE">
        <w:rPr>
          <w:rFonts w:ascii="Arial" w:eastAsia="Times New Roman" w:hAnsi="Arial" w:cs="Arial"/>
          <w:color w:val="292929"/>
          <w:sz w:val="21"/>
          <w:szCs w:val="21"/>
        </w:rPr>
        <w:t>)</w:t>
      </w:r>
    </w:p>
    <w:p w14:paraId="7F2E38F3" w14:textId="77777777" w:rsidR="00C94978" w:rsidRPr="002410FE" w:rsidRDefault="00C94978" w:rsidP="002410FE">
      <w:pPr>
        <w:pStyle w:val="ListParagraph"/>
        <w:numPr>
          <w:ilvl w:val="1"/>
          <w:numId w:val="42"/>
        </w:numPr>
        <w:spacing w:before="120" w:after="120" w:line="240" w:lineRule="auto"/>
        <w:ind w:right="120"/>
        <w:rPr>
          <w:rFonts w:ascii="Arial" w:hAnsi="Arial" w:cs="Arial"/>
          <w:color w:val="292929"/>
          <w:sz w:val="21"/>
          <w:szCs w:val="21"/>
        </w:rPr>
      </w:pPr>
      <w:r w:rsidRPr="002410FE">
        <w:rPr>
          <w:rFonts w:ascii="Arial" w:eastAsia="Times New Roman" w:hAnsi="Arial" w:cs="Arial"/>
          <w:color w:val="292929"/>
          <w:sz w:val="21"/>
          <w:szCs w:val="21"/>
        </w:rPr>
        <w:t>pgaudit extensio</w:t>
      </w:r>
      <w:r w:rsidRPr="002410FE">
        <w:rPr>
          <w:rFonts w:ascii="Arial" w:hAnsi="Arial" w:cs="Arial"/>
          <w:color w:val="292929"/>
          <w:sz w:val="21"/>
          <w:szCs w:val="21"/>
        </w:rPr>
        <w:t>n (</w:t>
      </w:r>
      <w:hyperlink r:id="rId27" w:tgtFrame="_blank" w:history="1">
        <w:r w:rsidRPr="002410FE">
          <w:rPr>
            <w:rStyle w:val="Hyperlink"/>
            <w:rFonts w:cs="Arial"/>
            <w:color w:val="008FD3"/>
            <w:sz w:val="21"/>
            <w:szCs w:val="21"/>
          </w:rPr>
          <w:t>https://github.com/pgaudit/pgaudit</w:t>
        </w:r>
      </w:hyperlink>
      <w:r w:rsidRPr="002410FE">
        <w:rPr>
          <w:rFonts w:ascii="Arial" w:hAnsi="Arial" w:cs="Arial"/>
          <w:color w:val="292929"/>
          <w:sz w:val="21"/>
          <w:szCs w:val="21"/>
        </w:rPr>
        <w:t>)</w:t>
      </w:r>
    </w:p>
    <w:p w14:paraId="2B4BCACC" w14:textId="77777777" w:rsidR="00044E39" w:rsidRDefault="006825F0" w:rsidP="00F66291">
      <w:pPr>
        <w:spacing w:before="120" w:after="120" w:line="240" w:lineRule="auto"/>
        <w:ind w:right="120"/>
        <w:rPr>
          <w:rFonts w:ascii="Arial" w:eastAsia="Times New Roman" w:hAnsi="Arial" w:cs="Arial"/>
          <w:color w:val="292929"/>
          <w:sz w:val="21"/>
          <w:szCs w:val="21"/>
        </w:rPr>
      </w:pPr>
      <w:r>
        <w:rPr>
          <w:rFonts w:ascii="Arial" w:hAnsi="Arial" w:cs="Arial"/>
          <w:color w:val="292929"/>
          <w:sz w:val="21"/>
          <w:szCs w:val="21"/>
        </w:rPr>
        <w:tab/>
      </w:r>
    </w:p>
    <w:p w14:paraId="15AFCC27" w14:textId="77777777" w:rsidR="00044E39" w:rsidRPr="00F66291" w:rsidRDefault="00044E39" w:rsidP="00F66291">
      <w:pPr>
        <w:spacing w:before="120" w:after="120" w:line="240" w:lineRule="auto"/>
        <w:ind w:right="120"/>
        <w:rPr>
          <w:rFonts w:ascii="Arial" w:eastAsia="Times New Roman" w:hAnsi="Arial" w:cs="Arial"/>
          <w:color w:val="292929"/>
          <w:sz w:val="21"/>
          <w:szCs w:val="21"/>
        </w:rPr>
      </w:pPr>
    </w:p>
    <w:p w14:paraId="1437B80E" w14:textId="77777777" w:rsidR="00110EA1" w:rsidRDefault="00110EA1" w:rsidP="00110EA1">
      <w:pPr>
        <w:pStyle w:val="Heading3"/>
      </w:pPr>
      <w:bookmarkStart w:id="315" w:name="_Toc530490148"/>
      <w:r>
        <w:t>IT Infrastructure Auditing</w:t>
      </w:r>
      <w:bookmarkEnd w:id="315"/>
    </w:p>
    <w:p w14:paraId="389CBA4B" w14:textId="77777777" w:rsidR="00110EA1" w:rsidRDefault="00110EA1" w:rsidP="00110EA1">
      <w:pPr>
        <w:ind w:firstLine="708"/>
      </w:pPr>
      <w:r>
        <w:t>&lt;</w:t>
      </w:r>
      <w:r w:rsidR="009910DE">
        <w:t>Infrastructure / server security and a</w:t>
      </w:r>
      <w:r w:rsidR="003D26F7">
        <w:t>uditing to be covered in detail</w:t>
      </w:r>
      <w:r w:rsidR="009910DE">
        <w:t xml:space="preserve"> on IT Architecture documents.  The scope of this Data Management document is limited to data, database and application data.</w:t>
      </w:r>
      <w:r>
        <w:t>&gt;</w:t>
      </w:r>
    </w:p>
    <w:p w14:paraId="6FA3947A" w14:textId="77777777" w:rsidR="009A6B4C" w:rsidRDefault="009A6B4C" w:rsidP="009A6B4C"/>
    <w:p w14:paraId="7184063A" w14:textId="77777777" w:rsidR="00831484" w:rsidRDefault="00831484" w:rsidP="00831484">
      <w:pPr>
        <w:pStyle w:val="Heading2"/>
      </w:pPr>
      <w:bookmarkStart w:id="316" w:name="_Toc530490149"/>
      <w:r>
        <w:t>E</w:t>
      </w:r>
      <w:r w:rsidR="00407314">
        <w:t>vent</w:t>
      </w:r>
      <w:r w:rsidR="0087442F">
        <w:t>/s</w:t>
      </w:r>
      <w:r>
        <w:t xml:space="preserve"> Log</w:t>
      </w:r>
      <w:r w:rsidR="00407314">
        <w:t>s</w:t>
      </w:r>
      <w:bookmarkEnd w:id="316"/>
    </w:p>
    <w:p w14:paraId="70EFCD4A" w14:textId="77777777" w:rsidR="00831484" w:rsidRDefault="00831484" w:rsidP="00831484">
      <w:r>
        <w:t>&lt;describe application, database event logs (errors, exceptions, etc) process and process for capturing, storing, accessing them for analysis, reporting etc&gt;</w:t>
      </w:r>
    </w:p>
    <w:p w14:paraId="3AA37137" w14:textId="77777777" w:rsidR="00831484" w:rsidRDefault="00831484" w:rsidP="00831484">
      <w:pPr>
        <w:pStyle w:val="Heading2"/>
      </w:pPr>
      <w:bookmarkStart w:id="317" w:name="_Toc530490150"/>
      <w:r>
        <w:t>Alerts</w:t>
      </w:r>
      <w:r w:rsidR="00C3687B">
        <w:t xml:space="preserve"> &amp; Notifications</w:t>
      </w:r>
      <w:bookmarkEnd w:id="317"/>
    </w:p>
    <w:p w14:paraId="2B3B2306" w14:textId="77777777" w:rsidR="00831484" w:rsidRDefault="00831484" w:rsidP="00831484">
      <w:r>
        <w:t>&lt;Describe Application and Database alerts to be setup, configured, implemented etc &gt;</w:t>
      </w:r>
    </w:p>
    <w:p w14:paraId="16BB6111" w14:textId="77777777" w:rsidR="00831484" w:rsidRDefault="00831484" w:rsidP="00A936B7"/>
    <w:p w14:paraId="2D879262" w14:textId="77777777" w:rsidR="00E41D34" w:rsidRDefault="00E41D34" w:rsidP="00E41D34">
      <w:pPr>
        <w:pStyle w:val="Heading1"/>
      </w:pPr>
      <w:bookmarkStart w:id="318" w:name="_Toc530490151"/>
      <w:r>
        <w:t>Data Security and Governance</w:t>
      </w:r>
      <w:bookmarkEnd w:id="318"/>
    </w:p>
    <w:p w14:paraId="45077ED6" w14:textId="77777777" w:rsidR="00E41D34" w:rsidRDefault="00E41D34" w:rsidP="00E41D34">
      <w:pPr>
        <w:rPr>
          <w:sz w:val="2"/>
        </w:rPr>
      </w:pPr>
    </w:p>
    <w:p w14:paraId="4B99AB49" w14:textId="77777777" w:rsidR="00E41D34" w:rsidRDefault="00E41D34" w:rsidP="00E41D34">
      <w:pPr>
        <w:pStyle w:val="Heading2"/>
      </w:pPr>
      <w:bookmarkStart w:id="319" w:name="_Toc530490152"/>
      <w:r>
        <w:t>Se</w:t>
      </w:r>
      <w:r w:rsidR="00067E03">
        <w:t>curity Standards and Guidelines</w:t>
      </w:r>
      <w:bookmarkEnd w:id="319"/>
    </w:p>
    <w:p w14:paraId="614CFDAA" w14:textId="77777777" w:rsidR="003C761E" w:rsidRDefault="003C761E" w:rsidP="003C761E"/>
    <w:p w14:paraId="61AC3D0B" w14:textId="1D8B801D" w:rsidR="008E151F" w:rsidRDefault="008E151F" w:rsidP="00041D79">
      <w:pPr>
        <w:pStyle w:val="ListParagraph"/>
        <w:numPr>
          <w:ilvl w:val="0"/>
          <w:numId w:val="32"/>
        </w:numPr>
      </w:pPr>
      <w:r>
        <w:t xml:space="preserve">Individuals data is secured at every stage of the system. </w:t>
      </w:r>
    </w:p>
    <w:p w14:paraId="27AECA7B" w14:textId="6475BD2F" w:rsidR="008E151F" w:rsidRDefault="00041D79" w:rsidP="00041D79">
      <w:pPr>
        <w:pStyle w:val="ListParagraph"/>
        <w:numPr>
          <w:ilvl w:val="0"/>
          <w:numId w:val="32"/>
        </w:numPr>
      </w:pPr>
      <w:del w:id="320" w:author="Nasir Khan" w:date="2018-11-22T16:18:00Z">
        <w:r w:rsidDel="008B6DD5">
          <w:lastRenderedPageBreak/>
          <w:delText xml:space="preserve">Necessary </w:delText>
        </w:r>
      </w:del>
      <w:ins w:id="321" w:author="Nasir Khan" w:date="2018-11-22T16:18:00Z">
        <w:r w:rsidR="008B6DD5">
          <w:t xml:space="preserve">ID </w:t>
        </w:r>
      </w:ins>
      <w:r>
        <w:t>d</w:t>
      </w:r>
      <w:r w:rsidR="008E151F">
        <w:t xml:space="preserve">ata </w:t>
      </w:r>
      <w:del w:id="322" w:author="Nasir Khan" w:date="2018-11-22T16:18:00Z">
        <w:r w:rsidR="008E151F" w:rsidDel="008B6DD5">
          <w:delText xml:space="preserve">will be </w:delText>
        </w:r>
      </w:del>
      <w:ins w:id="323" w:author="Nasir Khan" w:date="2018-11-22T16:18:00Z">
        <w:r w:rsidR="008B6DD5">
          <w:t xml:space="preserve">is </w:t>
        </w:r>
      </w:ins>
      <w:r w:rsidR="008E151F">
        <w:t xml:space="preserve">encrypted </w:t>
      </w:r>
      <w:ins w:id="324" w:author="Nasir Khan" w:date="2018-11-22T16:18:00Z">
        <w:r w:rsidR="008B6DD5">
          <w:t xml:space="preserve">during the first capture itself. Even the system where the data is captured will not be able to see the data once the packet is generated. </w:t>
        </w:r>
      </w:ins>
      <w:del w:id="325" w:author="Nasir Khan" w:date="2018-11-22T16:19:00Z">
        <w:r w:rsidR="008E151F" w:rsidDel="008B6DD5">
          <w:delText>during transport and persistent store. Encryption and decryption at cell level (row level)</w:delText>
        </w:r>
      </w:del>
      <w:ins w:id="326" w:author="Nasir Khan" w:date="2018-11-22T16:19:00Z">
        <w:r w:rsidR="008B6DD5">
          <w:t xml:space="preserve"> </w:t>
        </w:r>
      </w:ins>
    </w:p>
    <w:p w14:paraId="779A9158" w14:textId="254722E5" w:rsidR="008E151F" w:rsidRDefault="008E151F" w:rsidP="00041D79">
      <w:pPr>
        <w:pStyle w:val="ListParagraph"/>
        <w:numPr>
          <w:ilvl w:val="0"/>
          <w:numId w:val="32"/>
        </w:numPr>
        <w:rPr>
          <w:ins w:id="327" w:author="Nasir Khan" w:date="2018-11-22T16:20:00Z"/>
        </w:rPr>
      </w:pPr>
      <w:r>
        <w:t>All users will be authenticated with Multi Factor Authentication</w:t>
      </w:r>
    </w:p>
    <w:p w14:paraId="35127299" w14:textId="7A05B8DE" w:rsidR="008B6DD5" w:rsidDel="008B6DD5" w:rsidRDefault="008B6DD5" w:rsidP="00041D79">
      <w:pPr>
        <w:pStyle w:val="ListParagraph"/>
        <w:numPr>
          <w:ilvl w:val="0"/>
          <w:numId w:val="32"/>
        </w:numPr>
        <w:rPr>
          <w:del w:id="328" w:author="Nasir Khan" w:date="2018-11-22T16:20:00Z"/>
        </w:rPr>
      </w:pPr>
    </w:p>
    <w:p w14:paraId="7FC6D3CD" w14:textId="77777777" w:rsidR="008E151F" w:rsidRDefault="008E151F" w:rsidP="00041D79">
      <w:pPr>
        <w:pStyle w:val="ListParagraph"/>
        <w:numPr>
          <w:ilvl w:val="0"/>
          <w:numId w:val="32"/>
        </w:numPr>
      </w:pPr>
      <w:r>
        <w:t>User access permissions can be granted or revoked on any object at the database, schema or table levels</w:t>
      </w:r>
    </w:p>
    <w:p w14:paraId="09B862FA" w14:textId="55FEDBC2" w:rsidR="008E151F" w:rsidDel="008B6DD5" w:rsidRDefault="008E151F">
      <w:pPr>
        <w:pStyle w:val="ListParagraph"/>
        <w:numPr>
          <w:ilvl w:val="0"/>
          <w:numId w:val="32"/>
        </w:numPr>
        <w:rPr>
          <w:del w:id="329" w:author="Nasir Khan" w:date="2018-11-22T16:21:00Z"/>
        </w:rPr>
      </w:pPr>
      <w:r>
        <w:t>DBA should not see and perform any action on the data</w:t>
      </w:r>
      <w:ins w:id="330" w:author="Nasir Khan" w:date="2018-11-22T16:20:00Z">
        <w:r w:rsidR="008B6DD5">
          <w:t xml:space="preserve">. He will have only privileges to perform Dba </w:t>
        </w:r>
      </w:ins>
      <w:ins w:id="331" w:author="Nasir Khan" w:date="2018-11-22T16:21:00Z">
        <w:r w:rsidR="008B6DD5">
          <w:t>activities.</w:t>
        </w:r>
      </w:ins>
    </w:p>
    <w:p w14:paraId="01B9BBE9" w14:textId="6D4714C5" w:rsidR="008E151F" w:rsidDel="008B6DD5" w:rsidRDefault="008E151F">
      <w:pPr>
        <w:pStyle w:val="ListParagraph"/>
        <w:numPr>
          <w:ilvl w:val="0"/>
          <w:numId w:val="32"/>
        </w:numPr>
        <w:rPr>
          <w:del w:id="332" w:author="Nasir Khan" w:date="2018-11-22T16:21:00Z"/>
        </w:rPr>
      </w:pPr>
      <w:del w:id="333" w:author="Nasir Khan" w:date="2018-11-22T16:21:00Z">
        <w:r w:rsidDel="008B6DD5">
          <w:delText xml:space="preserve">No Foreign Key reference on IDs like UIN, </w:delText>
        </w:r>
        <w:r w:rsidR="00B72CF8" w:rsidDel="008B6DD5">
          <w:delText>Registration</w:delText>
        </w:r>
        <w:r w:rsidDel="008B6DD5">
          <w:delText xml:space="preserve"> ID…etc. User surrogate keys for reference</w:delText>
        </w:r>
      </w:del>
    </w:p>
    <w:p w14:paraId="4D6A77C4" w14:textId="0AF612C0" w:rsidR="008E151F" w:rsidRDefault="008E151F">
      <w:pPr>
        <w:pStyle w:val="ListParagraph"/>
        <w:numPr>
          <w:ilvl w:val="0"/>
          <w:numId w:val="32"/>
        </w:numPr>
      </w:pPr>
      <w:del w:id="334" w:author="Nasir Khan" w:date="2018-11-22T16:21:00Z">
        <w:r w:rsidDel="008B6DD5">
          <w:delText xml:space="preserve">Data classification </w:delText>
        </w:r>
        <w:r w:rsidR="00041D79" w:rsidDel="008B6DD5">
          <w:delText>should</w:delText>
        </w:r>
        <w:r w:rsidDel="008B6DD5">
          <w:delText xml:space="preserve"> be done for encryption, access grants…etc.</w:delText>
        </w:r>
      </w:del>
    </w:p>
    <w:p w14:paraId="088174CC" w14:textId="77777777" w:rsidR="008E151F" w:rsidRDefault="008E151F" w:rsidP="00041D79">
      <w:pPr>
        <w:pStyle w:val="ListParagraph"/>
        <w:numPr>
          <w:ilvl w:val="0"/>
          <w:numId w:val="32"/>
        </w:numPr>
      </w:pPr>
      <w:r>
        <w:t>No select query is accepted from any type of request or users other than application, No Select * query at all.</w:t>
      </w:r>
    </w:p>
    <w:p w14:paraId="696A7160" w14:textId="77777777" w:rsidR="008E151F" w:rsidRDefault="008E151F" w:rsidP="00041D79">
      <w:pPr>
        <w:pStyle w:val="ListParagraph"/>
        <w:numPr>
          <w:ilvl w:val="0"/>
          <w:numId w:val="32"/>
        </w:numPr>
      </w:pPr>
      <w:r>
        <w:t>No export and import operation of database is allowed</w:t>
      </w:r>
    </w:p>
    <w:p w14:paraId="338C63B7" w14:textId="48517794" w:rsidR="008E151F" w:rsidDel="008B6DD5" w:rsidRDefault="008E151F" w:rsidP="00041D79">
      <w:pPr>
        <w:pStyle w:val="ListParagraph"/>
        <w:numPr>
          <w:ilvl w:val="0"/>
          <w:numId w:val="32"/>
        </w:numPr>
        <w:rPr>
          <w:del w:id="335" w:author="Nasir Khan" w:date="2018-11-22T16:21:00Z"/>
        </w:rPr>
      </w:pPr>
      <w:del w:id="336" w:author="Nasir Khan" w:date="2018-11-22T16:21:00Z">
        <w:r w:rsidDel="008B6DD5">
          <w:delText>Audit details at DB, Table, Data level – Check feasibility</w:delText>
        </w:r>
      </w:del>
    </w:p>
    <w:p w14:paraId="2BDA3647" w14:textId="10FB28E4" w:rsidR="008E151F" w:rsidRDefault="008E151F" w:rsidP="00041D79">
      <w:pPr>
        <w:pStyle w:val="ListParagraph"/>
        <w:numPr>
          <w:ilvl w:val="0"/>
          <w:numId w:val="32"/>
        </w:numPr>
      </w:pPr>
      <w:r>
        <w:t xml:space="preserve">Passwords will be stored in DB </w:t>
      </w:r>
      <w:ins w:id="337" w:author="Nasir Khan" w:date="2018-11-22T16:22:00Z">
        <w:r w:rsidR="008B6DD5">
          <w:t>in encrypted form</w:t>
        </w:r>
      </w:ins>
      <w:del w:id="338" w:author="Nasir Khan" w:date="2018-11-22T16:22:00Z">
        <w:r w:rsidDel="008B6DD5">
          <w:delText>- hashed</w:delText>
        </w:r>
      </w:del>
    </w:p>
    <w:p w14:paraId="6D61109D" w14:textId="7AB31F99" w:rsidR="00E41D34" w:rsidRDefault="008E151F" w:rsidP="00041D79">
      <w:pPr>
        <w:pStyle w:val="ListParagraph"/>
        <w:numPr>
          <w:ilvl w:val="0"/>
          <w:numId w:val="32"/>
        </w:numPr>
      </w:pPr>
      <w:r>
        <w:t>Identify how we can restrict/control data access for backend users at DB level. Also test how we can log the actions performed at backend level</w:t>
      </w:r>
      <w:ins w:id="339" w:author="Nasir Khan" w:date="2018-11-22T16:22:00Z">
        <w:r w:rsidR="008B6DD5">
          <w:t xml:space="preserve"> – </w:t>
        </w:r>
        <w:r w:rsidR="008B6DD5" w:rsidRPr="008B6DD5">
          <w:rPr>
            <w:highlight w:val="yellow"/>
            <w:rPrChange w:id="340" w:author="Nasir Khan" w:date="2018-11-22T16:22:00Z">
              <w:rPr/>
            </w:rPrChange>
          </w:rPr>
          <w:t>To be discussed</w:t>
        </w:r>
      </w:ins>
    </w:p>
    <w:p w14:paraId="3FC75A89" w14:textId="77777777" w:rsidR="00E41D34" w:rsidRDefault="00E41D34" w:rsidP="00E41D34">
      <w:pPr>
        <w:pStyle w:val="Heading2"/>
      </w:pPr>
      <w:bookmarkStart w:id="341" w:name="_Toc530490153"/>
      <w:r>
        <w:t>Data Authorization</w:t>
      </w:r>
      <w:bookmarkEnd w:id="341"/>
    </w:p>
    <w:p w14:paraId="19A7092E" w14:textId="5C5F234D" w:rsidR="002D7324" w:rsidRDefault="002D7324">
      <w:pPr>
        <w:rPr>
          <w:ins w:id="342" w:author="Nasir Khan" w:date="2018-11-22T16:03:00Z"/>
        </w:rPr>
        <w:pPrChange w:id="343" w:author="Nasir Khan" w:date="2018-11-22T16:03:00Z">
          <w:pPr>
            <w:pStyle w:val="ListParagraph"/>
            <w:numPr>
              <w:numId w:val="5"/>
            </w:numPr>
            <w:ind w:left="1428" w:hanging="360"/>
          </w:pPr>
        </w:pPrChange>
      </w:pPr>
      <w:ins w:id="344" w:author="Nasir Khan" w:date="2018-11-22T16:03:00Z">
        <w:r>
          <w:t>Following are the different authorization layers in MOSIP</w:t>
        </w:r>
      </w:ins>
    </w:p>
    <w:p w14:paraId="5DE90B37" w14:textId="702780B6" w:rsidR="00F961A1" w:rsidRDefault="00F961A1">
      <w:pPr>
        <w:pStyle w:val="ListParagraph"/>
        <w:numPr>
          <w:ilvl w:val="0"/>
          <w:numId w:val="50"/>
        </w:numPr>
        <w:pPrChange w:id="345" w:author="Nasir Khan" w:date="2018-11-22T16:03:00Z">
          <w:pPr>
            <w:pStyle w:val="ListParagraph"/>
            <w:numPr>
              <w:numId w:val="5"/>
            </w:numPr>
            <w:ind w:left="1428" w:hanging="360"/>
          </w:pPr>
        </w:pPrChange>
      </w:pPr>
      <w:r>
        <w:t>MOSIP Kernel uses externalized authorization component to control accesses to the kernel operations</w:t>
      </w:r>
      <w:ins w:id="346" w:author="Nasir Khan" w:date="2018-11-22T16:04:00Z">
        <w:r w:rsidR="002D7324">
          <w:t xml:space="preserve"> / services</w:t>
        </w:r>
      </w:ins>
    </w:p>
    <w:p w14:paraId="2225FB48" w14:textId="77777777" w:rsidR="002D7324" w:rsidRDefault="002D7324">
      <w:pPr>
        <w:pStyle w:val="ListParagraph"/>
        <w:numPr>
          <w:ilvl w:val="0"/>
          <w:numId w:val="50"/>
        </w:numPr>
        <w:rPr>
          <w:ins w:id="347" w:author="Nasir Khan" w:date="2018-11-22T16:05:00Z"/>
        </w:rPr>
        <w:pPrChange w:id="348" w:author="Nasir Khan" w:date="2018-11-22T16:03:00Z">
          <w:pPr>
            <w:pStyle w:val="ListParagraph"/>
            <w:numPr>
              <w:numId w:val="5"/>
            </w:numPr>
            <w:ind w:left="1428" w:hanging="360"/>
          </w:pPr>
        </w:pPrChange>
      </w:pPr>
      <w:ins w:id="349" w:author="Nasir Khan" w:date="2018-11-22T16:04:00Z">
        <w:r>
          <w:t xml:space="preserve">Database level authorization is </w:t>
        </w:r>
      </w:ins>
      <w:ins w:id="350" w:author="Nasir Khan" w:date="2018-11-22T16:05:00Z">
        <w:r>
          <w:t>controlled</w:t>
        </w:r>
      </w:ins>
      <w:ins w:id="351" w:author="Nasir Khan" w:date="2018-11-22T16:04:00Z">
        <w:r>
          <w:t xml:space="preserve"> </w:t>
        </w:r>
      </w:ins>
      <w:ins w:id="352" w:author="Nasir Khan" w:date="2018-11-22T16:05:00Z">
        <w:r>
          <w:t xml:space="preserve">using roles and user definition. </w:t>
        </w:r>
      </w:ins>
    </w:p>
    <w:p w14:paraId="506027D4" w14:textId="38003736" w:rsidR="00F961A1" w:rsidDel="002D7324" w:rsidRDefault="002D7324">
      <w:pPr>
        <w:pStyle w:val="ListParagraph"/>
        <w:numPr>
          <w:ilvl w:val="0"/>
          <w:numId w:val="50"/>
        </w:numPr>
        <w:rPr>
          <w:del w:id="353" w:author="Nasir Khan" w:date="2018-11-22T16:04:00Z"/>
        </w:rPr>
        <w:pPrChange w:id="354" w:author="Nasir Khan" w:date="2018-11-22T16:03:00Z">
          <w:pPr>
            <w:pStyle w:val="ListParagraph"/>
            <w:numPr>
              <w:numId w:val="5"/>
            </w:numPr>
            <w:ind w:left="1428" w:hanging="360"/>
          </w:pPr>
        </w:pPrChange>
      </w:pPr>
      <w:ins w:id="355" w:author="Nasir Khan" w:date="2018-11-22T16:06:00Z">
        <w:r>
          <w:t xml:space="preserve">Each application will have a different user to connect to respective database. These users will have only DML operation access. </w:t>
        </w:r>
      </w:ins>
      <w:del w:id="356" w:author="Nasir Khan" w:date="2018-11-22T16:04:00Z">
        <w:r w:rsidR="00F961A1" w:rsidDel="002D7324">
          <w:delText>RBAC to be implemented at row level</w:delText>
        </w:r>
      </w:del>
    </w:p>
    <w:p w14:paraId="13E4CA9B" w14:textId="605A7422" w:rsidR="00F961A1" w:rsidDel="002D7324" w:rsidRDefault="00F961A1">
      <w:pPr>
        <w:pStyle w:val="ListParagraph"/>
        <w:numPr>
          <w:ilvl w:val="0"/>
          <w:numId w:val="50"/>
        </w:numPr>
        <w:rPr>
          <w:del w:id="357" w:author="Nasir Khan" w:date="2018-11-22T16:04:00Z"/>
        </w:rPr>
        <w:pPrChange w:id="358" w:author="Nasir Khan" w:date="2018-11-22T16:03:00Z">
          <w:pPr>
            <w:pStyle w:val="ListParagraph"/>
            <w:numPr>
              <w:numId w:val="5"/>
            </w:numPr>
            <w:ind w:left="1428" w:hanging="360"/>
          </w:pPr>
        </w:pPrChange>
      </w:pPr>
      <w:del w:id="359" w:author="Nasir Khan" w:date="2018-11-22T16:04:00Z">
        <w:r w:rsidDel="002D7324">
          <w:delText>CRUD operation</w:delText>
        </w:r>
      </w:del>
    </w:p>
    <w:p w14:paraId="4B3D66F0" w14:textId="62358A8C" w:rsidR="00E41D34" w:rsidRDefault="00F961A1">
      <w:pPr>
        <w:pStyle w:val="ListParagraph"/>
        <w:numPr>
          <w:ilvl w:val="0"/>
          <w:numId w:val="50"/>
        </w:numPr>
        <w:rPr>
          <w:ins w:id="360" w:author="Nasir Khan" w:date="2018-11-22T16:06:00Z"/>
        </w:rPr>
        <w:pPrChange w:id="361" w:author="Nasir Khan" w:date="2018-11-22T16:03:00Z">
          <w:pPr>
            <w:pStyle w:val="ListParagraph"/>
            <w:numPr>
              <w:numId w:val="5"/>
            </w:numPr>
            <w:ind w:left="1428" w:hanging="360"/>
          </w:pPr>
        </w:pPrChange>
      </w:pPr>
      <w:del w:id="362" w:author="Nasir Khan" w:date="2018-11-22T16:06:00Z">
        <w:r w:rsidDel="002D7324">
          <w:delText>DB users / schemas to be defined for each application</w:delText>
        </w:r>
      </w:del>
    </w:p>
    <w:p w14:paraId="3B10FA26" w14:textId="3B717031" w:rsidR="002D7324" w:rsidRDefault="002D7324">
      <w:pPr>
        <w:pStyle w:val="ListParagraph"/>
        <w:numPr>
          <w:ilvl w:val="0"/>
          <w:numId w:val="50"/>
        </w:numPr>
        <w:pPrChange w:id="363" w:author="Nasir Khan" w:date="2018-11-22T16:03:00Z">
          <w:pPr>
            <w:pStyle w:val="ListParagraph"/>
            <w:numPr>
              <w:numId w:val="5"/>
            </w:numPr>
            <w:ind w:left="1428" w:hanging="360"/>
          </w:pPr>
        </w:pPrChange>
      </w:pPr>
      <w:ins w:id="364" w:author="Nasir Khan" w:date="2018-11-22T16:06:00Z">
        <w:r>
          <w:t xml:space="preserve">Following the list of different roles and users defined in MOSIP. Necessary access control access </w:t>
        </w:r>
      </w:ins>
    </w:p>
    <w:p w14:paraId="3F881B58" w14:textId="1F27BE8D" w:rsidR="00096F73" w:rsidRDefault="00096F73" w:rsidP="007628E9">
      <w:r w:rsidRPr="00096F73">
        <w:rPr>
          <w:noProof/>
        </w:rPr>
        <w:drawing>
          <wp:inline distT="0" distB="0" distL="0" distR="0" wp14:anchorId="32B12451" wp14:editId="3307F981">
            <wp:extent cx="6280150" cy="1729317"/>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0150" cy="1729317"/>
                    </a:xfrm>
                    <a:prstGeom prst="rect">
                      <a:avLst/>
                    </a:prstGeom>
                    <a:noFill/>
                    <a:ln>
                      <a:noFill/>
                    </a:ln>
                  </pic:spPr>
                </pic:pic>
              </a:graphicData>
            </a:graphic>
          </wp:inline>
        </w:drawing>
      </w:r>
    </w:p>
    <w:p w14:paraId="0DA2DBBC" w14:textId="77777777" w:rsidR="00CA53DA" w:rsidRDefault="00CA53DA" w:rsidP="00CA53DA">
      <w:pPr>
        <w:pStyle w:val="Heading2"/>
      </w:pPr>
      <w:bookmarkStart w:id="365" w:name="_Toc530490154"/>
      <w:r>
        <w:t>Data Authentication</w:t>
      </w:r>
      <w:bookmarkEnd w:id="365"/>
    </w:p>
    <w:p w14:paraId="3BD466E8" w14:textId="77777777" w:rsidR="00620849" w:rsidRDefault="00620849" w:rsidP="00640797">
      <w:pPr>
        <w:pStyle w:val="ListParagraph"/>
        <w:numPr>
          <w:ilvl w:val="0"/>
          <w:numId w:val="6"/>
        </w:numPr>
      </w:pPr>
      <w:r>
        <w:t>All the MOSIP resources are secured. The requests are allowed only after authentication</w:t>
      </w:r>
    </w:p>
    <w:p w14:paraId="5E7CA12E" w14:textId="77777777" w:rsidR="00620849" w:rsidRDefault="00620849" w:rsidP="00640797">
      <w:pPr>
        <w:pStyle w:val="ListParagraph"/>
        <w:numPr>
          <w:ilvl w:val="0"/>
          <w:numId w:val="6"/>
        </w:numPr>
      </w:pPr>
      <w:r>
        <w:t>Authentication details and authentication methods of users will stored at data system</w:t>
      </w:r>
    </w:p>
    <w:p w14:paraId="6E4045D0" w14:textId="77777777" w:rsidR="00620849" w:rsidRDefault="00620849" w:rsidP="00640797">
      <w:pPr>
        <w:pStyle w:val="ListParagraph"/>
        <w:numPr>
          <w:ilvl w:val="0"/>
          <w:numId w:val="6"/>
        </w:numPr>
      </w:pPr>
      <w:r>
        <w:t>DBA admin policies to be defined</w:t>
      </w:r>
    </w:p>
    <w:p w14:paraId="32C3302E" w14:textId="77777777" w:rsidR="00620849" w:rsidRDefault="00620849" w:rsidP="00640797">
      <w:pPr>
        <w:pStyle w:val="ListParagraph"/>
        <w:numPr>
          <w:ilvl w:val="0"/>
          <w:numId w:val="6"/>
        </w:numPr>
      </w:pPr>
      <w:r>
        <w:t>Password change policies</w:t>
      </w:r>
    </w:p>
    <w:p w14:paraId="051C12AE" w14:textId="77777777" w:rsidR="00620849" w:rsidRDefault="00620849" w:rsidP="00640797">
      <w:pPr>
        <w:pStyle w:val="ListParagraph"/>
        <w:numPr>
          <w:ilvl w:val="0"/>
          <w:numId w:val="6"/>
        </w:numPr>
      </w:pPr>
      <w:r>
        <w:t>Forgot password</w:t>
      </w:r>
    </w:p>
    <w:p w14:paraId="21055902" w14:textId="77777777" w:rsidR="00620849" w:rsidRDefault="00620849" w:rsidP="00640797">
      <w:pPr>
        <w:pStyle w:val="ListParagraph"/>
        <w:numPr>
          <w:ilvl w:val="0"/>
          <w:numId w:val="6"/>
        </w:numPr>
      </w:pPr>
      <w:r>
        <w:t>Physical access</w:t>
      </w:r>
    </w:p>
    <w:p w14:paraId="65345341" w14:textId="77777777" w:rsidR="00620849" w:rsidRDefault="00620849" w:rsidP="00640797">
      <w:pPr>
        <w:pStyle w:val="ListParagraph"/>
        <w:numPr>
          <w:ilvl w:val="0"/>
          <w:numId w:val="6"/>
        </w:numPr>
      </w:pPr>
      <w:r>
        <w:t>OTP</w:t>
      </w:r>
    </w:p>
    <w:p w14:paraId="236AC0ED" w14:textId="77777777" w:rsidR="00CA53DA" w:rsidRDefault="00620849" w:rsidP="00640797">
      <w:pPr>
        <w:pStyle w:val="ListParagraph"/>
        <w:numPr>
          <w:ilvl w:val="0"/>
          <w:numId w:val="6"/>
        </w:numPr>
      </w:pPr>
      <w:r>
        <w:t>Application level users and passwords to be maintained</w:t>
      </w:r>
    </w:p>
    <w:p w14:paraId="5178158B" w14:textId="77777777" w:rsidR="00E41D34" w:rsidRDefault="00E41D34" w:rsidP="00E41D34">
      <w:pPr>
        <w:pStyle w:val="Heading2"/>
      </w:pPr>
      <w:bookmarkStart w:id="366" w:name="_Toc530490155"/>
      <w:r>
        <w:lastRenderedPageBreak/>
        <w:t>Data A</w:t>
      </w:r>
      <w:r w:rsidR="00E72F5D">
        <w:t>ccess Governance</w:t>
      </w:r>
      <w:bookmarkEnd w:id="366"/>
    </w:p>
    <w:p w14:paraId="06DF6059" w14:textId="77777777" w:rsidR="00E41D34" w:rsidRDefault="00E41D34" w:rsidP="00E41D34">
      <w:pPr>
        <w:ind w:firstLine="708"/>
      </w:pPr>
      <w:r>
        <w:t>&lt;TODO&gt;</w:t>
      </w:r>
    </w:p>
    <w:p w14:paraId="427FEA8F" w14:textId="77777777" w:rsidR="00E41D34" w:rsidRDefault="00E41D34" w:rsidP="00A936B7"/>
    <w:p w14:paraId="40563A94" w14:textId="77777777" w:rsidR="00C01367" w:rsidRDefault="001F7416" w:rsidP="00C01367">
      <w:pPr>
        <w:pStyle w:val="Heading1"/>
      </w:pPr>
      <w:bookmarkStart w:id="367" w:name="_Toc530490156"/>
      <w:r>
        <w:t>Backup</w:t>
      </w:r>
      <w:r w:rsidR="007E38C6">
        <w:t xml:space="preserve"> &amp; Restore</w:t>
      </w:r>
      <w:r>
        <w:t xml:space="preserve"> / Recovery / Archival</w:t>
      </w:r>
      <w:bookmarkEnd w:id="367"/>
    </w:p>
    <w:p w14:paraId="2D7CE363" w14:textId="157DCB9E" w:rsidR="00B42C7D" w:rsidRPr="00B42C7D" w:rsidRDefault="00B42C7D" w:rsidP="00B42C7D">
      <w:pPr>
        <w:ind w:firstLine="708"/>
      </w:pPr>
      <w:r w:rsidRPr="007628E9">
        <w:rPr>
          <w:highlight w:val="yellow"/>
        </w:rPr>
        <w:t>&lt;</w:t>
      </w:r>
      <w:r w:rsidR="00C371FA" w:rsidRPr="007628E9">
        <w:rPr>
          <w:highlight w:val="yellow"/>
        </w:rPr>
        <w:t>To be discussed with Architecture team</w:t>
      </w:r>
      <w:r w:rsidRPr="007628E9">
        <w:rPr>
          <w:highlight w:val="yellow"/>
        </w:rPr>
        <w:t>&gt;</w:t>
      </w:r>
    </w:p>
    <w:p w14:paraId="2B2C0AB5" w14:textId="77777777" w:rsidR="00C01367" w:rsidRDefault="00DF0DC9" w:rsidP="004A3F96">
      <w:pPr>
        <w:pStyle w:val="Heading2"/>
      </w:pPr>
      <w:bookmarkStart w:id="368" w:name="_Toc530490157"/>
      <w:r>
        <w:t>Database Backup</w:t>
      </w:r>
      <w:r w:rsidR="00153864">
        <w:t xml:space="preserve"> and Restore</w:t>
      </w:r>
      <w:bookmarkEnd w:id="368"/>
    </w:p>
    <w:p w14:paraId="53A38F01" w14:textId="77777777" w:rsidR="009C230F" w:rsidRDefault="009C230F" w:rsidP="009C230F">
      <w:pPr>
        <w:ind w:firstLine="708"/>
      </w:pPr>
      <w:r>
        <w:t>&lt;TO DO&gt;</w:t>
      </w:r>
    </w:p>
    <w:p w14:paraId="44B1FD9E" w14:textId="77777777" w:rsidR="00153864" w:rsidRDefault="00153864" w:rsidP="009C230F">
      <w:pPr>
        <w:pStyle w:val="Heading3"/>
      </w:pPr>
      <w:bookmarkStart w:id="369" w:name="_Toc530490158"/>
      <w:r>
        <w:t>Backup interval</w:t>
      </w:r>
      <w:bookmarkEnd w:id="369"/>
      <w:r>
        <w:t xml:space="preserve"> </w:t>
      </w:r>
    </w:p>
    <w:p w14:paraId="7B5B7195" w14:textId="77777777" w:rsidR="00153864" w:rsidRDefault="00153864" w:rsidP="00D249A4">
      <w:pPr>
        <w:ind w:firstLine="708"/>
      </w:pPr>
      <w:r>
        <w:tab/>
      </w:r>
      <w:r>
        <w:tab/>
        <w:t>&lt;to do&gt;</w:t>
      </w:r>
    </w:p>
    <w:p w14:paraId="7E216380" w14:textId="77777777" w:rsidR="00153864" w:rsidRDefault="00153864" w:rsidP="006016F4">
      <w:pPr>
        <w:pStyle w:val="Heading3"/>
      </w:pPr>
      <w:bookmarkStart w:id="370" w:name="_Toc530490159"/>
      <w:r>
        <w:t>Backup retention</w:t>
      </w:r>
      <w:bookmarkEnd w:id="370"/>
      <w:r>
        <w:t xml:space="preserve"> </w:t>
      </w:r>
    </w:p>
    <w:p w14:paraId="61F327CC" w14:textId="77777777" w:rsidR="00153864" w:rsidRDefault="00153864" w:rsidP="00D249A4">
      <w:pPr>
        <w:ind w:firstLine="708"/>
      </w:pPr>
      <w:r>
        <w:tab/>
      </w:r>
      <w:r>
        <w:tab/>
        <w:t>&lt;</w:t>
      </w:r>
      <w:r w:rsidRPr="00153864">
        <w:t xml:space="preserve"> </w:t>
      </w:r>
      <w:r>
        <w:t>to do &gt;</w:t>
      </w:r>
    </w:p>
    <w:p w14:paraId="484AB884" w14:textId="77777777" w:rsidR="00153864" w:rsidRDefault="00153864" w:rsidP="006016F4">
      <w:pPr>
        <w:pStyle w:val="Heading3"/>
      </w:pPr>
      <w:bookmarkStart w:id="371" w:name="_Toc530490160"/>
      <w:r>
        <w:t>Performance impacts</w:t>
      </w:r>
      <w:bookmarkEnd w:id="371"/>
    </w:p>
    <w:p w14:paraId="75958002" w14:textId="77777777" w:rsidR="00C01367" w:rsidRDefault="00153864" w:rsidP="00153864">
      <w:pPr>
        <w:ind w:left="720" w:firstLine="720"/>
      </w:pPr>
      <w:r>
        <w:t>&lt; to do &gt;</w:t>
      </w:r>
    </w:p>
    <w:p w14:paraId="035CC7B0" w14:textId="77777777" w:rsidR="001D4053" w:rsidRDefault="001D4053" w:rsidP="00153864">
      <w:pPr>
        <w:ind w:left="720" w:firstLine="720"/>
      </w:pPr>
    </w:p>
    <w:p w14:paraId="19656143" w14:textId="77777777" w:rsidR="001D4053" w:rsidRDefault="001D4053" w:rsidP="001D4053">
      <w:pPr>
        <w:pStyle w:val="Heading3"/>
      </w:pPr>
      <w:bookmarkStart w:id="372" w:name="_Toc530490161"/>
      <w:r>
        <w:t>Restore Options</w:t>
      </w:r>
      <w:bookmarkEnd w:id="372"/>
      <w:r>
        <w:t xml:space="preserve"> </w:t>
      </w:r>
    </w:p>
    <w:p w14:paraId="61511543" w14:textId="77777777" w:rsidR="001D4053" w:rsidRDefault="001D4053" w:rsidP="001D4053">
      <w:pPr>
        <w:ind w:firstLine="708"/>
      </w:pPr>
      <w:r>
        <w:tab/>
      </w:r>
      <w:r>
        <w:tab/>
        <w:t>&lt;to do&gt;</w:t>
      </w:r>
    </w:p>
    <w:p w14:paraId="7EA9A7F1" w14:textId="77777777" w:rsidR="001D4053" w:rsidRDefault="001D4053" w:rsidP="001D4053">
      <w:pPr>
        <w:pStyle w:val="Heading3"/>
      </w:pPr>
      <w:bookmarkStart w:id="373" w:name="_Toc530490162"/>
      <w:r>
        <w:t>Postgres Backup – Logical Backup</w:t>
      </w:r>
      <w:bookmarkEnd w:id="373"/>
    </w:p>
    <w:p w14:paraId="4D9CCB60" w14:textId="77777777" w:rsidR="00BF2828" w:rsidRDefault="001D4053" w:rsidP="002410FE">
      <w:pPr>
        <w:pStyle w:val="ListParagraph"/>
        <w:numPr>
          <w:ilvl w:val="0"/>
          <w:numId w:val="44"/>
        </w:numPr>
      </w:pPr>
      <w:r>
        <w:t xml:space="preserve">Postgres pg_dump, sql etc. </w:t>
      </w:r>
    </w:p>
    <w:p w14:paraId="13330169" w14:textId="77777777" w:rsidR="00BF2828" w:rsidRDefault="00BF2828" w:rsidP="002410FE">
      <w:pPr>
        <w:pStyle w:val="ListParagraph"/>
        <w:numPr>
          <w:ilvl w:val="0"/>
          <w:numId w:val="44"/>
        </w:numPr>
      </w:pPr>
      <w:r>
        <w:t>SQL script dump of schema + data</w:t>
      </w:r>
    </w:p>
    <w:p w14:paraId="26C9E353" w14:textId="77777777" w:rsidR="00BF2828" w:rsidRDefault="00BF2828" w:rsidP="002410FE">
      <w:pPr>
        <w:pStyle w:val="ListParagraph"/>
        <w:numPr>
          <w:ilvl w:val="0"/>
          <w:numId w:val="44"/>
        </w:numPr>
      </w:pPr>
      <w:r>
        <w:t>Restored through SQL commands</w:t>
      </w:r>
    </w:p>
    <w:p w14:paraId="2A22BA40" w14:textId="77777777" w:rsidR="00BF2828" w:rsidRDefault="00BF2828" w:rsidP="002410FE">
      <w:pPr>
        <w:pStyle w:val="ListParagraph"/>
        <w:numPr>
          <w:ilvl w:val="0"/>
          <w:numId w:val="44"/>
        </w:numPr>
      </w:pPr>
      <w:r>
        <w:t xml:space="preserve">Great flexibility </w:t>
      </w:r>
    </w:p>
    <w:p w14:paraId="114FED96" w14:textId="77777777" w:rsidR="001D4053" w:rsidRDefault="00BF2828" w:rsidP="002410FE">
      <w:pPr>
        <w:pStyle w:val="ListParagraph"/>
        <w:numPr>
          <w:ilvl w:val="0"/>
          <w:numId w:val="44"/>
        </w:numPr>
      </w:pPr>
      <w:r>
        <w:t>Not the greatest for performance</w:t>
      </w:r>
    </w:p>
    <w:p w14:paraId="425A6025" w14:textId="77777777" w:rsidR="001D4053" w:rsidRDefault="001D4053" w:rsidP="001D4053">
      <w:pPr>
        <w:pStyle w:val="Heading3"/>
      </w:pPr>
      <w:bookmarkStart w:id="374" w:name="_Toc530490163"/>
      <w:r>
        <w:t>Postgres Backup – Physical Backup</w:t>
      </w:r>
      <w:bookmarkEnd w:id="374"/>
    </w:p>
    <w:p w14:paraId="20273E50" w14:textId="77777777" w:rsidR="00CD46E6" w:rsidRDefault="00CD46E6" w:rsidP="002410FE">
      <w:pPr>
        <w:pStyle w:val="ListParagraph"/>
        <w:numPr>
          <w:ilvl w:val="0"/>
          <w:numId w:val="43"/>
        </w:numPr>
      </w:pPr>
      <w:r>
        <w:t>Filesystem snapshots</w:t>
      </w:r>
    </w:p>
    <w:p w14:paraId="1C8E58DC" w14:textId="77777777" w:rsidR="00CD46E6" w:rsidRDefault="00CD46E6" w:rsidP="002410FE">
      <w:pPr>
        <w:pStyle w:val="ListParagraph"/>
        <w:numPr>
          <w:ilvl w:val="0"/>
          <w:numId w:val="43"/>
        </w:numPr>
      </w:pPr>
      <w:r>
        <w:t xml:space="preserve">pg_basebackup </w:t>
      </w:r>
    </w:p>
    <w:p w14:paraId="1BF3A293" w14:textId="77777777" w:rsidR="001D4053" w:rsidRDefault="00CD46E6" w:rsidP="002410FE">
      <w:pPr>
        <w:pStyle w:val="ListParagraph"/>
        <w:numPr>
          <w:ilvl w:val="0"/>
          <w:numId w:val="43"/>
        </w:numPr>
      </w:pPr>
      <w:r>
        <w:t>Manual” base backups</w:t>
      </w:r>
    </w:p>
    <w:p w14:paraId="51D59929" w14:textId="77777777" w:rsidR="00DF0DC9" w:rsidRDefault="00DF0DC9" w:rsidP="004A3F96">
      <w:pPr>
        <w:pStyle w:val="Heading2"/>
      </w:pPr>
      <w:bookmarkStart w:id="375" w:name="_Toc530490164"/>
      <w:r>
        <w:lastRenderedPageBreak/>
        <w:t>Database Archival</w:t>
      </w:r>
      <w:bookmarkEnd w:id="375"/>
    </w:p>
    <w:p w14:paraId="0A61AA84" w14:textId="77777777" w:rsidR="00D249A4" w:rsidRDefault="005C5A20" w:rsidP="005C5A20">
      <w:r>
        <w:t>This will be implemented as part of the SI’s strategy.</w:t>
      </w:r>
    </w:p>
    <w:p w14:paraId="5FD73DA7" w14:textId="77777777" w:rsidR="00D249A4" w:rsidRDefault="00DF0DC9" w:rsidP="004A3F96">
      <w:pPr>
        <w:pStyle w:val="Heading2"/>
      </w:pPr>
      <w:bookmarkStart w:id="376" w:name="_Toc530490165"/>
      <w:r>
        <w:t>Database Recovery</w:t>
      </w:r>
      <w:bookmarkEnd w:id="376"/>
    </w:p>
    <w:p w14:paraId="5F65163E" w14:textId="77777777" w:rsidR="00DF0DC9" w:rsidRDefault="00555A46" w:rsidP="00555A46">
      <w:r>
        <w:t xml:space="preserve">This will be </w:t>
      </w:r>
      <w:r w:rsidR="005C5A20">
        <w:t>implemented as part of the SI’s strategy.</w:t>
      </w:r>
    </w:p>
    <w:p w14:paraId="44133BEA" w14:textId="77777777" w:rsidR="00C01367" w:rsidRDefault="00B36264" w:rsidP="00C01367">
      <w:pPr>
        <w:pStyle w:val="Heading1"/>
      </w:pPr>
      <w:bookmarkStart w:id="377" w:name="_Toc530490166"/>
      <w:r>
        <w:t xml:space="preserve">Naming </w:t>
      </w:r>
      <w:r w:rsidR="00C807CD">
        <w:t>Standards</w:t>
      </w:r>
      <w:bookmarkEnd w:id="377"/>
    </w:p>
    <w:p w14:paraId="30EE4F5C" w14:textId="77777777" w:rsidR="004A3F96" w:rsidRDefault="004A3F96" w:rsidP="004A3F96">
      <w:pPr>
        <w:pStyle w:val="Heading2"/>
      </w:pPr>
      <w:bookmarkStart w:id="378" w:name="_Toc530490167"/>
      <w:r>
        <w:t>Naming</w:t>
      </w:r>
      <w:r w:rsidR="00C807CD">
        <w:t xml:space="preserve"> Standards</w:t>
      </w:r>
      <w:bookmarkEnd w:id="378"/>
      <w:r>
        <w:t xml:space="preserve"> </w:t>
      </w:r>
    </w:p>
    <w:p w14:paraId="41673D9C" w14:textId="77777777" w:rsidR="00E060CB" w:rsidRDefault="00E060CB" w:rsidP="00E060CB">
      <w:r>
        <w:t>A simple and consistent naming convention for database objects, when followed rigorously, can help database application developers greatly.  This is because developers, once they get used to the convention, can quickly identify objects belonging to their application and are less likely to make mistakes regarding the contents of columns.  In fact, an inadequate or improperly followed convention can actually increase the development effort by unnecessarily tying the application code to intricacies of the database physical design and by making application developers overly dependent on the DBA’s.</w:t>
      </w:r>
    </w:p>
    <w:p w14:paraId="30B36490" w14:textId="77777777" w:rsidR="00E060CB" w:rsidRDefault="00E060CB" w:rsidP="00E060CB">
      <w:r>
        <w:t>The intended audience for this document is data modelers, DBA’s and database application developers.</w:t>
      </w:r>
    </w:p>
    <w:p w14:paraId="6D25A873" w14:textId="77777777" w:rsidR="00E060CB" w:rsidRDefault="00E060CB" w:rsidP="00E060CB">
      <w:r>
        <w:t xml:space="preserve">The purpose of this document is to propose a simple and consistent naming mechanism for all the objects in a database schema.  The naming convention is aimed at reducing the dependence of the application developers on the database administrator by naming objects in a way that unambiguously defines their contents.  Where applicable, there is also a mention of how </w:t>
      </w:r>
      <w:r w:rsidRPr="00E060CB">
        <w:t xml:space="preserve">not </w:t>
      </w:r>
      <w:r>
        <w:t>to name the object and the reasons for this.</w:t>
      </w:r>
    </w:p>
    <w:p w14:paraId="58BC3033" w14:textId="77777777" w:rsidR="004A3F96" w:rsidRDefault="00E060CB" w:rsidP="00E060CB">
      <w:r>
        <w:t xml:space="preserve">Of course, there can be no one absolute convention that will solve all naming problems </w:t>
      </w:r>
      <w:r w:rsidRPr="00E060CB">
        <w:t>and</w:t>
      </w:r>
      <w:r>
        <w:t xml:space="preserve"> have universal appeal.  The conventions offered in this document are merely one way of naming things that appears to work.  The reader is free to modify these to suit individual project needs.</w:t>
      </w:r>
    </w:p>
    <w:p w14:paraId="4691E813" w14:textId="77777777" w:rsidR="00231645" w:rsidRDefault="00231645" w:rsidP="00E060CB"/>
    <w:p w14:paraId="6680E8AE" w14:textId="5E4BE061" w:rsidR="00231645" w:rsidRDefault="00231645" w:rsidP="00E060CB">
      <w:r>
        <w:t>Since most of the objects of MOSIP is created on their own databases, we will not have any prefix or suffix of the application / module name or abbreviation to the table or object name.</w:t>
      </w:r>
      <w:r w:rsidR="004D6F6E">
        <w:t xml:space="preserve"> </w:t>
      </w:r>
      <w:del w:id="379" w:author="Nasir Khan" w:date="2018-11-23T16:13:00Z">
        <w:r w:rsidR="004D6F6E" w:rsidDel="004B1229">
          <w:delText>If needed, we can have multiple schemas screated</w:delText>
        </w:r>
      </w:del>
      <w:ins w:id="380" w:author="Nasir Khan" w:date="2018-11-23T16:13:00Z">
        <w:r w:rsidR="004B1229">
          <w:t xml:space="preserve"> </w:t>
        </w:r>
      </w:ins>
    </w:p>
    <w:p w14:paraId="7A6B5BDC" w14:textId="77777777" w:rsidR="00231645" w:rsidRDefault="00231645" w:rsidP="00E060CB"/>
    <w:p w14:paraId="03B00268" w14:textId="77777777" w:rsidR="003B7F64" w:rsidRDefault="003B7F64" w:rsidP="004A3F96">
      <w:pPr>
        <w:pStyle w:val="Heading3"/>
      </w:pPr>
      <w:bookmarkStart w:id="381" w:name="_Toc530490168"/>
      <w:r>
        <w:t>Common Naming Standards</w:t>
      </w:r>
      <w:bookmarkEnd w:id="381"/>
    </w:p>
    <w:p w14:paraId="12591073" w14:textId="7C707306" w:rsidR="003B7F64" w:rsidRDefault="007069DA" w:rsidP="003B7F64">
      <w:pPr>
        <w:ind w:firstLine="708"/>
      </w:pPr>
      <w:del w:id="382" w:author="Nasir Khan" w:date="2018-11-23T16:14:00Z">
        <w:r w:rsidDel="004B1229">
          <w:delText>In the n</w:delText>
        </w:r>
      </w:del>
      <w:ins w:id="383" w:author="Nasir Khan" w:date="2018-11-23T16:14:00Z">
        <w:r w:rsidR="004B1229">
          <w:t>N</w:t>
        </w:r>
      </w:ins>
      <w:r>
        <w:t>aming of the objects within the DB, the following common standards are applied.</w:t>
      </w:r>
    </w:p>
    <w:p w14:paraId="7DD8B5E2" w14:textId="77777777" w:rsidR="007069DA" w:rsidRDefault="007069DA" w:rsidP="007628E9">
      <w:pPr>
        <w:pStyle w:val="ListParagraph"/>
        <w:numPr>
          <w:ilvl w:val="0"/>
          <w:numId w:val="48"/>
        </w:numPr>
      </w:pPr>
      <w:r>
        <w:t>Singular Names to the entities</w:t>
      </w:r>
    </w:p>
    <w:p w14:paraId="7DC6A273" w14:textId="77777777" w:rsidR="007069DA" w:rsidRDefault="007069DA" w:rsidP="007628E9">
      <w:pPr>
        <w:pStyle w:val="ListParagraph"/>
        <w:numPr>
          <w:ilvl w:val="0"/>
          <w:numId w:val="48"/>
        </w:numPr>
      </w:pPr>
      <w:r>
        <w:t>Object name length to be less than 30 chars</w:t>
      </w:r>
    </w:p>
    <w:p w14:paraId="4852FFA7" w14:textId="77777777" w:rsidR="007069DA" w:rsidRDefault="007069DA" w:rsidP="007628E9">
      <w:pPr>
        <w:pStyle w:val="ListParagraph"/>
        <w:numPr>
          <w:ilvl w:val="0"/>
          <w:numId w:val="48"/>
        </w:numPr>
      </w:pPr>
      <w:r>
        <w:t>Lower case object names separated by underscore (_)</w:t>
      </w:r>
    </w:p>
    <w:p w14:paraId="33267678" w14:textId="77777777" w:rsidR="007069DA" w:rsidRDefault="007069DA" w:rsidP="007628E9">
      <w:pPr>
        <w:pStyle w:val="ListParagraph"/>
        <w:numPr>
          <w:ilvl w:val="0"/>
          <w:numId w:val="48"/>
        </w:numPr>
      </w:pPr>
      <w:r>
        <w:t>Only defined abbreviations are used</w:t>
      </w:r>
    </w:p>
    <w:p w14:paraId="659BBA66" w14:textId="77777777" w:rsidR="001226A9" w:rsidRDefault="001226A9" w:rsidP="007628E9">
      <w:pPr>
        <w:pStyle w:val="ListParagraph"/>
        <w:numPr>
          <w:ilvl w:val="0"/>
          <w:numId w:val="48"/>
        </w:numPr>
      </w:pPr>
      <w:r>
        <w:t>No prefix or suffix to the table names</w:t>
      </w:r>
    </w:p>
    <w:p w14:paraId="224ACEF9" w14:textId="77777777" w:rsidR="001226A9" w:rsidRDefault="001226A9" w:rsidP="007628E9">
      <w:pPr>
        <w:pStyle w:val="ListParagraph"/>
        <w:numPr>
          <w:ilvl w:val="0"/>
          <w:numId w:val="48"/>
        </w:numPr>
      </w:pPr>
      <w:r>
        <w:t>Each table is defined an alias, this alias is used in referenced tables, constraints and index names.</w:t>
      </w:r>
    </w:p>
    <w:p w14:paraId="2AF2D9DC" w14:textId="77777777" w:rsidR="007069DA" w:rsidRDefault="007069DA" w:rsidP="003B7F64">
      <w:pPr>
        <w:ind w:firstLine="708"/>
      </w:pPr>
    </w:p>
    <w:p w14:paraId="419C97A0" w14:textId="77777777" w:rsidR="003B7F64" w:rsidRPr="003B7F64" w:rsidRDefault="003B7F64" w:rsidP="003B7F64"/>
    <w:p w14:paraId="2F71B2A3" w14:textId="77777777" w:rsidR="004A3F96" w:rsidRDefault="004A3F96" w:rsidP="004A3F96">
      <w:pPr>
        <w:pStyle w:val="Heading3"/>
      </w:pPr>
      <w:bookmarkStart w:id="384" w:name="_Toc530490169"/>
      <w:r>
        <w:t xml:space="preserve">Database Server Naming </w:t>
      </w:r>
      <w:r w:rsidR="00C807CD">
        <w:t>Standards</w:t>
      </w:r>
      <w:bookmarkEnd w:id="384"/>
    </w:p>
    <w:p w14:paraId="37DEE511" w14:textId="77777777" w:rsidR="000B2D1E" w:rsidRDefault="00924056" w:rsidP="004A3F96">
      <w:pPr>
        <w:ind w:firstLine="708"/>
      </w:pPr>
      <w:r>
        <w:t>&lt;TBD&gt;</w:t>
      </w:r>
    </w:p>
    <w:p w14:paraId="7D068C72" w14:textId="77777777" w:rsidR="00A70DF4" w:rsidRDefault="00A70DF4" w:rsidP="004A3F96">
      <w:pPr>
        <w:ind w:firstLine="708"/>
      </w:pPr>
    </w:p>
    <w:p w14:paraId="7F46F85B" w14:textId="77777777" w:rsidR="004A3F96" w:rsidRDefault="004A3F96" w:rsidP="004A3F96">
      <w:pPr>
        <w:pStyle w:val="Heading3"/>
      </w:pPr>
      <w:r>
        <w:t xml:space="preserve"> </w:t>
      </w:r>
      <w:bookmarkStart w:id="385" w:name="_Toc530490170"/>
      <w:r>
        <w:t xml:space="preserve">Database Naming </w:t>
      </w:r>
      <w:r w:rsidR="00C807CD">
        <w:t>Standards</w:t>
      </w:r>
      <w:bookmarkEnd w:id="385"/>
    </w:p>
    <w:p w14:paraId="60B2C081" w14:textId="77777777" w:rsidR="00AF0428" w:rsidRDefault="00AF0428" w:rsidP="00AF0428">
      <w:pPr>
        <w:ind w:firstLine="708"/>
      </w:pPr>
      <w:r>
        <w:t>The database names will follow the below naming convention</w:t>
      </w:r>
    </w:p>
    <w:p w14:paraId="44900209" w14:textId="77777777" w:rsidR="00AF0428" w:rsidRDefault="00AF0428" w:rsidP="00AF0428">
      <w:pPr>
        <w:ind w:firstLine="708"/>
      </w:pPr>
      <w:r>
        <w:t>mosip_</w:t>
      </w:r>
      <w:r w:rsidRPr="00041D79">
        <w:rPr>
          <w:rFonts w:ascii="Courier New" w:hAnsi="Courier New" w:cs="Courier New"/>
        </w:rPr>
        <w:t>&lt;abbreviated value of the application</w:t>
      </w:r>
      <w:r w:rsidR="00730172" w:rsidRPr="00041D79">
        <w:rPr>
          <w:rFonts w:ascii="Courier New" w:hAnsi="Courier New" w:cs="Courier New"/>
        </w:rPr>
        <w:t>/module name</w:t>
      </w:r>
      <w:r w:rsidRPr="00041D79">
        <w:rPr>
          <w:rFonts w:ascii="Courier New" w:hAnsi="Courier New" w:cs="Courier New"/>
        </w:rPr>
        <w:t>&gt;</w:t>
      </w:r>
    </w:p>
    <w:p w14:paraId="63AADFB2" w14:textId="77777777" w:rsidR="00AF0428" w:rsidRDefault="00924056" w:rsidP="00AF0428">
      <w:pPr>
        <w:ind w:firstLine="708"/>
      </w:pPr>
      <w:r>
        <w:t xml:space="preserve">In </w:t>
      </w:r>
      <w:r w:rsidR="00AF0428">
        <w:t xml:space="preserve">MOSIP </w:t>
      </w:r>
      <w:r>
        <w:t xml:space="preserve">system, </w:t>
      </w:r>
      <w:r w:rsidR="00AF0428">
        <w:t>we will have the following databases</w:t>
      </w:r>
    </w:p>
    <w:p w14:paraId="2D5493FF" w14:textId="511203A9" w:rsidR="00893C6F" w:rsidRDefault="00C9089E" w:rsidP="00C9089E">
      <w:pPr>
        <w:ind w:firstLine="708"/>
      </w:pPr>
      <w:moveFromRangeStart w:id="386" w:author="Nasir Khan" w:date="2018-11-22T15:55:00Z" w:name="move530665435"/>
      <w:moveFrom w:id="387" w:author="Nasir Khan" w:date="2018-11-22T15:55:00Z">
        <w:r w:rsidDel="000C068A">
          <w:rPr>
            <w:noProof/>
          </w:rPr>
          <w:drawing>
            <wp:inline distT="0" distB="0" distL="0" distR="0" wp14:anchorId="3D3BF23F" wp14:editId="3B23456F">
              <wp:extent cx="6053104" cy="289814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68491" cy="2905507"/>
                      </a:xfrm>
                      <a:prstGeom prst="rect">
                        <a:avLst/>
                      </a:prstGeom>
                      <a:noFill/>
                    </pic:spPr>
                  </pic:pic>
                </a:graphicData>
              </a:graphic>
            </wp:inline>
          </w:drawing>
        </w:r>
      </w:moveFrom>
      <w:moveFromRangeEnd w:id="386"/>
    </w:p>
    <w:p w14:paraId="20BE596F" w14:textId="77777777" w:rsidR="00E060CB" w:rsidRDefault="00E060CB" w:rsidP="00AF0428">
      <w:pPr>
        <w:ind w:firstLine="708"/>
      </w:pPr>
    </w:p>
    <w:p w14:paraId="4179A8DA" w14:textId="77777777" w:rsidR="004A3F96" w:rsidRDefault="004A3F96" w:rsidP="004A3F96">
      <w:pPr>
        <w:pStyle w:val="Heading3"/>
      </w:pPr>
      <w:bookmarkStart w:id="388" w:name="_Toc530490171"/>
      <w:r>
        <w:t xml:space="preserve">Schema Naming </w:t>
      </w:r>
      <w:r w:rsidR="00C807CD">
        <w:t>Standards</w:t>
      </w:r>
      <w:bookmarkEnd w:id="388"/>
    </w:p>
    <w:p w14:paraId="734F8F81" w14:textId="77777777" w:rsidR="004A3F96" w:rsidRDefault="00A31BE2" w:rsidP="005C5A20">
      <w:pPr>
        <w:ind w:left="708"/>
        <w:rPr>
          <w:lang w:eastAsia="ja-JP"/>
        </w:rPr>
      </w:pPr>
      <w:r>
        <w:rPr>
          <w:lang w:eastAsia="ja-JP"/>
        </w:rPr>
        <w:t xml:space="preserve">Schema name is named after the DB name, by default, </w:t>
      </w:r>
      <w:r w:rsidR="00041D79">
        <w:rPr>
          <w:lang w:eastAsia="ja-JP"/>
        </w:rPr>
        <w:t>without</w:t>
      </w:r>
      <w:r>
        <w:rPr>
          <w:lang w:eastAsia="ja-JP"/>
        </w:rPr>
        <w:t xml:space="preserve"> </w:t>
      </w:r>
      <w:r w:rsidRPr="005C5A20">
        <w:rPr>
          <w:lang w:eastAsia="ja-JP"/>
        </w:rPr>
        <w:t>mosip_</w:t>
      </w:r>
      <w:r>
        <w:rPr>
          <w:lang w:eastAsia="ja-JP"/>
        </w:rPr>
        <w:t>.</w:t>
      </w:r>
      <w:r w:rsidR="000F1CF2">
        <w:rPr>
          <w:lang w:eastAsia="ja-JP"/>
        </w:rPr>
        <w:t xml:space="preserve"> If there are more than one schema</w:t>
      </w:r>
      <w:r w:rsidR="00354ED8">
        <w:rPr>
          <w:lang w:eastAsia="ja-JP"/>
        </w:rPr>
        <w:t>s</w:t>
      </w:r>
      <w:r w:rsidR="000F1CF2">
        <w:rPr>
          <w:lang w:eastAsia="ja-JP"/>
        </w:rPr>
        <w:t xml:space="preserve"> in a DB, then a proper single word name is assigned, either full word or an abbreviated word.</w:t>
      </w:r>
    </w:p>
    <w:p w14:paraId="4E413FAC" w14:textId="77777777" w:rsidR="004A3F96" w:rsidRDefault="004A3F96" w:rsidP="004A3F96">
      <w:pPr>
        <w:pStyle w:val="Heading3"/>
      </w:pPr>
      <w:bookmarkStart w:id="389" w:name="_Toc530490172"/>
      <w:r>
        <w:t xml:space="preserve">Table Naming </w:t>
      </w:r>
      <w:r w:rsidR="00C807CD">
        <w:t>Standards</w:t>
      </w:r>
      <w:bookmarkEnd w:id="389"/>
    </w:p>
    <w:p w14:paraId="38349468" w14:textId="77777777" w:rsidR="00CD4174" w:rsidRDefault="00231645" w:rsidP="005C5A20">
      <w:pPr>
        <w:ind w:left="708"/>
        <w:rPr>
          <w:lang w:eastAsia="ja-JP"/>
        </w:rPr>
      </w:pPr>
      <w:r>
        <w:rPr>
          <w:lang w:eastAsia="ja-JP"/>
        </w:rPr>
        <w:t>The table name can have one or two words that describe the contents of the table separated by underscore (_). If there are more words then those can be abbreviated based on the standards</w:t>
      </w:r>
      <w:r w:rsidR="00125BEF">
        <w:rPr>
          <w:lang w:eastAsia="ja-JP"/>
        </w:rPr>
        <w:t>. Making sure the table name length is less than 30</w:t>
      </w:r>
      <w:r w:rsidR="00CD4174">
        <w:rPr>
          <w:lang w:eastAsia="ja-JP"/>
        </w:rPr>
        <w:t xml:space="preserve">. </w:t>
      </w:r>
    </w:p>
    <w:p w14:paraId="542E3B56" w14:textId="77777777" w:rsidR="00231645" w:rsidRDefault="00231645" w:rsidP="005C5A20">
      <w:pPr>
        <w:ind w:left="708"/>
        <w:rPr>
          <w:lang w:eastAsia="ja-JP"/>
        </w:rPr>
      </w:pPr>
      <w:r>
        <w:rPr>
          <w:lang w:eastAsia="ja-JP"/>
        </w:rPr>
        <w:t>The description should always be in singular (for example, REGISTRATION, REG_TRANSACTION) since they are easier to use and are shorter.  Storing the name in plural could be cumbersome, especially in the case of tables used to resolve many-to-many relationships as these could have two plurals in the name.</w:t>
      </w:r>
    </w:p>
    <w:p w14:paraId="0CA73F1E" w14:textId="77777777" w:rsidR="00231645" w:rsidRDefault="00231645" w:rsidP="005C5A20">
      <w:pPr>
        <w:ind w:left="708"/>
        <w:rPr>
          <w:lang w:eastAsia="ja-JP"/>
        </w:rPr>
      </w:pPr>
      <w:r>
        <w:rPr>
          <w:lang w:eastAsia="ja-JP"/>
        </w:rPr>
        <w:t xml:space="preserve">Table names should NOT denote whether the underlying object is a table or a view because this could change during the application cycle (for example, a join view may be converted to a pre-populated table for performance reasons or a table may be converted to a view to show some extra computed columns).  </w:t>
      </w:r>
    </w:p>
    <w:p w14:paraId="072D1275" w14:textId="77777777" w:rsidR="00C55AE0" w:rsidRDefault="00C55AE0" w:rsidP="005C5A20">
      <w:pPr>
        <w:ind w:left="708"/>
        <w:rPr>
          <w:lang w:eastAsia="ja-JP"/>
        </w:rPr>
      </w:pPr>
      <w:r>
        <w:rPr>
          <w:lang w:eastAsia="ja-JP"/>
        </w:rPr>
        <w:t>An alias for each table is defined, this alias can be used in various other places like reference keys, indexes, constraints, etc.</w:t>
      </w:r>
      <w:r w:rsidR="009E22C6">
        <w:rPr>
          <w:lang w:eastAsia="ja-JP"/>
        </w:rPr>
        <w:t xml:space="preserve"> </w:t>
      </w:r>
    </w:p>
    <w:p w14:paraId="6729BA97" w14:textId="77777777" w:rsidR="00231645" w:rsidRDefault="00231645" w:rsidP="00231645">
      <w:pPr>
        <w:rPr>
          <w:lang w:eastAsia="ja-JP"/>
        </w:rPr>
      </w:pPr>
    </w:p>
    <w:p w14:paraId="46E81383" w14:textId="77777777" w:rsidR="004A3F96" w:rsidRDefault="004A3F96" w:rsidP="004A3F96">
      <w:pPr>
        <w:pStyle w:val="Heading3"/>
      </w:pPr>
      <w:bookmarkStart w:id="390" w:name="_Toc530490173"/>
      <w:r>
        <w:t xml:space="preserve">Index Naming </w:t>
      </w:r>
      <w:r w:rsidR="00C807CD">
        <w:t>Standards</w:t>
      </w:r>
      <w:bookmarkEnd w:id="390"/>
    </w:p>
    <w:p w14:paraId="50416E91" w14:textId="77777777" w:rsidR="004A3F96" w:rsidRDefault="00893C6F" w:rsidP="00D63E4E">
      <w:pPr>
        <w:ind w:firstLine="708"/>
      </w:pPr>
      <w:r>
        <w:t>Indexes are named as &lt;table_name alias&gt;_&lt;col abbreviation&gt;_idx_&lt;n&gt;</w:t>
      </w:r>
    </w:p>
    <w:p w14:paraId="793B92AE" w14:textId="77777777" w:rsidR="00893C6F" w:rsidRDefault="00893C6F" w:rsidP="00D63E4E">
      <w:pPr>
        <w:ind w:firstLine="708"/>
      </w:pPr>
      <w:r>
        <w:t>Here n is a number of 2 digits like 01, 02, etc.</w:t>
      </w:r>
    </w:p>
    <w:p w14:paraId="7D770D86" w14:textId="77777777" w:rsidR="004A3F96" w:rsidRDefault="004A3F96" w:rsidP="004A3F96">
      <w:pPr>
        <w:pStyle w:val="Heading3"/>
      </w:pPr>
      <w:bookmarkStart w:id="391" w:name="_Toc530490174"/>
      <w:r>
        <w:lastRenderedPageBreak/>
        <w:t xml:space="preserve">Key Naming </w:t>
      </w:r>
      <w:r w:rsidR="00C807CD">
        <w:t>Standards</w:t>
      </w:r>
      <w:r>
        <w:t xml:space="preserve"> (Primary, Unique, Foreign Keys)</w:t>
      </w:r>
      <w:bookmarkEnd w:id="391"/>
    </w:p>
    <w:p w14:paraId="5B4ED8AC" w14:textId="77777777" w:rsidR="00557295" w:rsidRDefault="00557295" w:rsidP="005C5A20">
      <w:pPr>
        <w:ind w:left="708"/>
      </w:pPr>
      <w:r w:rsidRPr="00402E38">
        <w:rPr>
          <w:b/>
        </w:rPr>
        <w:t>Primary Key:</w:t>
      </w:r>
      <w:r>
        <w:t xml:space="preserve"> Each table should have a primary key, the key should be named as </w:t>
      </w:r>
      <w:r w:rsidRPr="00756CA8">
        <w:rPr>
          <w:b/>
        </w:rPr>
        <w:t>“pk_&lt;table_alias&gt;_&lt;column_name&gt;”</w:t>
      </w:r>
      <w:r>
        <w:t>. If it is a composite key, then in place of column name any meaning full name can be provided. PK should be defined on business key, in case for some reason a business key fields cannot be used to define a PK then add a surrogate key to the table.</w:t>
      </w:r>
    </w:p>
    <w:p w14:paraId="7ADB1639" w14:textId="77777777" w:rsidR="00557295" w:rsidRDefault="00402E38" w:rsidP="005C5A20">
      <w:pPr>
        <w:ind w:left="708"/>
      </w:pPr>
      <w:r w:rsidRPr="00402E38">
        <w:rPr>
          <w:b/>
        </w:rPr>
        <w:t>Unique Key:</w:t>
      </w:r>
      <w:r>
        <w:t xml:space="preserve"> </w:t>
      </w:r>
      <w:r w:rsidR="00557295">
        <w:t>If a surrogate is used</w:t>
      </w:r>
      <w:r w:rsidR="00F27F9F">
        <w:t xml:space="preserve"> as PK then create a unique key, on </w:t>
      </w:r>
      <w:r w:rsidR="00121F2E">
        <w:t>fields that uniquely defines a b</w:t>
      </w:r>
      <w:r w:rsidR="00557295">
        <w:t>usiness key.</w:t>
      </w:r>
      <w:r w:rsidR="000C4FF5">
        <w:t xml:space="preserve"> The naming of the unique key should be </w:t>
      </w:r>
      <w:r w:rsidR="000C4FF5" w:rsidRPr="00756CA8">
        <w:rPr>
          <w:b/>
        </w:rPr>
        <w:t>“uk_&lt;table_alias&gt;_&lt;column_names&gt;”</w:t>
      </w:r>
      <w:r>
        <w:t>.</w:t>
      </w:r>
    </w:p>
    <w:p w14:paraId="41F07D72" w14:textId="77777777" w:rsidR="000C4FF5" w:rsidRDefault="00402E38" w:rsidP="005C5A20">
      <w:pPr>
        <w:ind w:left="708"/>
      </w:pPr>
      <w:r w:rsidRPr="00402E38">
        <w:rPr>
          <w:b/>
        </w:rPr>
        <w:t>Foreign Key:</w:t>
      </w:r>
      <w:r>
        <w:t xml:space="preserve"> Any references from a table with the master / other tables, the creating a foreign key is mandatory. This helps maintain referential integrity.</w:t>
      </w:r>
      <w:r w:rsidR="00756CA8">
        <w:t xml:space="preserve"> Foreign key can be named as </w:t>
      </w:r>
      <w:r w:rsidR="00756CA8" w:rsidRPr="00756CA8">
        <w:rPr>
          <w:b/>
        </w:rPr>
        <w:t>FK_&lt;referring table alias&gt;_&lt;referred table alias&gt;_&lt;column description&gt;</w:t>
      </w:r>
    </w:p>
    <w:p w14:paraId="3E68C87B" w14:textId="16C7ACB1" w:rsidR="001A5726" w:rsidRDefault="00F238C9" w:rsidP="001A5726">
      <w:pPr>
        <w:pStyle w:val="Heading3"/>
      </w:pPr>
      <w:r>
        <w:t xml:space="preserve">Datatype </w:t>
      </w:r>
      <w:r w:rsidR="001A5726">
        <w:t>D</w:t>
      </w:r>
      <w:r>
        <w:t>omains</w:t>
      </w:r>
    </w:p>
    <w:p w14:paraId="5C54BD37" w14:textId="6CC36E12" w:rsidR="00F238C9" w:rsidRDefault="00F238C9" w:rsidP="007628E9">
      <w:pPr>
        <w:ind w:left="708"/>
      </w:pPr>
      <w:r>
        <w:t>PostgreSQL has an inbuilt support to domains (standard datatypes) which other commercial / open source database</w:t>
      </w:r>
      <w:ins w:id="392" w:author="Nasir Khan" w:date="2018-11-23T17:34:00Z">
        <w:r w:rsidR="004B486C">
          <w:t>s</w:t>
        </w:r>
      </w:ins>
      <w:r>
        <w:t xml:space="preserve"> doesn’t support</w:t>
      </w:r>
      <w:del w:id="393" w:author="Nasir Khan" w:date="2018-11-23T17:34:00Z">
        <w:r w:rsidDel="004B486C">
          <w:delText xml:space="preserve"> it</w:delText>
        </w:r>
      </w:del>
      <w:r>
        <w:t>. So</w:t>
      </w:r>
      <w:ins w:id="394" w:author="Nasir Khan" w:date="2018-11-23T17:34:00Z">
        <w:r w:rsidR="004B486C">
          <w:t>,</w:t>
        </w:r>
      </w:ins>
      <w:r>
        <w:t xml:space="preserve"> in MOSIP we are not defining any domains. But to standardize the datatypes implementation we have defined the following common datatypes used across mosip system. The datatype sizes are defined to consider multi language storage support, which may vary based on the </w:t>
      </w:r>
      <w:del w:id="395" w:author="Nasir Khan" w:date="2018-11-23T17:34:00Z">
        <w:r w:rsidDel="00872093">
          <w:delText>implemenation</w:delText>
        </w:r>
      </w:del>
      <w:ins w:id="396" w:author="Nasir Khan" w:date="2018-11-23T17:34:00Z">
        <w:r w:rsidR="00872093">
          <w:t>implementation</w:t>
        </w:r>
      </w:ins>
      <w:r>
        <w:t>.</w:t>
      </w:r>
    </w:p>
    <w:tbl>
      <w:tblPr>
        <w:tblpPr w:leftFromText="180" w:rightFromText="180" w:vertAnchor="text" w:horzAnchor="page" w:tblpX="1847" w:tblpY="324"/>
        <w:tblW w:w="9880" w:type="dxa"/>
        <w:tblLook w:val="04A0" w:firstRow="1" w:lastRow="0" w:firstColumn="1" w:lastColumn="0" w:noHBand="0" w:noVBand="1"/>
      </w:tblPr>
      <w:tblGrid>
        <w:gridCol w:w="1396"/>
        <w:gridCol w:w="3041"/>
        <w:gridCol w:w="2042"/>
        <w:gridCol w:w="3401"/>
      </w:tblGrid>
      <w:tr w:rsidR="00F238C9" w:rsidRPr="00F238C9" w14:paraId="420C031A" w14:textId="77777777" w:rsidTr="00F238C9">
        <w:trPr>
          <w:trHeight w:val="300"/>
        </w:trPr>
        <w:tc>
          <w:tcPr>
            <w:tcW w:w="1396"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35243F99" w14:textId="77777777" w:rsidR="00F238C9" w:rsidRPr="00F238C9" w:rsidRDefault="00F238C9" w:rsidP="00F238C9">
            <w:pPr>
              <w:spacing w:after="0" w:line="240" w:lineRule="auto"/>
              <w:rPr>
                <w:rFonts w:ascii="Calibri" w:eastAsia="Times New Roman" w:hAnsi="Calibri" w:cs="Calibri"/>
                <w:b/>
                <w:bCs/>
                <w:color w:val="FFFFFF"/>
              </w:rPr>
            </w:pPr>
            <w:r w:rsidRPr="00F238C9">
              <w:rPr>
                <w:rFonts w:ascii="Calibri" w:eastAsia="Times New Roman" w:hAnsi="Calibri" w:cs="Calibri"/>
                <w:b/>
                <w:bCs/>
                <w:color w:val="FFFFFF"/>
              </w:rPr>
              <w:t xml:space="preserve">Attribute </w:t>
            </w:r>
          </w:p>
        </w:tc>
        <w:tc>
          <w:tcPr>
            <w:tcW w:w="3041" w:type="dxa"/>
            <w:tcBorders>
              <w:top w:val="single" w:sz="4" w:space="0" w:color="auto"/>
              <w:left w:val="nil"/>
              <w:bottom w:val="single" w:sz="4" w:space="0" w:color="auto"/>
              <w:right w:val="single" w:sz="4" w:space="0" w:color="auto"/>
            </w:tcBorders>
            <w:shd w:val="clear" w:color="000000" w:fill="0070C0"/>
            <w:noWrap/>
            <w:vAlign w:val="bottom"/>
            <w:hideMark/>
          </w:tcPr>
          <w:p w14:paraId="4AA899F0" w14:textId="77777777" w:rsidR="00F238C9" w:rsidRPr="00F238C9" w:rsidRDefault="00F238C9" w:rsidP="00F238C9">
            <w:pPr>
              <w:spacing w:after="0" w:line="240" w:lineRule="auto"/>
              <w:rPr>
                <w:rFonts w:ascii="Calibri" w:eastAsia="Times New Roman" w:hAnsi="Calibri" w:cs="Calibri"/>
                <w:b/>
                <w:bCs/>
                <w:color w:val="FFFFFF"/>
              </w:rPr>
            </w:pPr>
            <w:r w:rsidRPr="00F238C9">
              <w:rPr>
                <w:rFonts w:ascii="Calibri" w:eastAsia="Times New Roman" w:hAnsi="Calibri" w:cs="Calibri"/>
                <w:b/>
                <w:bCs/>
                <w:color w:val="FFFFFF"/>
              </w:rPr>
              <w:t>Attribute Description</w:t>
            </w:r>
          </w:p>
        </w:tc>
        <w:tc>
          <w:tcPr>
            <w:tcW w:w="2042" w:type="dxa"/>
            <w:tcBorders>
              <w:top w:val="single" w:sz="4" w:space="0" w:color="auto"/>
              <w:left w:val="nil"/>
              <w:bottom w:val="single" w:sz="4" w:space="0" w:color="auto"/>
              <w:right w:val="single" w:sz="4" w:space="0" w:color="auto"/>
            </w:tcBorders>
            <w:shd w:val="clear" w:color="000000" w:fill="0070C0"/>
            <w:noWrap/>
            <w:vAlign w:val="bottom"/>
            <w:hideMark/>
          </w:tcPr>
          <w:p w14:paraId="41265F5C" w14:textId="77777777" w:rsidR="00F238C9" w:rsidRPr="00F238C9" w:rsidRDefault="00F238C9" w:rsidP="00F238C9">
            <w:pPr>
              <w:spacing w:after="0" w:line="240" w:lineRule="auto"/>
              <w:rPr>
                <w:rFonts w:ascii="Calibri" w:eastAsia="Times New Roman" w:hAnsi="Calibri" w:cs="Calibri"/>
                <w:b/>
                <w:bCs/>
                <w:color w:val="FFFFFF"/>
              </w:rPr>
            </w:pPr>
            <w:r w:rsidRPr="00F238C9">
              <w:rPr>
                <w:rFonts w:ascii="Calibri" w:eastAsia="Times New Roman" w:hAnsi="Calibri" w:cs="Calibri"/>
                <w:b/>
                <w:bCs/>
                <w:color w:val="FFFFFF"/>
              </w:rPr>
              <w:t>Type</w:t>
            </w:r>
          </w:p>
        </w:tc>
        <w:tc>
          <w:tcPr>
            <w:tcW w:w="3401" w:type="dxa"/>
            <w:tcBorders>
              <w:top w:val="single" w:sz="4" w:space="0" w:color="auto"/>
              <w:left w:val="nil"/>
              <w:bottom w:val="single" w:sz="4" w:space="0" w:color="auto"/>
              <w:right w:val="single" w:sz="4" w:space="0" w:color="auto"/>
            </w:tcBorders>
            <w:shd w:val="clear" w:color="000000" w:fill="0070C0"/>
            <w:noWrap/>
            <w:vAlign w:val="bottom"/>
            <w:hideMark/>
          </w:tcPr>
          <w:p w14:paraId="782517B9" w14:textId="77777777" w:rsidR="00F238C9" w:rsidRPr="00F238C9" w:rsidRDefault="00F238C9" w:rsidP="00F238C9">
            <w:pPr>
              <w:spacing w:after="0" w:line="240" w:lineRule="auto"/>
              <w:rPr>
                <w:rFonts w:ascii="Calibri" w:eastAsia="Times New Roman" w:hAnsi="Calibri" w:cs="Calibri"/>
                <w:b/>
                <w:bCs/>
                <w:color w:val="FFFFFF"/>
              </w:rPr>
            </w:pPr>
            <w:r w:rsidRPr="00F238C9">
              <w:rPr>
                <w:rFonts w:ascii="Calibri" w:eastAsia="Times New Roman" w:hAnsi="Calibri" w:cs="Calibri"/>
                <w:b/>
                <w:bCs/>
                <w:color w:val="FFFFFF"/>
              </w:rPr>
              <w:t>Size</w:t>
            </w:r>
          </w:p>
        </w:tc>
      </w:tr>
      <w:tr w:rsidR="00F238C9" w:rsidRPr="00F238C9" w14:paraId="159F96D4"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61DFCFB0"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vid</w:t>
            </w:r>
          </w:p>
        </w:tc>
        <w:tc>
          <w:tcPr>
            <w:tcW w:w="3041" w:type="dxa"/>
            <w:tcBorders>
              <w:top w:val="nil"/>
              <w:left w:val="nil"/>
              <w:bottom w:val="single" w:sz="4" w:space="0" w:color="auto"/>
              <w:right w:val="single" w:sz="4" w:space="0" w:color="auto"/>
            </w:tcBorders>
            <w:shd w:val="clear" w:color="auto" w:fill="auto"/>
            <w:noWrap/>
            <w:vAlign w:val="bottom"/>
            <w:hideMark/>
          </w:tcPr>
          <w:p w14:paraId="622F8B92"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Virtual ID</w:t>
            </w:r>
          </w:p>
        </w:tc>
        <w:tc>
          <w:tcPr>
            <w:tcW w:w="2042" w:type="dxa"/>
            <w:tcBorders>
              <w:top w:val="nil"/>
              <w:left w:val="nil"/>
              <w:bottom w:val="single" w:sz="4" w:space="0" w:color="auto"/>
              <w:right w:val="single" w:sz="4" w:space="0" w:color="auto"/>
            </w:tcBorders>
            <w:shd w:val="clear" w:color="auto" w:fill="auto"/>
            <w:noWrap/>
            <w:vAlign w:val="bottom"/>
            <w:hideMark/>
          </w:tcPr>
          <w:p w14:paraId="550A4AD0"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single" w:sz="4" w:space="0" w:color="auto"/>
              <w:right w:val="single" w:sz="4" w:space="0" w:color="auto"/>
            </w:tcBorders>
            <w:shd w:val="clear" w:color="auto" w:fill="auto"/>
            <w:noWrap/>
            <w:vAlign w:val="bottom"/>
            <w:hideMark/>
          </w:tcPr>
          <w:p w14:paraId="06E4E130"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28</w:t>
            </w:r>
          </w:p>
        </w:tc>
      </w:tr>
      <w:tr w:rsidR="00F238C9" w:rsidRPr="00F238C9" w14:paraId="38FA048F"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2669F2D2"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uin</w:t>
            </w:r>
          </w:p>
        </w:tc>
        <w:tc>
          <w:tcPr>
            <w:tcW w:w="3041" w:type="dxa"/>
            <w:tcBorders>
              <w:top w:val="nil"/>
              <w:left w:val="nil"/>
              <w:bottom w:val="single" w:sz="4" w:space="0" w:color="auto"/>
              <w:right w:val="single" w:sz="4" w:space="0" w:color="auto"/>
            </w:tcBorders>
            <w:shd w:val="clear" w:color="auto" w:fill="auto"/>
            <w:noWrap/>
            <w:vAlign w:val="bottom"/>
            <w:hideMark/>
          </w:tcPr>
          <w:p w14:paraId="499537C8"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Unique Identification Number</w:t>
            </w:r>
          </w:p>
        </w:tc>
        <w:tc>
          <w:tcPr>
            <w:tcW w:w="2042" w:type="dxa"/>
            <w:tcBorders>
              <w:top w:val="nil"/>
              <w:left w:val="nil"/>
              <w:bottom w:val="single" w:sz="4" w:space="0" w:color="auto"/>
              <w:right w:val="single" w:sz="4" w:space="0" w:color="auto"/>
            </w:tcBorders>
            <w:shd w:val="clear" w:color="auto" w:fill="auto"/>
            <w:noWrap/>
            <w:vAlign w:val="bottom"/>
            <w:hideMark/>
          </w:tcPr>
          <w:p w14:paraId="7C89D728"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single" w:sz="4" w:space="0" w:color="auto"/>
              <w:right w:val="single" w:sz="4" w:space="0" w:color="auto"/>
            </w:tcBorders>
            <w:shd w:val="clear" w:color="auto" w:fill="auto"/>
            <w:noWrap/>
            <w:vAlign w:val="bottom"/>
            <w:hideMark/>
          </w:tcPr>
          <w:p w14:paraId="4F102220"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28</w:t>
            </w:r>
          </w:p>
        </w:tc>
      </w:tr>
      <w:tr w:rsidR="00F238C9" w:rsidRPr="00F238C9" w14:paraId="49749FCF"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6A8DC11B"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enrl_id</w:t>
            </w:r>
          </w:p>
        </w:tc>
        <w:tc>
          <w:tcPr>
            <w:tcW w:w="3041" w:type="dxa"/>
            <w:tcBorders>
              <w:top w:val="nil"/>
              <w:left w:val="nil"/>
              <w:bottom w:val="single" w:sz="4" w:space="0" w:color="auto"/>
              <w:right w:val="single" w:sz="4" w:space="0" w:color="auto"/>
            </w:tcBorders>
            <w:shd w:val="clear" w:color="auto" w:fill="auto"/>
            <w:noWrap/>
            <w:vAlign w:val="bottom"/>
            <w:hideMark/>
          </w:tcPr>
          <w:p w14:paraId="5B361CDF"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Enrolment ID</w:t>
            </w:r>
          </w:p>
        </w:tc>
        <w:tc>
          <w:tcPr>
            <w:tcW w:w="2042" w:type="dxa"/>
            <w:tcBorders>
              <w:top w:val="nil"/>
              <w:left w:val="nil"/>
              <w:bottom w:val="single" w:sz="4" w:space="0" w:color="auto"/>
              <w:right w:val="single" w:sz="4" w:space="0" w:color="auto"/>
            </w:tcBorders>
            <w:shd w:val="clear" w:color="auto" w:fill="auto"/>
            <w:noWrap/>
            <w:vAlign w:val="bottom"/>
            <w:hideMark/>
          </w:tcPr>
          <w:p w14:paraId="45FE7EB6"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single" w:sz="4" w:space="0" w:color="auto"/>
              <w:right w:val="single" w:sz="4" w:space="0" w:color="auto"/>
            </w:tcBorders>
            <w:shd w:val="clear" w:color="auto" w:fill="auto"/>
            <w:noWrap/>
            <w:vAlign w:val="bottom"/>
            <w:hideMark/>
          </w:tcPr>
          <w:p w14:paraId="4F4FF4F1"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28</w:t>
            </w:r>
          </w:p>
        </w:tc>
      </w:tr>
      <w:tr w:rsidR="00F238C9" w:rsidRPr="00F238C9" w14:paraId="31F6AC10"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1A23B55F"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_code</w:t>
            </w:r>
          </w:p>
        </w:tc>
        <w:tc>
          <w:tcPr>
            <w:tcW w:w="3041" w:type="dxa"/>
            <w:tcBorders>
              <w:top w:val="nil"/>
              <w:left w:val="nil"/>
              <w:bottom w:val="nil"/>
              <w:right w:val="nil"/>
            </w:tcBorders>
            <w:shd w:val="clear" w:color="auto" w:fill="auto"/>
            <w:noWrap/>
            <w:vAlign w:val="bottom"/>
            <w:hideMark/>
          </w:tcPr>
          <w:p w14:paraId="66F1C9F0"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Code</w:t>
            </w:r>
          </w:p>
        </w:tc>
        <w:tc>
          <w:tcPr>
            <w:tcW w:w="2042" w:type="dxa"/>
            <w:tcBorders>
              <w:top w:val="nil"/>
              <w:left w:val="single" w:sz="4" w:space="0" w:color="auto"/>
              <w:bottom w:val="single" w:sz="4" w:space="0" w:color="auto"/>
              <w:right w:val="single" w:sz="4" w:space="0" w:color="auto"/>
            </w:tcBorders>
            <w:shd w:val="clear" w:color="auto" w:fill="auto"/>
            <w:noWrap/>
            <w:vAlign w:val="bottom"/>
            <w:hideMark/>
          </w:tcPr>
          <w:p w14:paraId="64DCE084"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nil"/>
              <w:right w:val="nil"/>
            </w:tcBorders>
            <w:shd w:val="clear" w:color="auto" w:fill="auto"/>
            <w:noWrap/>
            <w:vAlign w:val="bottom"/>
            <w:hideMark/>
          </w:tcPr>
          <w:p w14:paraId="089E0A1D"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64</w:t>
            </w:r>
          </w:p>
        </w:tc>
      </w:tr>
      <w:tr w:rsidR="00F238C9" w:rsidRPr="00F238C9" w14:paraId="752C7636"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5F33BE1F"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_descr</w:t>
            </w:r>
          </w:p>
        </w:tc>
        <w:tc>
          <w:tcPr>
            <w:tcW w:w="3041" w:type="dxa"/>
            <w:tcBorders>
              <w:top w:val="single" w:sz="4" w:space="0" w:color="auto"/>
              <w:left w:val="nil"/>
              <w:bottom w:val="single" w:sz="4" w:space="0" w:color="auto"/>
              <w:right w:val="single" w:sz="4" w:space="0" w:color="auto"/>
            </w:tcBorders>
            <w:shd w:val="clear" w:color="auto" w:fill="auto"/>
            <w:noWrap/>
            <w:vAlign w:val="bottom"/>
            <w:hideMark/>
          </w:tcPr>
          <w:p w14:paraId="5F11A312"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Description</w:t>
            </w:r>
          </w:p>
        </w:tc>
        <w:tc>
          <w:tcPr>
            <w:tcW w:w="2042" w:type="dxa"/>
            <w:tcBorders>
              <w:top w:val="nil"/>
              <w:left w:val="nil"/>
              <w:bottom w:val="single" w:sz="4" w:space="0" w:color="auto"/>
              <w:right w:val="single" w:sz="4" w:space="0" w:color="auto"/>
            </w:tcBorders>
            <w:shd w:val="clear" w:color="auto" w:fill="auto"/>
            <w:noWrap/>
            <w:vAlign w:val="bottom"/>
            <w:hideMark/>
          </w:tcPr>
          <w:p w14:paraId="42A9D463"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single" w:sz="4" w:space="0" w:color="auto"/>
              <w:left w:val="nil"/>
              <w:bottom w:val="single" w:sz="4" w:space="0" w:color="auto"/>
              <w:right w:val="single" w:sz="4" w:space="0" w:color="auto"/>
            </w:tcBorders>
            <w:shd w:val="clear" w:color="auto" w:fill="auto"/>
            <w:noWrap/>
            <w:vAlign w:val="bottom"/>
            <w:hideMark/>
          </w:tcPr>
          <w:p w14:paraId="0845B48F"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256</w:t>
            </w:r>
          </w:p>
        </w:tc>
      </w:tr>
      <w:tr w:rsidR="00F238C9" w:rsidRPr="00F238C9" w14:paraId="00E088DB"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45BFF286"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_type</w:t>
            </w:r>
          </w:p>
        </w:tc>
        <w:tc>
          <w:tcPr>
            <w:tcW w:w="3041" w:type="dxa"/>
            <w:tcBorders>
              <w:top w:val="nil"/>
              <w:left w:val="nil"/>
              <w:bottom w:val="single" w:sz="4" w:space="0" w:color="auto"/>
              <w:right w:val="single" w:sz="4" w:space="0" w:color="auto"/>
            </w:tcBorders>
            <w:shd w:val="clear" w:color="auto" w:fill="auto"/>
            <w:noWrap/>
            <w:vAlign w:val="bottom"/>
            <w:hideMark/>
          </w:tcPr>
          <w:p w14:paraId="6FC7D0B9"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Type</w:t>
            </w:r>
          </w:p>
        </w:tc>
        <w:tc>
          <w:tcPr>
            <w:tcW w:w="2042" w:type="dxa"/>
            <w:tcBorders>
              <w:top w:val="nil"/>
              <w:left w:val="nil"/>
              <w:bottom w:val="single" w:sz="4" w:space="0" w:color="auto"/>
              <w:right w:val="single" w:sz="4" w:space="0" w:color="auto"/>
            </w:tcBorders>
            <w:shd w:val="clear" w:color="auto" w:fill="auto"/>
            <w:noWrap/>
            <w:vAlign w:val="bottom"/>
            <w:hideMark/>
          </w:tcPr>
          <w:p w14:paraId="5F9F4570"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single" w:sz="4" w:space="0" w:color="auto"/>
              <w:right w:val="single" w:sz="4" w:space="0" w:color="auto"/>
            </w:tcBorders>
            <w:shd w:val="clear" w:color="auto" w:fill="auto"/>
            <w:noWrap/>
            <w:vAlign w:val="bottom"/>
            <w:hideMark/>
          </w:tcPr>
          <w:p w14:paraId="7C37B9D1"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128</w:t>
            </w:r>
          </w:p>
        </w:tc>
      </w:tr>
      <w:tr w:rsidR="00F238C9" w:rsidRPr="00F238C9" w14:paraId="406A456A"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40EEEBD6"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_name</w:t>
            </w:r>
          </w:p>
        </w:tc>
        <w:tc>
          <w:tcPr>
            <w:tcW w:w="3041" w:type="dxa"/>
            <w:tcBorders>
              <w:top w:val="nil"/>
              <w:left w:val="nil"/>
              <w:bottom w:val="single" w:sz="4" w:space="0" w:color="auto"/>
              <w:right w:val="single" w:sz="4" w:space="0" w:color="auto"/>
            </w:tcBorders>
            <w:shd w:val="clear" w:color="auto" w:fill="auto"/>
            <w:noWrap/>
            <w:vAlign w:val="bottom"/>
            <w:hideMark/>
          </w:tcPr>
          <w:p w14:paraId="28DA4603"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Name</w:t>
            </w:r>
          </w:p>
        </w:tc>
        <w:tc>
          <w:tcPr>
            <w:tcW w:w="2042" w:type="dxa"/>
            <w:tcBorders>
              <w:top w:val="nil"/>
              <w:left w:val="nil"/>
              <w:bottom w:val="single" w:sz="4" w:space="0" w:color="auto"/>
              <w:right w:val="single" w:sz="4" w:space="0" w:color="auto"/>
            </w:tcBorders>
            <w:shd w:val="clear" w:color="auto" w:fill="auto"/>
            <w:noWrap/>
            <w:vAlign w:val="bottom"/>
            <w:hideMark/>
          </w:tcPr>
          <w:p w14:paraId="58BCBB27"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single" w:sz="4" w:space="0" w:color="auto"/>
              <w:right w:val="single" w:sz="4" w:space="0" w:color="auto"/>
            </w:tcBorders>
            <w:shd w:val="clear" w:color="auto" w:fill="auto"/>
            <w:noWrap/>
            <w:vAlign w:val="bottom"/>
            <w:hideMark/>
          </w:tcPr>
          <w:p w14:paraId="5B64ADBE"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128</w:t>
            </w:r>
          </w:p>
        </w:tc>
      </w:tr>
      <w:tr w:rsidR="00F238C9" w:rsidRPr="00F238C9" w14:paraId="5549FBB3"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47F5C2DB"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_id</w:t>
            </w:r>
          </w:p>
        </w:tc>
        <w:tc>
          <w:tcPr>
            <w:tcW w:w="3041" w:type="dxa"/>
            <w:tcBorders>
              <w:top w:val="nil"/>
              <w:left w:val="nil"/>
              <w:bottom w:val="single" w:sz="4" w:space="0" w:color="auto"/>
              <w:right w:val="single" w:sz="4" w:space="0" w:color="auto"/>
            </w:tcBorders>
            <w:shd w:val="clear" w:color="auto" w:fill="auto"/>
            <w:noWrap/>
            <w:vAlign w:val="bottom"/>
            <w:hideMark/>
          </w:tcPr>
          <w:p w14:paraId="3A41331C"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Identification Code / Number</w:t>
            </w:r>
          </w:p>
        </w:tc>
        <w:tc>
          <w:tcPr>
            <w:tcW w:w="2042" w:type="dxa"/>
            <w:tcBorders>
              <w:top w:val="nil"/>
              <w:left w:val="nil"/>
              <w:bottom w:val="single" w:sz="4" w:space="0" w:color="auto"/>
              <w:right w:val="single" w:sz="4" w:space="0" w:color="auto"/>
            </w:tcBorders>
            <w:shd w:val="clear" w:color="auto" w:fill="auto"/>
            <w:noWrap/>
            <w:vAlign w:val="bottom"/>
            <w:hideMark/>
          </w:tcPr>
          <w:p w14:paraId="7252940F"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single" w:sz="4" w:space="0" w:color="auto"/>
              <w:right w:val="single" w:sz="4" w:space="0" w:color="auto"/>
            </w:tcBorders>
            <w:shd w:val="clear" w:color="auto" w:fill="auto"/>
            <w:noWrap/>
            <w:vAlign w:val="bottom"/>
            <w:hideMark/>
          </w:tcPr>
          <w:p w14:paraId="6506E9F3" w14:textId="731D604D"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3</w:t>
            </w:r>
            <w:r>
              <w:rPr>
                <w:rFonts w:ascii="Calibri" w:eastAsia="Times New Roman" w:hAnsi="Calibri" w:cs="Calibri"/>
                <w:color w:val="000000"/>
              </w:rPr>
              <w:t>6</w:t>
            </w:r>
            <w:r w:rsidRPr="00F238C9">
              <w:rPr>
                <w:rFonts w:ascii="Calibri" w:eastAsia="Times New Roman" w:hAnsi="Calibri" w:cs="Calibri"/>
                <w:color w:val="000000"/>
              </w:rPr>
              <w:t xml:space="preserve"> </w:t>
            </w:r>
          </w:p>
        </w:tc>
      </w:tr>
      <w:tr w:rsidR="00F238C9" w:rsidRPr="00F238C9" w14:paraId="4D6F9EA6"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1249D580"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_addr_line</w:t>
            </w:r>
          </w:p>
        </w:tc>
        <w:tc>
          <w:tcPr>
            <w:tcW w:w="3041" w:type="dxa"/>
            <w:tcBorders>
              <w:top w:val="nil"/>
              <w:left w:val="nil"/>
              <w:bottom w:val="single" w:sz="4" w:space="0" w:color="auto"/>
              <w:right w:val="single" w:sz="4" w:space="0" w:color="auto"/>
            </w:tcBorders>
            <w:shd w:val="clear" w:color="auto" w:fill="auto"/>
            <w:noWrap/>
            <w:vAlign w:val="bottom"/>
            <w:hideMark/>
          </w:tcPr>
          <w:p w14:paraId="35905050"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address line</w:t>
            </w:r>
          </w:p>
        </w:tc>
        <w:tc>
          <w:tcPr>
            <w:tcW w:w="2042" w:type="dxa"/>
            <w:tcBorders>
              <w:top w:val="nil"/>
              <w:left w:val="nil"/>
              <w:bottom w:val="single" w:sz="4" w:space="0" w:color="auto"/>
              <w:right w:val="single" w:sz="4" w:space="0" w:color="auto"/>
            </w:tcBorders>
            <w:shd w:val="clear" w:color="auto" w:fill="auto"/>
            <w:noWrap/>
            <w:vAlign w:val="bottom"/>
            <w:hideMark/>
          </w:tcPr>
          <w:p w14:paraId="7C65EB78"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single" w:sz="4" w:space="0" w:color="auto"/>
              <w:right w:val="single" w:sz="4" w:space="0" w:color="auto"/>
            </w:tcBorders>
            <w:shd w:val="clear" w:color="auto" w:fill="auto"/>
            <w:noWrap/>
            <w:vAlign w:val="bottom"/>
            <w:hideMark/>
          </w:tcPr>
          <w:p w14:paraId="6D0755B3"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256</w:t>
            </w:r>
          </w:p>
        </w:tc>
      </w:tr>
      <w:tr w:rsidR="00F238C9" w:rsidRPr="00F238C9" w14:paraId="24D0B5F1"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4E26326D"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_loc_line</w:t>
            </w:r>
          </w:p>
        </w:tc>
        <w:tc>
          <w:tcPr>
            <w:tcW w:w="3041" w:type="dxa"/>
            <w:tcBorders>
              <w:top w:val="nil"/>
              <w:left w:val="nil"/>
              <w:bottom w:val="single" w:sz="4" w:space="0" w:color="auto"/>
              <w:right w:val="single" w:sz="4" w:space="0" w:color="auto"/>
            </w:tcBorders>
            <w:shd w:val="clear" w:color="auto" w:fill="auto"/>
            <w:noWrap/>
            <w:vAlign w:val="bottom"/>
            <w:hideMark/>
          </w:tcPr>
          <w:p w14:paraId="2A695D8F"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location line</w:t>
            </w:r>
          </w:p>
        </w:tc>
        <w:tc>
          <w:tcPr>
            <w:tcW w:w="2042" w:type="dxa"/>
            <w:tcBorders>
              <w:top w:val="nil"/>
              <w:left w:val="nil"/>
              <w:bottom w:val="single" w:sz="4" w:space="0" w:color="auto"/>
              <w:right w:val="single" w:sz="4" w:space="0" w:color="auto"/>
            </w:tcBorders>
            <w:shd w:val="clear" w:color="auto" w:fill="auto"/>
            <w:noWrap/>
            <w:vAlign w:val="bottom"/>
            <w:hideMark/>
          </w:tcPr>
          <w:p w14:paraId="27370840"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single" w:sz="4" w:space="0" w:color="auto"/>
              <w:right w:val="single" w:sz="4" w:space="0" w:color="auto"/>
            </w:tcBorders>
            <w:shd w:val="clear" w:color="auto" w:fill="auto"/>
            <w:noWrap/>
            <w:vAlign w:val="bottom"/>
            <w:hideMark/>
          </w:tcPr>
          <w:p w14:paraId="054435CD"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128</w:t>
            </w:r>
          </w:p>
        </w:tc>
      </w:tr>
      <w:tr w:rsidR="00F238C9" w:rsidRPr="00F238C9" w14:paraId="4FEE4CA2"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75E0A86D"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country</w:t>
            </w:r>
          </w:p>
        </w:tc>
        <w:tc>
          <w:tcPr>
            <w:tcW w:w="3041" w:type="dxa"/>
            <w:tcBorders>
              <w:top w:val="nil"/>
              <w:left w:val="nil"/>
              <w:bottom w:val="single" w:sz="4" w:space="0" w:color="auto"/>
              <w:right w:val="single" w:sz="4" w:space="0" w:color="auto"/>
            </w:tcBorders>
            <w:shd w:val="clear" w:color="auto" w:fill="auto"/>
            <w:noWrap/>
            <w:vAlign w:val="bottom"/>
            <w:hideMark/>
          </w:tcPr>
          <w:p w14:paraId="46AA618C"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country</w:t>
            </w:r>
          </w:p>
        </w:tc>
        <w:tc>
          <w:tcPr>
            <w:tcW w:w="2042" w:type="dxa"/>
            <w:tcBorders>
              <w:top w:val="nil"/>
              <w:left w:val="nil"/>
              <w:bottom w:val="single" w:sz="4" w:space="0" w:color="auto"/>
              <w:right w:val="single" w:sz="4" w:space="0" w:color="auto"/>
            </w:tcBorders>
            <w:shd w:val="clear" w:color="auto" w:fill="auto"/>
            <w:noWrap/>
            <w:vAlign w:val="bottom"/>
            <w:hideMark/>
          </w:tcPr>
          <w:p w14:paraId="116D0CC2"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single" w:sz="4" w:space="0" w:color="auto"/>
              <w:right w:val="single" w:sz="4" w:space="0" w:color="auto"/>
            </w:tcBorders>
            <w:shd w:val="clear" w:color="auto" w:fill="auto"/>
            <w:noWrap/>
            <w:vAlign w:val="bottom"/>
            <w:hideMark/>
          </w:tcPr>
          <w:p w14:paraId="1F8F1A3D"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64</w:t>
            </w:r>
          </w:p>
        </w:tc>
      </w:tr>
      <w:tr w:rsidR="00F238C9" w:rsidRPr="00F238C9" w14:paraId="1ACE492B"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03FEBEB8"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pin</w:t>
            </w:r>
          </w:p>
        </w:tc>
        <w:tc>
          <w:tcPr>
            <w:tcW w:w="3041" w:type="dxa"/>
            <w:tcBorders>
              <w:top w:val="nil"/>
              <w:left w:val="nil"/>
              <w:bottom w:val="single" w:sz="4" w:space="0" w:color="auto"/>
              <w:right w:val="single" w:sz="4" w:space="0" w:color="auto"/>
            </w:tcBorders>
            <w:shd w:val="clear" w:color="auto" w:fill="auto"/>
            <w:noWrap/>
            <w:vAlign w:val="bottom"/>
            <w:hideMark/>
          </w:tcPr>
          <w:p w14:paraId="5EE7407B"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pin</w:t>
            </w:r>
          </w:p>
        </w:tc>
        <w:tc>
          <w:tcPr>
            <w:tcW w:w="2042" w:type="dxa"/>
            <w:tcBorders>
              <w:top w:val="nil"/>
              <w:left w:val="nil"/>
              <w:bottom w:val="single" w:sz="4" w:space="0" w:color="auto"/>
              <w:right w:val="single" w:sz="4" w:space="0" w:color="auto"/>
            </w:tcBorders>
            <w:shd w:val="clear" w:color="auto" w:fill="auto"/>
            <w:noWrap/>
            <w:vAlign w:val="bottom"/>
            <w:hideMark/>
          </w:tcPr>
          <w:p w14:paraId="68A18BE4"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single" w:sz="4" w:space="0" w:color="auto"/>
              <w:right w:val="single" w:sz="4" w:space="0" w:color="auto"/>
            </w:tcBorders>
            <w:shd w:val="clear" w:color="auto" w:fill="auto"/>
            <w:noWrap/>
            <w:vAlign w:val="bottom"/>
            <w:hideMark/>
          </w:tcPr>
          <w:p w14:paraId="1880A889"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16</w:t>
            </w:r>
          </w:p>
        </w:tc>
      </w:tr>
      <w:tr w:rsidR="00F238C9" w:rsidRPr="00F238C9" w14:paraId="33131FF0"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76D9AF57"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_comment / _remarks</w:t>
            </w:r>
          </w:p>
        </w:tc>
        <w:tc>
          <w:tcPr>
            <w:tcW w:w="3041" w:type="dxa"/>
            <w:tcBorders>
              <w:top w:val="nil"/>
              <w:left w:val="nil"/>
              <w:bottom w:val="single" w:sz="4" w:space="0" w:color="auto"/>
              <w:right w:val="single" w:sz="4" w:space="0" w:color="auto"/>
            </w:tcBorders>
            <w:shd w:val="clear" w:color="auto" w:fill="auto"/>
            <w:noWrap/>
            <w:vAlign w:val="bottom"/>
            <w:hideMark/>
          </w:tcPr>
          <w:p w14:paraId="182889B4" w14:textId="43AAF2C3"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w:t>
            </w:r>
            <w:r>
              <w:rPr>
                <w:rFonts w:ascii="Calibri" w:eastAsia="Times New Roman" w:hAnsi="Calibri" w:cs="Calibri"/>
                <w:color w:val="000000"/>
              </w:rPr>
              <w:t>Comments / remarks captured as part of a transaction</w:t>
            </w:r>
          </w:p>
        </w:tc>
        <w:tc>
          <w:tcPr>
            <w:tcW w:w="2042" w:type="dxa"/>
            <w:tcBorders>
              <w:top w:val="nil"/>
              <w:left w:val="nil"/>
              <w:bottom w:val="single" w:sz="4" w:space="0" w:color="auto"/>
              <w:right w:val="single" w:sz="4" w:space="0" w:color="auto"/>
            </w:tcBorders>
            <w:shd w:val="clear" w:color="auto" w:fill="auto"/>
            <w:noWrap/>
            <w:vAlign w:val="bottom"/>
            <w:hideMark/>
          </w:tcPr>
          <w:p w14:paraId="663783D9"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single" w:sz="4" w:space="0" w:color="auto"/>
              <w:right w:val="single" w:sz="4" w:space="0" w:color="auto"/>
            </w:tcBorders>
            <w:shd w:val="clear" w:color="auto" w:fill="auto"/>
            <w:noWrap/>
            <w:vAlign w:val="bottom"/>
            <w:hideMark/>
          </w:tcPr>
          <w:p w14:paraId="7ACA0447"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1024</w:t>
            </w:r>
          </w:p>
        </w:tc>
      </w:tr>
      <w:tr w:rsidR="00F238C9" w:rsidRPr="00F238C9" w14:paraId="3AF2FB88"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7FBD15AC"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xml:space="preserve">count </w:t>
            </w:r>
          </w:p>
        </w:tc>
        <w:tc>
          <w:tcPr>
            <w:tcW w:w="3041" w:type="dxa"/>
            <w:tcBorders>
              <w:top w:val="nil"/>
              <w:left w:val="nil"/>
              <w:bottom w:val="single" w:sz="4" w:space="0" w:color="auto"/>
              <w:right w:val="single" w:sz="4" w:space="0" w:color="auto"/>
            </w:tcBorders>
            <w:shd w:val="clear" w:color="auto" w:fill="auto"/>
            <w:noWrap/>
            <w:vAlign w:val="bottom"/>
            <w:hideMark/>
          </w:tcPr>
          <w:p w14:paraId="13F55F5F"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w:t>
            </w:r>
          </w:p>
        </w:tc>
        <w:tc>
          <w:tcPr>
            <w:tcW w:w="2042" w:type="dxa"/>
            <w:tcBorders>
              <w:top w:val="nil"/>
              <w:left w:val="nil"/>
              <w:bottom w:val="single" w:sz="4" w:space="0" w:color="auto"/>
              <w:right w:val="single" w:sz="4" w:space="0" w:color="auto"/>
            </w:tcBorders>
            <w:shd w:val="clear" w:color="auto" w:fill="auto"/>
            <w:noWrap/>
            <w:vAlign w:val="bottom"/>
            <w:hideMark/>
          </w:tcPr>
          <w:p w14:paraId="47588AF7"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smallint</w:t>
            </w:r>
          </w:p>
        </w:tc>
        <w:tc>
          <w:tcPr>
            <w:tcW w:w="3401" w:type="dxa"/>
            <w:tcBorders>
              <w:top w:val="nil"/>
              <w:left w:val="nil"/>
              <w:bottom w:val="single" w:sz="4" w:space="0" w:color="auto"/>
              <w:right w:val="single" w:sz="4" w:space="0" w:color="auto"/>
            </w:tcBorders>
            <w:shd w:val="clear" w:color="auto" w:fill="auto"/>
            <w:noWrap/>
            <w:vAlign w:val="bottom"/>
            <w:hideMark/>
          </w:tcPr>
          <w:p w14:paraId="2AD7FC33"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 </w:t>
            </w:r>
          </w:p>
        </w:tc>
      </w:tr>
      <w:tr w:rsidR="00F238C9" w:rsidRPr="00F238C9" w14:paraId="56C5D68D"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16A8636E"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_by</w:t>
            </w:r>
          </w:p>
        </w:tc>
        <w:tc>
          <w:tcPr>
            <w:tcW w:w="3041" w:type="dxa"/>
            <w:tcBorders>
              <w:top w:val="nil"/>
              <w:left w:val="nil"/>
              <w:bottom w:val="single" w:sz="4" w:space="0" w:color="auto"/>
              <w:right w:val="single" w:sz="4" w:space="0" w:color="auto"/>
            </w:tcBorders>
            <w:shd w:val="clear" w:color="auto" w:fill="auto"/>
            <w:noWrap/>
            <w:vAlign w:val="bottom"/>
            <w:hideMark/>
          </w:tcPr>
          <w:p w14:paraId="54FB3054"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w:t>
            </w:r>
          </w:p>
        </w:tc>
        <w:tc>
          <w:tcPr>
            <w:tcW w:w="2042" w:type="dxa"/>
            <w:tcBorders>
              <w:top w:val="nil"/>
              <w:left w:val="nil"/>
              <w:bottom w:val="single" w:sz="4" w:space="0" w:color="auto"/>
              <w:right w:val="single" w:sz="4" w:space="0" w:color="auto"/>
            </w:tcBorders>
            <w:shd w:val="clear" w:color="auto" w:fill="auto"/>
            <w:noWrap/>
            <w:vAlign w:val="bottom"/>
            <w:hideMark/>
          </w:tcPr>
          <w:p w14:paraId="4379D74A"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single" w:sz="4" w:space="0" w:color="auto"/>
              <w:right w:val="single" w:sz="4" w:space="0" w:color="auto"/>
            </w:tcBorders>
            <w:shd w:val="clear" w:color="auto" w:fill="auto"/>
            <w:noWrap/>
            <w:vAlign w:val="bottom"/>
            <w:hideMark/>
          </w:tcPr>
          <w:p w14:paraId="34450461"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32</w:t>
            </w:r>
          </w:p>
        </w:tc>
      </w:tr>
      <w:tr w:rsidR="00F238C9" w:rsidRPr="00F238C9" w14:paraId="21CFC1F5"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7EC4CCD7"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ref_id</w:t>
            </w:r>
          </w:p>
        </w:tc>
        <w:tc>
          <w:tcPr>
            <w:tcW w:w="3041" w:type="dxa"/>
            <w:tcBorders>
              <w:top w:val="nil"/>
              <w:left w:val="nil"/>
              <w:bottom w:val="single" w:sz="4" w:space="0" w:color="auto"/>
              <w:right w:val="single" w:sz="4" w:space="0" w:color="auto"/>
            </w:tcBorders>
            <w:shd w:val="clear" w:color="auto" w:fill="auto"/>
            <w:noWrap/>
            <w:vAlign w:val="bottom"/>
            <w:hideMark/>
          </w:tcPr>
          <w:p w14:paraId="5EF34A57"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xml:space="preserve">Reference id </w:t>
            </w:r>
          </w:p>
        </w:tc>
        <w:tc>
          <w:tcPr>
            <w:tcW w:w="2042" w:type="dxa"/>
            <w:tcBorders>
              <w:top w:val="nil"/>
              <w:left w:val="nil"/>
              <w:bottom w:val="single" w:sz="4" w:space="0" w:color="auto"/>
              <w:right w:val="single" w:sz="4" w:space="0" w:color="auto"/>
            </w:tcBorders>
            <w:shd w:val="clear" w:color="auto" w:fill="auto"/>
            <w:noWrap/>
            <w:vAlign w:val="bottom"/>
            <w:hideMark/>
          </w:tcPr>
          <w:p w14:paraId="3677DDB9"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single" w:sz="4" w:space="0" w:color="auto"/>
              <w:right w:val="single" w:sz="4" w:space="0" w:color="auto"/>
            </w:tcBorders>
            <w:shd w:val="clear" w:color="auto" w:fill="auto"/>
            <w:noWrap/>
            <w:vAlign w:val="bottom"/>
            <w:hideMark/>
          </w:tcPr>
          <w:p w14:paraId="2F81CE30"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64</w:t>
            </w:r>
          </w:p>
        </w:tc>
      </w:tr>
      <w:tr w:rsidR="00F238C9" w:rsidRPr="00F238C9" w14:paraId="428868D8"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3A50A886"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ref_id_type</w:t>
            </w:r>
          </w:p>
        </w:tc>
        <w:tc>
          <w:tcPr>
            <w:tcW w:w="3041" w:type="dxa"/>
            <w:tcBorders>
              <w:top w:val="nil"/>
              <w:left w:val="nil"/>
              <w:bottom w:val="single" w:sz="4" w:space="0" w:color="auto"/>
              <w:right w:val="single" w:sz="4" w:space="0" w:color="auto"/>
            </w:tcBorders>
            <w:shd w:val="clear" w:color="auto" w:fill="auto"/>
            <w:noWrap/>
            <w:vAlign w:val="bottom"/>
            <w:hideMark/>
          </w:tcPr>
          <w:p w14:paraId="435DF253"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Reference ID Type</w:t>
            </w:r>
          </w:p>
        </w:tc>
        <w:tc>
          <w:tcPr>
            <w:tcW w:w="2042" w:type="dxa"/>
            <w:tcBorders>
              <w:top w:val="nil"/>
              <w:left w:val="nil"/>
              <w:bottom w:val="single" w:sz="4" w:space="0" w:color="auto"/>
              <w:right w:val="single" w:sz="4" w:space="0" w:color="auto"/>
            </w:tcBorders>
            <w:shd w:val="clear" w:color="auto" w:fill="auto"/>
            <w:noWrap/>
            <w:vAlign w:val="bottom"/>
            <w:hideMark/>
          </w:tcPr>
          <w:p w14:paraId="0626253C"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single" w:sz="4" w:space="0" w:color="auto"/>
              <w:right w:val="single" w:sz="4" w:space="0" w:color="auto"/>
            </w:tcBorders>
            <w:shd w:val="clear" w:color="auto" w:fill="auto"/>
            <w:noWrap/>
            <w:vAlign w:val="bottom"/>
            <w:hideMark/>
          </w:tcPr>
          <w:p w14:paraId="006F226D"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64</w:t>
            </w:r>
          </w:p>
        </w:tc>
      </w:tr>
      <w:tr w:rsidR="00F238C9" w:rsidRPr="00F238C9" w14:paraId="07A9B06B"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062AF79F"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xml:space="preserve">is_active </w:t>
            </w:r>
          </w:p>
        </w:tc>
        <w:tc>
          <w:tcPr>
            <w:tcW w:w="3041" w:type="dxa"/>
            <w:tcBorders>
              <w:top w:val="nil"/>
              <w:left w:val="nil"/>
              <w:bottom w:val="single" w:sz="4" w:space="0" w:color="auto"/>
              <w:right w:val="single" w:sz="4" w:space="0" w:color="auto"/>
            </w:tcBorders>
            <w:shd w:val="clear" w:color="auto" w:fill="auto"/>
            <w:noWrap/>
            <w:vAlign w:val="bottom"/>
            <w:hideMark/>
          </w:tcPr>
          <w:p w14:paraId="396A42D6"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w:t>
            </w:r>
          </w:p>
        </w:tc>
        <w:tc>
          <w:tcPr>
            <w:tcW w:w="2042" w:type="dxa"/>
            <w:tcBorders>
              <w:top w:val="nil"/>
              <w:left w:val="nil"/>
              <w:bottom w:val="single" w:sz="4" w:space="0" w:color="auto"/>
              <w:right w:val="single" w:sz="4" w:space="0" w:color="auto"/>
            </w:tcBorders>
            <w:shd w:val="clear" w:color="auto" w:fill="auto"/>
            <w:noWrap/>
            <w:vAlign w:val="bottom"/>
            <w:hideMark/>
          </w:tcPr>
          <w:p w14:paraId="3C92EECC"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boolean</w:t>
            </w:r>
          </w:p>
        </w:tc>
        <w:tc>
          <w:tcPr>
            <w:tcW w:w="3401" w:type="dxa"/>
            <w:tcBorders>
              <w:top w:val="nil"/>
              <w:left w:val="nil"/>
              <w:bottom w:val="single" w:sz="4" w:space="0" w:color="auto"/>
              <w:right w:val="single" w:sz="4" w:space="0" w:color="auto"/>
            </w:tcBorders>
            <w:shd w:val="clear" w:color="auto" w:fill="auto"/>
            <w:noWrap/>
            <w:vAlign w:val="bottom"/>
            <w:hideMark/>
          </w:tcPr>
          <w:p w14:paraId="6BDFE6E4"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 </w:t>
            </w:r>
          </w:p>
        </w:tc>
      </w:tr>
      <w:tr w:rsidR="00F238C9" w:rsidRPr="00F238C9" w14:paraId="5EDE132B"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13E1A874"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xml:space="preserve">cr_by </w:t>
            </w:r>
          </w:p>
        </w:tc>
        <w:tc>
          <w:tcPr>
            <w:tcW w:w="3041" w:type="dxa"/>
            <w:tcBorders>
              <w:top w:val="nil"/>
              <w:left w:val="nil"/>
              <w:bottom w:val="single" w:sz="4" w:space="0" w:color="auto"/>
              <w:right w:val="single" w:sz="4" w:space="0" w:color="auto"/>
            </w:tcBorders>
            <w:shd w:val="clear" w:color="auto" w:fill="auto"/>
            <w:noWrap/>
            <w:vAlign w:val="bottom"/>
            <w:hideMark/>
          </w:tcPr>
          <w:p w14:paraId="53082ABA"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w:t>
            </w:r>
          </w:p>
        </w:tc>
        <w:tc>
          <w:tcPr>
            <w:tcW w:w="2042" w:type="dxa"/>
            <w:tcBorders>
              <w:top w:val="nil"/>
              <w:left w:val="nil"/>
              <w:bottom w:val="single" w:sz="4" w:space="0" w:color="auto"/>
              <w:right w:val="single" w:sz="4" w:space="0" w:color="auto"/>
            </w:tcBorders>
            <w:shd w:val="clear" w:color="auto" w:fill="auto"/>
            <w:noWrap/>
            <w:vAlign w:val="bottom"/>
            <w:hideMark/>
          </w:tcPr>
          <w:p w14:paraId="7B5C116F"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single" w:sz="4" w:space="0" w:color="auto"/>
              <w:right w:val="single" w:sz="4" w:space="0" w:color="auto"/>
            </w:tcBorders>
            <w:shd w:val="clear" w:color="auto" w:fill="auto"/>
            <w:noWrap/>
            <w:vAlign w:val="bottom"/>
            <w:hideMark/>
          </w:tcPr>
          <w:p w14:paraId="1615D6CC"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32</w:t>
            </w:r>
          </w:p>
        </w:tc>
      </w:tr>
      <w:tr w:rsidR="00F238C9" w:rsidRPr="00F238C9" w14:paraId="1491CB6A"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08924845"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xml:space="preserve">cr_dtimes </w:t>
            </w:r>
          </w:p>
        </w:tc>
        <w:tc>
          <w:tcPr>
            <w:tcW w:w="3041" w:type="dxa"/>
            <w:tcBorders>
              <w:top w:val="nil"/>
              <w:left w:val="nil"/>
              <w:bottom w:val="single" w:sz="4" w:space="0" w:color="auto"/>
              <w:right w:val="single" w:sz="4" w:space="0" w:color="auto"/>
            </w:tcBorders>
            <w:shd w:val="clear" w:color="auto" w:fill="auto"/>
            <w:noWrap/>
            <w:vAlign w:val="bottom"/>
            <w:hideMark/>
          </w:tcPr>
          <w:p w14:paraId="6EEB24E7"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w:t>
            </w:r>
          </w:p>
        </w:tc>
        <w:tc>
          <w:tcPr>
            <w:tcW w:w="2042" w:type="dxa"/>
            <w:tcBorders>
              <w:top w:val="nil"/>
              <w:left w:val="nil"/>
              <w:bottom w:val="single" w:sz="4" w:space="0" w:color="auto"/>
              <w:right w:val="single" w:sz="4" w:space="0" w:color="auto"/>
            </w:tcBorders>
            <w:shd w:val="clear" w:color="auto" w:fill="auto"/>
            <w:noWrap/>
            <w:vAlign w:val="bottom"/>
            <w:hideMark/>
          </w:tcPr>
          <w:p w14:paraId="4DF3A7B4"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timestamp</w:t>
            </w:r>
          </w:p>
        </w:tc>
        <w:tc>
          <w:tcPr>
            <w:tcW w:w="3401" w:type="dxa"/>
            <w:tcBorders>
              <w:top w:val="nil"/>
              <w:left w:val="nil"/>
              <w:bottom w:val="single" w:sz="4" w:space="0" w:color="auto"/>
              <w:right w:val="single" w:sz="4" w:space="0" w:color="auto"/>
            </w:tcBorders>
            <w:shd w:val="clear" w:color="auto" w:fill="auto"/>
            <w:noWrap/>
            <w:vAlign w:val="bottom"/>
            <w:hideMark/>
          </w:tcPr>
          <w:p w14:paraId="177592EA"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 </w:t>
            </w:r>
          </w:p>
        </w:tc>
      </w:tr>
      <w:tr w:rsidR="00F238C9" w:rsidRPr="00F238C9" w14:paraId="37E55682"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38356206"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xml:space="preserve">upd_by  </w:t>
            </w:r>
          </w:p>
        </w:tc>
        <w:tc>
          <w:tcPr>
            <w:tcW w:w="3041" w:type="dxa"/>
            <w:tcBorders>
              <w:top w:val="nil"/>
              <w:left w:val="nil"/>
              <w:bottom w:val="single" w:sz="4" w:space="0" w:color="auto"/>
              <w:right w:val="single" w:sz="4" w:space="0" w:color="auto"/>
            </w:tcBorders>
            <w:shd w:val="clear" w:color="auto" w:fill="auto"/>
            <w:noWrap/>
            <w:vAlign w:val="bottom"/>
            <w:hideMark/>
          </w:tcPr>
          <w:p w14:paraId="72FE42B7"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w:t>
            </w:r>
          </w:p>
        </w:tc>
        <w:tc>
          <w:tcPr>
            <w:tcW w:w="2042" w:type="dxa"/>
            <w:tcBorders>
              <w:top w:val="nil"/>
              <w:left w:val="nil"/>
              <w:bottom w:val="single" w:sz="4" w:space="0" w:color="auto"/>
              <w:right w:val="single" w:sz="4" w:space="0" w:color="auto"/>
            </w:tcBorders>
            <w:shd w:val="clear" w:color="auto" w:fill="auto"/>
            <w:noWrap/>
            <w:vAlign w:val="bottom"/>
            <w:hideMark/>
          </w:tcPr>
          <w:p w14:paraId="1F524BB6"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character varying</w:t>
            </w:r>
          </w:p>
        </w:tc>
        <w:tc>
          <w:tcPr>
            <w:tcW w:w="3401" w:type="dxa"/>
            <w:tcBorders>
              <w:top w:val="nil"/>
              <w:left w:val="nil"/>
              <w:bottom w:val="single" w:sz="4" w:space="0" w:color="auto"/>
              <w:right w:val="single" w:sz="4" w:space="0" w:color="auto"/>
            </w:tcBorders>
            <w:shd w:val="clear" w:color="auto" w:fill="auto"/>
            <w:noWrap/>
            <w:vAlign w:val="bottom"/>
            <w:hideMark/>
          </w:tcPr>
          <w:p w14:paraId="332F47E1"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32</w:t>
            </w:r>
          </w:p>
        </w:tc>
      </w:tr>
      <w:tr w:rsidR="00F238C9" w:rsidRPr="00F238C9" w14:paraId="24EC2E9A"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743495E9"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xml:space="preserve">upd_dtimes </w:t>
            </w:r>
          </w:p>
        </w:tc>
        <w:tc>
          <w:tcPr>
            <w:tcW w:w="3041" w:type="dxa"/>
            <w:tcBorders>
              <w:top w:val="nil"/>
              <w:left w:val="nil"/>
              <w:bottom w:val="single" w:sz="4" w:space="0" w:color="auto"/>
              <w:right w:val="single" w:sz="4" w:space="0" w:color="auto"/>
            </w:tcBorders>
            <w:shd w:val="clear" w:color="auto" w:fill="auto"/>
            <w:noWrap/>
            <w:vAlign w:val="bottom"/>
            <w:hideMark/>
          </w:tcPr>
          <w:p w14:paraId="2067FFEF"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w:t>
            </w:r>
          </w:p>
        </w:tc>
        <w:tc>
          <w:tcPr>
            <w:tcW w:w="2042" w:type="dxa"/>
            <w:tcBorders>
              <w:top w:val="nil"/>
              <w:left w:val="nil"/>
              <w:bottom w:val="single" w:sz="4" w:space="0" w:color="auto"/>
              <w:right w:val="single" w:sz="4" w:space="0" w:color="auto"/>
            </w:tcBorders>
            <w:shd w:val="clear" w:color="auto" w:fill="auto"/>
            <w:noWrap/>
            <w:vAlign w:val="bottom"/>
            <w:hideMark/>
          </w:tcPr>
          <w:p w14:paraId="50D24A11"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timestamp</w:t>
            </w:r>
          </w:p>
        </w:tc>
        <w:tc>
          <w:tcPr>
            <w:tcW w:w="3401" w:type="dxa"/>
            <w:tcBorders>
              <w:top w:val="nil"/>
              <w:left w:val="nil"/>
              <w:bottom w:val="single" w:sz="4" w:space="0" w:color="auto"/>
              <w:right w:val="single" w:sz="4" w:space="0" w:color="auto"/>
            </w:tcBorders>
            <w:shd w:val="clear" w:color="auto" w:fill="auto"/>
            <w:noWrap/>
            <w:vAlign w:val="bottom"/>
            <w:hideMark/>
          </w:tcPr>
          <w:p w14:paraId="2E704AA4"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 </w:t>
            </w:r>
          </w:p>
        </w:tc>
      </w:tr>
      <w:tr w:rsidR="00F238C9" w:rsidRPr="00F238C9" w14:paraId="5D3D55C9"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13C48631"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xml:space="preserve">is_deleted </w:t>
            </w:r>
          </w:p>
        </w:tc>
        <w:tc>
          <w:tcPr>
            <w:tcW w:w="3041" w:type="dxa"/>
            <w:tcBorders>
              <w:top w:val="nil"/>
              <w:left w:val="nil"/>
              <w:bottom w:val="single" w:sz="4" w:space="0" w:color="auto"/>
              <w:right w:val="single" w:sz="4" w:space="0" w:color="auto"/>
            </w:tcBorders>
            <w:shd w:val="clear" w:color="auto" w:fill="auto"/>
            <w:noWrap/>
            <w:vAlign w:val="bottom"/>
            <w:hideMark/>
          </w:tcPr>
          <w:p w14:paraId="755CBAC6"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w:t>
            </w:r>
          </w:p>
        </w:tc>
        <w:tc>
          <w:tcPr>
            <w:tcW w:w="2042" w:type="dxa"/>
            <w:tcBorders>
              <w:top w:val="nil"/>
              <w:left w:val="nil"/>
              <w:bottom w:val="single" w:sz="4" w:space="0" w:color="auto"/>
              <w:right w:val="single" w:sz="4" w:space="0" w:color="auto"/>
            </w:tcBorders>
            <w:shd w:val="clear" w:color="auto" w:fill="auto"/>
            <w:noWrap/>
            <w:vAlign w:val="bottom"/>
            <w:hideMark/>
          </w:tcPr>
          <w:p w14:paraId="017627E2"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boolean</w:t>
            </w:r>
          </w:p>
        </w:tc>
        <w:tc>
          <w:tcPr>
            <w:tcW w:w="3401" w:type="dxa"/>
            <w:tcBorders>
              <w:top w:val="nil"/>
              <w:left w:val="nil"/>
              <w:bottom w:val="single" w:sz="4" w:space="0" w:color="auto"/>
              <w:right w:val="single" w:sz="4" w:space="0" w:color="auto"/>
            </w:tcBorders>
            <w:shd w:val="clear" w:color="auto" w:fill="auto"/>
            <w:noWrap/>
            <w:vAlign w:val="bottom"/>
            <w:hideMark/>
          </w:tcPr>
          <w:p w14:paraId="2CE4B696"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 </w:t>
            </w:r>
          </w:p>
        </w:tc>
      </w:tr>
      <w:tr w:rsidR="00F238C9" w:rsidRPr="00F238C9" w14:paraId="14E0F196" w14:textId="77777777" w:rsidTr="00F238C9">
        <w:trPr>
          <w:trHeight w:val="300"/>
        </w:trPr>
        <w:tc>
          <w:tcPr>
            <w:tcW w:w="1396" w:type="dxa"/>
            <w:tcBorders>
              <w:top w:val="nil"/>
              <w:left w:val="single" w:sz="4" w:space="0" w:color="auto"/>
              <w:bottom w:val="single" w:sz="4" w:space="0" w:color="auto"/>
              <w:right w:val="single" w:sz="4" w:space="0" w:color="auto"/>
            </w:tcBorders>
            <w:shd w:val="clear" w:color="auto" w:fill="auto"/>
            <w:noWrap/>
            <w:vAlign w:val="bottom"/>
            <w:hideMark/>
          </w:tcPr>
          <w:p w14:paraId="1510D554"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lastRenderedPageBreak/>
              <w:t xml:space="preserve">del_dtimes </w:t>
            </w:r>
          </w:p>
        </w:tc>
        <w:tc>
          <w:tcPr>
            <w:tcW w:w="3041" w:type="dxa"/>
            <w:tcBorders>
              <w:top w:val="nil"/>
              <w:left w:val="nil"/>
              <w:bottom w:val="single" w:sz="4" w:space="0" w:color="auto"/>
              <w:right w:val="single" w:sz="4" w:space="0" w:color="auto"/>
            </w:tcBorders>
            <w:shd w:val="clear" w:color="auto" w:fill="auto"/>
            <w:noWrap/>
            <w:vAlign w:val="bottom"/>
            <w:hideMark/>
          </w:tcPr>
          <w:p w14:paraId="41D4B675"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w:t>
            </w:r>
          </w:p>
        </w:tc>
        <w:tc>
          <w:tcPr>
            <w:tcW w:w="2042" w:type="dxa"/>
            <w:tcBorders>
              <w:top w:val="nil"/>
              <w:left w:val="nil"/>
              <w:bottom w:val="single" w:sz="4" w:space="0" w:color="auto"/>
              <w:right w:val="single" w:sz="4" w:space="0" w:color="auto"/>
            </w:tcBorders>
            <w:shd w:val="clear" w:color="auto" w:fill="auto"/>
            <w:noWrap/>
            <w:vAlign w:val="bottom"/>
            <w:hideMark/>
          </w:tcPr>
          <w:p w14:paraId="18687029" w14:textId="77777777" w:rsidR="00F238C9" w:rsidRPr="00F238C9" w:rsidRDefault="00F238C9"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timestamp</w:t>
            </w:r>
          </w:p>
        </w:tc>
        <w:tc>
          <w:tcPr>
            <w:tcW w:w="3401" w:type="dxa"/>
            <w:tcBorders>
              <w:top w:val="nil"/>
              <w:left w:val="nil"/>
              <w:bottom w:val="single" w:sz="4" w:space="0" w:color="auto"/>
              <w:right w:val="single" w:sz="4" w:space="0" w:color="auto"/>
            </w:tcBorders>
            <w:shd w:val="clear" w:color="auto" w:fill="auto"/>
            <w:noWrap/>
            <w:vAlign w:val="bottom"/>
            <w:hideMark/>
          </w:tcPr>
          <w:p w14:paraId="79A39D92" w14:textId="77777777" w:rsidR="00F238C9" w:rsidRPr="00F238C9" w:rsidRDefault="00F238C9" w:rsidP="00F238C9">
            <w:pPr>
              <w:spacing w:after="0" w:line="240" w:lineRule="auto"/>
              <w:jc w:val="center"/>
              <w:rPr>
                <w:rFonts w:ascii="Calibri" w:eastAsia="Times New Roman" w:hAnsi="Calibri" w:cs="Calibri"/>
                <w:color w:val="000000"/>
              </w:rPr>
            </w:pPr>
            <w:r w:rsidRPr="00F238C9">
              <w:rPr>
                <w:rFonts w:ascii="Calibri" w:eastAsia="Times New Roman" w:hAnsi="Calibri" w:cs="Calibri"/>
                <w:color w:val="000000"/>
              </w:rPr>
              <w:t> </w:t>
            </w:r>
          </w:p>
        </w:tc>
      </w:tr>
    </w:tbl>
    <w:p w14:paraId="5ED0E0C9" w14:textId="77777777" w:rsidR="00F238C9" w:rsidRDefault="00F238C9" w:rsidP="001A5726">
      <w:pPr>
        <w:ind w:firstLine="708"/>
      </w:pPr>
    </w:p>
    <w:p w14:paraId="54DFE090" w14:textId="5A3EF635" w:rsidR="001A5726" w:rsidRDefault="00F238C9" w:rsidP="001A5726">
      <w:pPr>
        <w:ind w:firstLine="708"/>
      </w:pPr>
      <w:r>
        <w:t xml:space="preserve"> </w:t>
      </w:r>
    </w:p>
    <w:p w14:paraId="0211FFF5" w14:textId="34E09FD0" w:rsidR="00F238C9" w:rsidRDefault="00F238C9" w:rsidP="00F238C9">
      <w:pPr>
        <w:pStyle w:val="Heading3"/>
      </w:pPr>
      <w:r>
        <w:t>Acronyms</w:t>
      </w:r>
    </w:p>
    <w:p w14:paraId="23F29F35" w14:textId="21A4C14E" w:rsidR="00F238C9" w:rsidRDefault="00F238C9" w:rsidP="001A5726">
      <w:pPr>
        <w:ind w:firstLine="708"/>
      </w:pPr>
      <w:r>
        <w:rPr>
          <w:lang w:eastAsia="ja-JP"/>
        </w:rPr>
        <w:t>The following acronyms are used in the data model</w:t>
      </w:r>
    </w:p>
    <w:tbl>
      <w:tblPr>
        <w:tblW w:w="9160" w:type="dxa"/>
        <w:tblInd w:w="720" w:type="dxa"/>
        <w:tblLook w:val="04A0" w:firstRow="1" w:lastRow="0" w:firstColumn="1" w:lastColumn="0" w:noHBand="0" w:noVBand="1"/>
        <w:tblPrChange w:id="397" w:author="Nasir Khan" w:date="2018-11-23T17:42:00Z">
          <w:tblPr>
            <w:tblW w:w="8020" w:type="dxa"/>
            <w:tblInd w:w="720" w:type="dxa"/>
            <w:tblLook w:val="04A0" w:firstRow="1" w:lastRow="0" w:firstColumn="1" w:lastColumn="0" w:noHBand="0" w:noVBand="1"/>
          </w:tblPr>
        </w:tblPrChange>
      </w:tblPr>
      <w:tblGrid>
        <w:gridCol w:w="2460"/>
        <w:gridCol w:w="5560"/>
        <w:gridCol w:w="1140"/>
        <w:tblGridChange w:id="398">
          <w:tblGrid>
            <w:gridCol w:w="2460"/>
            <w:gridCol w:w="5560"/>
            <w:gridCol w:w="5560"/>
          </w:tblGrid>
        </w:tblGridChange>
      </w:tblGrid>
      <w:tr w:rsidR="004B486C" w:rsidRPr="00F238C9" w14:paraId="2C2B41AF" w14:textId="261633EC" w:rsidTr="004B486C">
        <w:trPr>
          <w:trHeight w:val="300"/>
          <w:trPrChange w:id="399" w:author="Nasir Khan" w:date="2018-11-23T17:42:00Z">
            <w:trPr>
              <w:trHeight w:val="300"/>
            </w:trPr>
          </w:trPrChange>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Change w:id="400" w:author="Nasir Khan" w:date="2018-11-23T17:42:00Z">
              <w:tcPr>
                <w:tcW w:w="24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tcPrChange>
          </w:tcPr>
          <w:p w14:paraId="09BE8689" w14:textId="77777777" w:rsidR="004B486C" w:rsidRPr="00F238C9" w:rsidRDefault="004B486C" w:rsidP="00F238C9">
            <w:pPr>
              <w:spacing w:after="0" w:line="240" w:lineRule="auto"/>
              <w:rPr>
                <w:rFonts w:ascii="Calibri" w:eastAsia="Times New Roman" w:hAnsi="Calibri" w:cs="Calibri"/>
                <w:b/>
                <w:bCs/>
                <w:color w:val="FFFFFF"/>
              </w:rPr>
            </w:pPr>
            <w:r w:rsidRPr="00F238C9">
              <w:rPr>
                <w:rFonts w:ascii="Calibri" w:eastAsia="Times New Roman" w:hAnsi="Calibri" w:cs="Calibri"/>
                <w:b/>
                <w:bCs/>
                <w:color w:val="FFFFFF"/>
              </w:rPr>
              <w:t>Abbreviation</w:t>
            </w:r>
          </w:p>
        </w:tc>
        <w:tc>
          <w:tcPr>
            <w:tcW w:w="5560" w:type="dxa"/>
            <w:tcBorders>
              <w:top w:val="single" w:sz="4" w:space="0" w:color="auto"/>
              <w:left w:val="nil"/>
              <w:bottom w:val="single" w:sz="4" w:space="0" w:color="auto"/>
              <w:right w:val="single" w:sz="4" w:space="0" w:color="auto"/>
            </w:tcBorders>
            <w:shd w:val="clear" w:color="000000" w:fill="0070C0"/>
            <w:noWrap/>
            <w:vAlign w:val="bottom"/>
            <w:hideMark/>
            <w:tcPrChange w:id="401" w:author="Nasir Khan" w:date="2018-11-23T17:42:00Z">
              <w:tcPr>
                <w:tcW w:w="5560" w:type="dxa"/>
                <w:tcBorders>
                  <w:top w:val="single" w:sz="4" w:space="0" w:color="auto"/>
                  <w:left w:val="nil"/>
                  <w:bottom w:val="single" w:sz="4" w:space="0" w:color="auto"/>
                  <w:right w:val="single" w:sz="4" w:space="0" w:color="auto"/>
                </w:tcBorders>
                <w:shd w:val="clear" w:color="000000" w:fill="0070C0"/>
                <w:noWrap/>
                <w:vAlign w:val="bottom"/>
                <w:hideMark/>
              </w:tcPr>
            </w:tcPrChange>
          </w:tcPr>
          <w:p w14:paraId="6D3BDA1B" w14:textId="77777777" w:rsidR="004B486C" w:rsidRPr="00F238C9" w:rsidRDefault="004B486C" w:rsidP="00F238C9">
            <w:pPr>
              <w:spacing w:after="0" w:line="240" w:lineRule="auto"/>
              <w:rPr>
                <w:rFonts w:ascii="Calibri" w:eastAsia="Times New Roman" w:hAnsi="Calibri" w:cs="Calibri"/>
                <w:b/>
                <w:bCs/>
                <w:color w:val="FFFFFF"/>
              </w:rPr>
            </w:pPr>
            <w:r w:rsidRPr="00F238C9">
              <w:rPr>
                <w:rFonts w:ascii="Calibri" w:eastAsia="Times New Roman" w:hAnsi="Calibri" w:cs="Calibri"/>
                <w:b/>
                <w:bCs/>
                <w:color w:val="FFFFFF"/>
              </w:rPr>
              <w:t>Description</w:t>
            </w:r>
          </w:p>
        </w:tc>
        <w:tc>
          <w:tcPr>
            <w:tcW w:w="1140" w:type="dxa"/>
            <w:tcBorders>
              <w:top w:val="single" w:sz="4" w:space="0" w:color="auto"/>
              <w:left w:val="nil"/>
              <w:bottom w:val="single" w:sz="4" w:space="0" w:color="auto"/>
              <w:right w:val="single" w:sz="4" w:space="0" w:color="auto"/>
            </w:tcBorders>
            <w:shd w:val="clear" w:color="000000" w:fill="0070C0"/>
            <w:tcPrChange w:id="402" w:author="Nasir Khan" w:date="2018-11-23T17:42:00Z">
              <w:tcPr>
                <w:tcW w:w="5560" w:type="dxa"/>
                <w:tcBorders>
                  <w:top w:val="single" w:sz="4" w:space="0" w:color="auto"/>
                  <w:left w:val="nil"/>
                  <w:bottom w:val="single" w:sz="4" w:space="0" w:color="auto"/>
                  <w:right w:val="single" w:sz="4" w:space="0" w:color="auto"/>
                </w:tcBorders>
                <w:shd w:val="clear" w:color="000000" w:fill="0070C0"/>
              </w:tcPr>
            </w:tcPrChange>
          </w:tcPr>
          <w:p w14:paraId="3CD2A0E7" w14:textId="77777777" w:rsidR="004B486C" w:rsidRPr="00F238C9" w:rsidRDefault="004B486C" w:rsidP="00F238C9">
            <w:pPr>
              <w:spacing w:after="0" w:line="240" w:lineRule="auto"/>
              <w:rPr>
                <w:ins w:id="403" w:author="Nasir Khan" w:date="2018-11-23T17:42:00Z"/>
                <w:rFonts w:ascii="Calibri" w:eastAsia="Times New Roman" w:hAnsi="Calibri" w:cs="Calibri"/>
                <w:b/>
                <w:bCs/>
                <w:color w:val="FFFFFF"/>
              </w:rPr>
            </w:pPr>
          </w:p>
        </w:tc>
      </w:tr>
      <w:tr w:rsidR="004B486C" w:rsidRPr="00F238C9" w14:paraId="48F64E1B" w14:textId="77739249" w:rsidTr="004B486C">
        <w:trPr>
          <w:trHeight w:val="300"/>
          <w:trPrChange w:id="40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0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43E5D3A"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ack</w:t>
            </w:r>
          </w:p>
        </w:tc>
        <w:tc>
          <w:tcPr>
            <w:tcW w:w="5560" w:type="dxa"/>
            <w:tcBorders>
              <w:top w:val="nil"/>
              <w:left w:val="nil"/>
              <w:bottom w:val="single" w:sz="4" w:space="0" w:color="auto"/>
              <w:right w:val="single" w:sz="4" w:space="0" w:color="auto"/>
            </w:tcBorders>
            <w:shd w:val="clear" w:color="auto" w:fill="auto"/>
            <w:noWrap/>
            <w:vAlign w:val="bottom"/>
            <w:hideMark/>
            <w:tcPrChange w:id="40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478B6033"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Acknowledgement</w:t>
            </w:r>
          </w:p>
        </w:tc>
        <w:tc>
          <w:tcPr>
            <w:tcW w:w="1140" w:type="dxa"/>
            <w:tcBorders>
              <w:top w:val="nil"/>
              <w:left w:val="nil"/>
              <w:bottom w:val="single" w:sz="4" w:space="0" w:color="auto"/>
              <w:right w:val="single" w:sz="4" w:space="0" w:color="auto"/>
            </w:tcBorders>
            <w:tcPrChange w:id="407" w:author="Nasir Khan" w:date="2018-11-23T17:42:00Z">
              <w:tcPr>
                <w:tcW w:w="5560" w:type="dxa"/>
                <w:tcBorders>
                  <w:top w:val="nil"/>
                  <w:left w:val="nil"/>
                  <w:bottom w:val="single" w:sz="4" w:space="0" w:color="auto"/>
                  <w:right w:val="single" w:sz="4" w:space="0" w:color="auto"/>
                </w:tcBorders>
              </w:tcPr>
            </w:tcPrChange>
          </w:tcPr>
          <w:p w14:paraId="27BFE897" w14:textId="77777777" w:rsidR="004B486C" w:rsidRPr="00F238C9" w:rsidRDefault="004B486C" w:rsidP="00F238C9">
            <w:pPr>
              <w:spacing w:after="0" w:line="240" w:lineRule="auto"/>
              <w:rPr>
                <w:ins w:id="408" w:author="Nasir Khan" w:date="2018-11-23T17:42:00Z"/>
                <w:rFonts w:ascii="Calibri" w:eastAsia="Times New Roman" w:hAnsi="Calibri" w:cs="Calibri"/>
                <w:color w:val="000000"/>
              </w:rPr>
            </w:pPr>
          </w:p>
        </w:tc>
      </w:tr>
      <w:tr w:rsidR="004B486C" w:rsidRPr="00F238C9" w14:paraId="20808770" w14:textId="084ABC41" w:rsidTr="004B486C">
        <w:trPr>
          <w:trHeight w:val="300"/>
          <w:trPrChange w:id="40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1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C1F49E3"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active</w:t>
            </w:r>
          </w:p>
        </w:tc>
        <w:tc>
          <w:tcPr>
            <w:tcW w:w="5560" w:type="dxa"/>
            <w:tcBorders>
              <w:top w:val="nil"/>
              <w:left w:val="nil"/>
              <w:bottom w:val="single" w:sz="4" w:space="0" w:color="auto"/>
              <w:right w:val="single" w:sz="4" w:space="0" w:color="auto"/>
            </w:tcBorders>
            <w:shd w:val="clear" w:color="auto" w:fill="auto"/>
            <w:noWrap/>
            <w:vAlign w:val="bottom"/>
            <w:hideMark/>
            <w:tcPrChange w:id="41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47624868"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Active</w:t>
            </w:r>
          </w:p>
        </w:tc>
        <w:tc>
          <w:tcPr>
            <w:tcW w:w="1140" w:type="dxa"/>
            <w:tcBorders>
              <w:top w:val="nil"/>
              <w:left w:val="nil"/>
              <w:bottom w:val="single" w:sz="4" w:space="0" w:color="auto"/>
              <w:right w:val="single" w:sz="4" w:space="0" w:color="auto"/>
            </w:tcBorders>
            <w:tcPrChange w:id="412" w:author="Nasir Khan" w:date="2018-11-23T17:42:00Z">
              <w:tcPr>
                <w:tcW w:w="5560" w:type="dxa"/>
                <w:tcBorders>
                  <w:top w:val="nil"/>
                  <w:left w:val="nil"/>
                  <w:bottom w:val="single" w:sz="4" w:space="0" w:color="auto"/>
                  <w:right w:val="single" w:sz="4" w:space="0" w:color="auto"/>
                </w:tcBorders>
              </w:tcPr>
            </w:tcPrChange>
          </w:tcPr>
          <w:p w14:paraId="3624C375" w14:textId="77777777" w:rsidR="004B486C" w:rsidRPr="00F238C9" w:rsidRDefault="004B486C" w:rsidP="00F238C9">
            <w:pPr>
              <w:spacing w:after="0" w:line="240" w:lineRule="auto"/>
              <w:rPr>
                <w:ins w:id="413" w:author="Nasir Khan" w:date="2018-11-23T17:42:00Z"/>
                <w:rFonts w:ascii="Calibri" w:eastAsia="Times New Roman" w:hAnsi="Calibri" w:cs="Calibri"/>
                <w:color w:val="000000"/>
              </w:rPr>
            </w:pPr>
          </w:p>
        </w:tc>
      </w:tr>
      <w:tr w:rsidR="004B486C" w:rsidRPr="00F238C9" w14:paraId="12CDBDFC" w14:textId="3B6B4209" w:rsidTr="004B486C">
        <w:trPr>
          <w:trHeight w:val="300"/>
          <w:trPrChange w:id="41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1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DD89C5D"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addr</w:t>
            </w:r>
          </w:p>
        </w:tc>
        <w:tc>
          <w:tcPr>
            <w:tcW w:w="5560" w:type="dxa"/>
            <w:tcBorders>
              <w:top w:val="nil"/>
              <w:left w:val="nil"/>
              <w:bottom w:val="single" w:sz="4" w:space="0" w:color="auto"/>
              <w:right w:val="single" w:sz="4" w:space="0" w:color="auto"/>
            </w:tcBorders>
            <w:shd w:val="clear" w:color="auto" w:fill="auto"/>
            <w:noWrap/>
            <w:vAlign w:val="bottom"/>
            <w:hideMark/>
            <w:tcPrChange w:id="41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79F3A354"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Address</w:t>
            </w:r>
          </w:p>
        </w:tc>
        <w:tc>
          <w:tcPr>
            <w:tcW w:w="1140" w:type="dxa"/>
            <w:tcBorders>
              <w:top w:val="nil"/>
              <w:left w:val="nil"/>
              <w:bottom w:val="single" w:sz="4" w:space="0" w:color="auto"/>
              <w:right w:val="single" w:sz="4" w:space="0" w:color="auto"/>
            </w:tcBorders>
            <w:tcPrChange w:id="417" w:author="Nasir Khan" w:date="2018-11-23T17:42:00Z">
              <w:tcPr>
                <w:tcW w:w="5560" w:type="dxa"/>
                <w:tcBorders>
                  <w:top w:val="nil"/>
                  <w:left w:val="nil"/>
                  <w:bottom w:val="single" w:sz="4" w:space="0" w:color="auto"/>
                  <w:right w:val="single" w:sz="4" w:space="0" w:color="auto"/>
                </w:tcBorders>
              </w:tcPr>
            </w:tcPrChange>
          </w:tcPr>
          <w:p w14:paraId="1CD127A4" w14:textId="77777777" w:rsidR="004B486C" w:rsidRPr="00F238C9" w:rsidRDefault="004B486C" w:rsidP="00F238C9">
            <w:pPr>
              <w:spacing w:after="0" w:line="240" w:lineRule="auto"/>
              <w:rPr>
                <w:ins w:id="418" w:author="Nasir Khan" w:date="2018-11-23T17:42:00Z"/>
                <w:rFonts w:ascii="Calibri" w:eastAsia="Times New Roman" w:hAnsi="Calibri" w:cs="Calibri"/>
                <w:color w:val="000000"/>
              </w:rPr>
            </w:pPr>
          </w:p>
        </w:tc>
      </w:tr>
      <w:tr w:rsidR="004B486C" w:rsidRPr="00F238C9" w14:paraId="653E9F80" w14:textId="1EEA8649" w:rsidTr="004B486C">
        <w:trPr>
          <w:trHeight w:val="300"/>
          <w:trPrChange w:id="41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2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9FE38BF"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autn</w:t>
            </w:r>
          </w:p>
        </w:tc>
        <w:tc>
          <w:tcPr>
            <w:tcW w:w="5560" w:type="dxa"/>
            <w:tcBorders>
              <w:top w:val="nil"/>
              <w:left w:val="nil"/>
              <w:bottom w:val="single" w:sz="4" w:space="0" w:color="auto"/>
              <w:right w:val="single" w:sz="4" w:space="0" w:color="auto"/>
            </w:tcBorders>
            <w:shd w:val="clear" w:color="auto" w:fill="auto"/>
            <w:noWrap/>
            <w:vAlign w:val="bottom"/>
            <w:hideMark/>
            <w:tcPrChange w:id="42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28D3ED2D"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Authentication</w:t>
            </w:r>
          </w:p>
        </w:tc>
        <w:tc>
          <w:tcPr>
            <w:tcW w:w="1140" w:type="dxa"/>
            <w:tcBorders>
              <w:top w:val="nil"/>
              <w:left w:val="nil"/>
              <w:bottom w:val="single" w:sz="4" w:space="0" w:color="auto"/>
              <w:right w:val="single" w:sz="4" w:space="0" w:color="auto"/>
            </w:tcBorders>
            <w:tcPrChange w:id="422" w:author="Nasir Khan" w:date="2018-11-23T17:42:00Z">
              <w:tcPr>
                <w:tcW w:w="5560" w:type="dxa"/>
                <w:tcBorders>
                  <w:top w:val="nil"/>
                  <w:left w:val="nil"/>
                  <w:bottom w:val="single" w:sz="4" w:space="0" w:color="auto"/>
                  <w:right w:val="single" w:sz="4" w:space="0" w:color="auto"/>
                </w:tcBorders>
              </w:tcPr>
            </w:tcPrChange>
          </w:tcPr>
          <w:p w14:paraId="262E71D7" w14:textId="77777777" w:rsidR="004B486C" w:rsidRPr="00F238C9" w:rsidRDefault="004B486C" w:rsidP="00F238C9">
            <w:pPr>
              <w:spacing w:after="0" w:line="240" w:lineRule="auto"/>
              <w:rPr>
                <w:ins w:id="423" w:author="Nasir Khan" w:date="2018-11-23T17:42:00Z"/>
                <w:rFonts w:ascii="Calibri" w:eastAsia="Times New Roman" w:hAnsi="Calibri" w:cs="Calibri"/>
                <w:color w:val="000000"/>
              </w:rPr>
            </w:pPr>
          </w:p>
        </w:tc>
      </w:tr>
      <w:tr w:rsidR="004B486C" w:rsidRPr="00F238C9" w14:paraId="0B0A41B0" w14:textId="5ED21E58" w:rsidTr="004B486C">
        <w:trPr>
          <w:trHeight w:val="300"/>
          <w:trPrChange w:id="42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2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79EEA2"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bio</w:t>
            </w:r>
          </w:p>
        </w:tc>
        <w:tc>
          <w:tcPr>
            <w:tcW w:w="5560" w:type="dxa"/>
            <w:tcBorders>
              <w:top w:val="nil"/>
              <w:left w:val="nil"/>
              <w:bottom w:val="single" w:sz="4" w:space="0" w:color="auto"/>
              <w:right w:val="single" w:sz="4" w:space="0" w:color="auto"/>
            </w:tcBorders>
            <w:shd w:val="clear" w:color="auto" w:fill="auto"/>
            <w:noWrap/>
            <w:vAlign w:val="bottom"/>
            <w:hideMark/>
            <w:tcPrChange w:id="42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16C47D5E"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Biometric</w:t>
            </w:r>
          </w:p>
        </w:tc>
        <w:tc>
          <w:tcPr>
            <w:tcW w:w="1140" w:type="dxa"/>
            <w:tcBorders>
              <w:top w:val="nil"/>
              <w:left w:val="nil"/>
              <w:bottom w:val="single" w:sz="4" w:space="0" w:color="auto"/>
              <w:right w:val="single" w:sz="4" w:space="0" w:color="auto"/>
            </w:tcBorders>
            <w:tcPrChange w:id="427" w:author="Nasir Khan" w:date="2018-11-23T17:42:00Z">
              <w:tcPr>
                <w:tcW w:w="5560" w:type="dxa"/>
                <w:tcBorders>
                  <w:top w:val="nil"/>
                  <w:left w:val="nil"/>
                  <w:bottom w:val="single" w:sz="4" w:space="0" w:color="auto"/>
                  <w:right w:val="single" w:sz="4" w:space="0" w:color="auto"/>
                </w:tcBorders>
              </w:tcPr>
            </w:tcPrChange>
          </w:tcPr>
          <w:p w14:paraId="3DE2FC9F" w14:textId="77777777" w:rsidR="004B486C" w:rsidRPr="00F238C9" w:rsidRDefault="004B486C" w:rsidP="00F238C9">
            <w:pPr>
              <w:spacing w:after="0" w:line="240" w:lineRule="auto"/>
              <w:rPr>
                <w:ins w:id="428" w:author="Nasir Khan" w:date="2018-11-23T17:42:00Z"/>
                <w:rFonts w:ascii="Calibri" w:eastAsia="Times New Roman" w:hAnsi="Calibri" w:cs="Calibri"/>
                <w:color w:val="000000"/>
              </w:rPr>
            </w:pPr>
          </w:p>
        </w:tc>
      </w:tr>
      <w:tr w:rsidR="004B486C" w:rsidRPr="00F238C9" w14:paraId="55B8317B" w14:textId="480233C2" w:rsidTr="004B486C">
        <w:trPr>
          <w:trHeight w:val="300"/>
          <w:trPrChange w:id="42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3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386BBCE"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cd</w:t>
            </w:r>
          </w:p>
        </w:tc>
        <w:tc>
          <w:tcPr>
            <w:tcW w:w="5560" w:type="dxa"/>
            <w:tcBorders>
              <w:top w:val="nil"/>
              <w:left w:val="nil"/>
              <w:bottom w:val="single" w:sz="4" w:space="0" w:color="auto"/>
              <w:right w:val="single" w:sz="4" w:space="0" w:color="auto"/>
            </w:tcBorders>
            <w:shd w:val="clear" w:color="auto" w:fill="auto"/>
            <w:noWrap/>
            <w:vAlign w:val="bottom"/>
            <w:hideMark/>
            <w:tcPrChange w:id="43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02DF9087"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Code</w:t>
            </w:r>
          </w:p>
        </w:tc>
        <w:tc>
          <w:tcPr>
            <w:tcW w:w="1140" w:type="dxa"/>
            <w:tcBorders>
              <w:top w:val="nil"/>
              <w:left w:val="nil"/>
              <w:bottom w:val="single" w:sz="4" w:space="0" w:color="auto"/>
              <w:right w:val="single" w:sz="4" w:space="0" w:color="auto"/>
            </w:tcBorders>
            <w:tcPrChange w:id="432" w:author="Nasir Khan" w:date="2018-11-23T17:42:00Z">
              <w:tcPr>
                <w:tcW w:w="5560" w:type="dxa"/>
                <w:tcBorders>
                  <w:top w:val="nil"/>
                  <w:left w:val="nil"/>
                  <w:bottom w:val="single" w:sz="4" w:space="0" w:color="auto"/>
                  <w:right w:val="single" w:sz="4" w:space="0" w:color="auto"/>
                </w:tcBorders>
              </w:tcPr>
            </w:tcPrChange>
          </w:tcPr>
          <w:p w14:paraId="178864B5" w14:textId="77777777" w:rsidR="004B486C" w:rsidRPr="00F238C9" w:rsidRDefault="004B486C" w:rsidP="00F238C9">
            <w:pPr>
              <w:spacing w:after="0" w:line="240" w:lineRule="auto"/>
              <w:rPr>
                <w:ins w:id="433" w:author="Nasir Khan" w:date="2018-11-23T17:42:00Z"/>
                <w:rFonts w:ascii="Calibri" w:eastAsia="Times New Roman" w:hAnsi="Calibri" w:cs="Calibri"/>
                <w:color w:val="000000"/>
              </w:rPr>
            </w:pPr>
          </w:p>
        </w:tc>
      </w:tr>
      <w:tr w:rsidR="004B486C" w:rsidRPr="00F238C9" w14:paraId="7CD15136" w14:textId="668C3550" w:rsidTr="004B486C">
        <w:trPr>
          <w:trHeight w:val="300"/>
          <w:trPrChange w:id="43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3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64F1C7F"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cr</w:t>
            </w:r>
          </w:p>
        </w:tc>
        <w:tc>
          <w:tcPr>
            <w:tcW w:w="5560" w:type="dxa"/>
            <w:tcBorders>
              <w:top w:val="nil"/>
              <w:left w:val="nil"/>
              <w:bottom w:val="single" w:sz="4" w:space="0" w:color="auto"/>
              <w:right w:val="single" w:sz="4" w:space="0" w:color="auto"/>
            </w:tcBorders>
            <w:shd w:val="clear" w:color="auto" w:fill="auto"/>
            <w:noWrap/>
            <w:vAlign w:val="bottom"/>
            <w:hideMark/>
            <w:tcPrChange w:id="43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7404F253"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Created</w:t>
            </w:r>
          </w:p>
        </w:tc>
        <w:tc>
          <w:tcPr>
            <w:tcW w:w="1140" w:type="dxa"/>
            <w:tcBorders>
              <w:top w:val="nil"/>
              <w:left w:val="nil"/>
              <w:bottom w:val="single" w:sz="4" w:space="0" w:color="auto"/>
              <w:right w:val="single" w:sz="4" w:space="0" w:color="auto"/>
            </w:tcBorders>
            <w:tcPrChange w:id="437" w:author="Nasir Khan" w:date="2018-11-23T17:42:00Z">
              <w:tcPr>
                <w:tcW w:w="5560" w:type="dxa"/>
                <w:tcBorders>
                  <w:top w:val="nil"/>
                  <w:left w:val="nil"/>
                  <w:bottom w:val="single" w:sz="4" w:space="0" w:color="auto"/>
                  <w:right w:val="single" w:sz="4" w:space="0" w:color="auto"/>
                </w:tcBorders>
              </w:tcPr>
            </w:tcPrChange>
          </w:tcPr>
          <w:p w14:paraId="2BE63BCB" w14:textId="77777777" w:rsidR="004B486C" w:rsidRPr="00F238C9" w:rsidRDefault="004B486C" w:rsidP="00F238C9">
            <w:pPr>
              <w:spacing w:after="0" w:line="240" w:lineRule="auto"/>
              <w:rPr>
                <w:ins w:id="438" w:author="Nasir Khan" w:date="2018-11-23T17:42:00Z"/>
                <w:rFonts w:ascii="Calibri" w:eastAsia="Times New Roman" w:hAnsi="Calibri" w:cs="Calibri"/>
                <w:color w:val="000000"/>
              </w:rPr>
            </w:pPr>
          </w:p>
        </w:tc>
      </w:tr>
      <w:tr w:rsidR="004B486C" w:rsidRPr="00F238C9" w14:paraId="6DC72866" w14:textId="3A90ACA5" w:rsidTr="004B486C">
        <w:trPr>
          <w:trHeight w:val="300"/>
          <w:trPrChange w:id="43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4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257696"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del</w:t>
            </w:r>
          </w:p>
        </w:tc>
        <w:tc>
          <w:tcPr>
            <w:tcW w:w="5560" w:type="dxa"/>
            <w:tcBorders>
              <w:top w:val="nil"/>
              <w:left w:val="nil"/>
              <w:bottom w:val="single" w:sz="4" w:space="0" w:color="auto"/>
              <w:right w:val="single" w:sz="4" w:space="0" w:color="auto"/>
            </w:tcBorders>
            <w:shd w:val="clear" w:color="auto" w:fill="auto"/>
            <w:noWrap/>
            <w:vAlign w:val="bottom"/>
            <w:hideMark/>
            <w:tcPrChange w:id="44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0943169D"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Deleted</w:t>
            </w:r>
          </w:p>
        </w:tc>
        <w:tc>
          <w:tcPr>
            <w:tcW w:w="1140" w:type="dxa"/>
            <w:tcBorders>
              <w:top w:val="nil"/>
              <w:left w:val="nil"/>
              <w:bottom w:val="single" w:sz="4" w:space="0" w:color="auto"/>
              <w:right w:val="single" w:sz="4" w:space="0" w:color="auto"/>
            </w:tcBorders>
            <w:tcPrChange w:id="442" w:author="Nasir Khan" w:date="2018-11-23T17:42:00Z">
              <w:tcPr>
                <w:tcW w:w="5560" w:type="dxa"/>
                <w:tcBorders>
                  <w:top w:val="nil"/>
                  <w:left w:val="nil"/>
                  <w:bottom w:val="single" w:sz="4" w:space="0" w:color="auto"/>
                  <w:right w:val="single" w:sz="4" w:space="0" w:color="auto"/>
                </w:tcBorders>
              </w:tcPr>
            </w:tcPrChange>
          </w:tcPr>
          <w:p w14:paraId="5B3BFDDF" w14:textId="77777777" w:rsidR="004B486C" w:rsidRPr="00F238C9" w:rsidRDefault="004B486C" w:rsidP="00F238C9">
            <w:pPr>
              <w:spacing w:after="0" w:line="240" w:lineRule="auto"/>
              <w:rPr>
                <w:ins w:id="443" w:author="Nasir Khan" w:date="2018-11-23T17:42:00Z"/>
                <w:rFonts w:ascii="Calibri" w:eastAsia="Times New Roman" w:hAnsi="Calibri" w:cs="Calibri"/>
                <w:color w:val="000000"/>
              </w:rPr>
            </w:pPr>
          </w:p>
        </w:tc>
      </w:tr>
      <w:tr w:rsidR="004B486C" w:rsidRPr="00F238C9" w14:paraId="121C3270" w14:textId="27873C3D" w:rsidTr="004B486C">
        <w:trPr>
          <w:trHeight w:val="300"/>
          <w:trPrChange w:id="44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4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65C712"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demo</w:t>
            </w:r>
          </w:p>
        </w:tc>
        <w:tc>
          <w:tcPr>
            <w:tcW w:w="5560" w:type="dxa"/>
            <w:tcBorders>
              <w:top w:val="nil"/>
              <w:left w:val="nil"/>
              <w:bottom w:val="single" w:sz="4" w:space="0" w:color="auto"/>
              <w:right w:val="single" w:sz="4" w:space="0" w:color="auto"/>
            </w:tcBorders>
            <w:shd w:val="clear" w:color="auto" w:fill="auto"/>
            <w:noWrap/>
            <w:vAlign w:val="bottom"/>
            <w:hideMark/>
            <w:tcPrChange w:id="44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3792B450"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Demographic</w:t>
            </w:r>
          </w:p>
        </w:tc>
        <w:tc>
          <w:tcPr>
            <w:tcW w:w="1140" w:type="dxa"/>
            <w:tcBorders>
              <w:top w:val="nil"/>
              <w:left w:val="nil"/>
              <w:bottom w:val="single" w:sz="4" w:space="0" w:color="auto"/>
              <w:right w:val="single" w:sz="4" w:space="0" w:color="auto"/>
            </w:tcBorders>
            <w:tcPrChange w:id="447" w:author="Nasir Khan" w:date="2018-11-23T17:42:00Z">
              <w:tcPr>
                <w:tcW w:w="5560" w:type="dxa"/>
                <w:tcBorders>
                  <w:top w:val="nil"/>
                  <w:left w:val="nil"/>
                  <w:bottom w:val="single" w:sz="4" w:space="0" w:color="auto"/>
                  <w:right w:val="single" w:sz="4" w:space="0" w:color="auto"/>
                </w:tcBorders>
              </w:tcPr>
            </w:tcPrChange>
          </w:tcPr>
          <w:p w14:paraId="0A1EBD0A" w14:textId="77777777" w:rsidR="004B486C" w:rsidRPr="00F238C9" w:rsidRDefault="004B486C" w:rsidP="00F238C9">
            <w:pPr>
              <w:spacing w:after="0" w:line="240" w:lineRule="auto"/>
              <w:rPr>
                <w:ins w:id="448" w:author="Nasir Khan" w:date="2018-11-23T17:42:00Z"/>
                <w:rFonts w:ascii="Calibri" w:eastAsia="Times New Roman" w:hAnsi="Calibri" w:cs="Calibri"/>
                <w:color w:val="000000"/>
              </w:rPr>
            </w:pPr>
          </w:p>
        </w:tc>
      </w:tr>
      <w:tr w:rsidR="004B486C" w:rsidRPr="00F238C9" w14:paraId="2A747333" w14:textId="5846EA0B" w:rsidTr="004B486C">
        <w:trPr>
          <w:trHeight w:val="300"/>
          <w:trPrChange w:id="44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5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C7B034"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descr</w:t>
            </w:r>
          </w:p>
        </w:tc>
        <w:tc>
          <w:tcPr>
            <w:tcW w:w="5560" w:type="dxa"/>
            <w:tcBorders>
              <w:top w:val="nil"/>
              <w:left w:val="nil"/>
              <w:bottom w:val="single" w:sz="4" w:space="0" w:color="auto"/>
              <w:right w:val="single" w:sz="4" w:space="0" w:color="auto"/>
            </w:tcBorders>
            <w:shd w:val="clear" w:color="auto" w:fill="auto"/>
            <w:noWrap/>
            <w:vAlign w:val="bottom"/>
            <w:hideMark/>
            <w:tcPrChange w:id="45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2DBF999A"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Description</w:t>
            </w:r>
          </w:p>
        </w:tc>
        <w:tc>
          <w:tcPr>
            <w:tcW w:w="1140" w:type="dxa"/>
            <w:tcBorders>
              <w:top w:val="nil"/>
              <w:left w:val="nil"/>
              <w:bottom w:val="single" w:sz="4" w:space="0" w:color="auto"/>
              <w:right w:val="single" w:sz="4" w:space="0" w:color="auto"/>
            </w:tcBorders>
            <w:tcPrChange w:id="452" w:author="Nasir Khan" w:date="2018-11-23T17:42:00Z">
              <w:tcPr>
                <w:tcW w:w="5560" w:type="dxa"/>
                <w:tcBorders>
                  <w:top w:val="nil"/>
                  <w:left w:val="nil"/>
                  <w:bottom w:val="single" w:sz="4" w:space="0" w:color="auto"/>
                  <w:right w:val="single" w:sz="4" w:space="0" w:color="auto"/>
                </w:tcBorders>
              </w:tcPr>
            </w:tcPrChange>
          </w:tcPr>
          <w:p w14:paraId="338D97CA" w14:textId="77777777" w:rsidR="004B486C" w:rsidRPr="00F238C9" w:rsidRDefault="004B486C" w:rsidP="00F238C9">
            <w:pPr>
              <w:spacing w:after="0" w:line="240" w:lineRule="auto"/>
              <w:rPr>
                <w:ins w:id="453" w:author="Nasir Khan" w:date="2018-11-23T17:42:00Z"/>
                <w:rFonts w:ascii="Calibri" w:eastAsia="Times New Roman" w:hAnsi="Calibri" w:cs="Calibri"/>
                <w:color w:val="000000"/>
              </w:rPr>
            </w:pPr>
          </w:p>
        </w:tc>
      </w:tr>
      <w:tr w:rsidR="004B486C" w:rsidRPr="00F238C9" w14:paraId="3A4AA75A" w14:textId="5A04FA85" w:rsidTr="004B486C">
        <w:trPr>
          <w:trHeight w:val="300"/>
          <w:trPrChange w:id="45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5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0744597"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dob</w:t>
            </w:r>
          </w:p>
        </w:tc>
        <w:tc>
          <w:tcPr>
            <w:tcW w:w="5560" w:type="dxa"/>
            <w:tcBorders>
              <w:top w:val="nil"/>
              <w:left w:val="nil"/>
              <w:bottom w:val="nil"/>
              <w:right w:val="nil"/>
            </w:tcBorders>
            <w:shd w:val="clear" w:color="auto" w:fill="auto"/>
            <w:noWrap/>
            <w:vAlign w:val="bottom"/>
            <w:hideMark/>
            <w:tcPrChange w:id="456" w:author="Nasir Khan" w:date="2018-11-23T17:42:00Z">
              <w:tcPr>
                <w:tcW w:w="5560" w:type="dxa"/>
                <w:tcBorders>
                  <w:top w:val="nil"/>
                  <w:left w:val="nil"/>
                  <w:bottom w:val="nil"/>
                  <w:right w:val="nil"/>
                </w:tcBorders>
                <w:shd w:val="clear" w:color="auto" w:fill="auto"/>
                <w:noWrap/>
                <w:vAlign w:val="bottom"/>
                <w:hideMark/>
              </w:tcPr>
            </w:tcPrChange>
          </w:tcPr>
          <w:p w14:paraId="179E986F"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Date of Birth</w:t>
            </w:r>
          </w:p>
        </w:tc>
        <w:tc>
          <w:tcPr>
            <w:tcW w:w="1140" w:type="dxa"/>
            <w:tcBorders>
              <w:top w:val="nil"/>
              <w:left w:val="nil"/>
              <w:bottom w:val="nil"/>
              <w:right w:val="nil"/>
            </w:tcBorders>
            <w:tcPrChange w:id="457" w:author="Nasir Khan" w:date="2018-11-23T17:42:00Z">
              <w:tcPr>
                <w:tcW w:w="5560" w:type="dxa"/>
                <w:tcBorders>
                  <w:top w:val="nil"/>
                  <w:left w:val="nil"/>
                  <w:bottom w:val="nil"/>
                  <w:right w:val="nil"/>
                </w:tcBorders>
              </w:tcPr>
            </w:tcPrChange>
          </w:tcPr>
          <w:p w14:paraId="0C0BADDD" w14:textId="77777777" w:rsidR="004B486C" w:rsidRPr="00F238C9" w:rsidRDefault="004B486C" w:rsidP="00F238C9">
            <w:pPr>
              <w:spacing w:after="0" w:line="240" w:lineRule="auto"/>
              <w:rPr>
                <w:ins w:id="458" w:author="Nasir Khan" w:date="2018-11-23T17:42:00Z"/>
                <w:rFonts w:ascii="Calibri" w:eastAsia="Times New Roman" w:hAnsi="Calibri" w:cs="Calibri"/>
                <w:color w:val="000000"/>
              </w:rPr>
            </w:pPr>
          </w:p>
        </w:tc>
      </w:tr>
      <w:tr w:rsidR="004B486C" w:rsidRPr="00F238C9" w14:paraId="1907FDC0" w14:textId="3719C031" w:rsidTr="004B486C">
        <w:trPr>
          <w:trHeight w:val="300"/>
          <w:trPrChange w:id="45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6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02F70B"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dt</w:t>
            </w:r>
          </w:p>
        </w:tc>
        <w:tc>
          <w:tcPr>
            <w:tcW w:w="5560" w:type="dxa"/>
            <w:tcBorders>
              <w:top w:val="single" w:sz="4" w:space="0" w:color="auto"/>
              <w:left w:val="nil"/>
              <w:bottom w:val="single" w:sz="4" w:space="0" w:color="auto"/>
              <w:right w:val="single" w:sz="4" w:space="0" w:color="auto"/>
            </w:tcBorders>
            <w:shd w:val="clear" w:color="auto" w:fill="auto"/>
            <w:noWrap/>
            <w:vAlign w:val="bottom"/>
            <w:hideMark/>
            <w:tcPrChange w:id="461" w:author="Nasir Khan" w:date="2018-11-23T17:42:00Z">
              <w:tcPr>
                <w:tcW w:w="556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5CC488C"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Date</w:t>
            </w:r>
          </w:p>
        </w:tc>
        <w:tc>
          <w:tcPr>
            <w:tcW w:w="1140" w:type="dxa"/>
            <w:tcBorders>
              <w:top w:val="single" w:sz="4" w:space="0" w:color="auto"/>
              <w:left w:val="nil"/>
              <w:bottom w:val="single" w:sz="4" w:space="0" w:color="auto"/>
              <w:right w:val="single" w:sz="4" w:space="0" w:color="auto"/>
            </w:tcBorders>
            <w:tcPrChange w:id="462" w:author="Nasir Khan" w:date="2018-11-23T17:42:00Z">
              <w:tcPr>
                <w:tcW w:w="5560" w:type="dxa"/>
                <w:tcBorders>
                  <w:top w:val="single" w:sz="4" w:space="0" w:color="auto"/>
                  <w:left w:val="nil"/>
                  <w:bottom w:val="single" w:sz="4" w:space="0" w:color="auto"/>
                  <w:right w:val="single" w:sz="4" w:space="0" w:color="auto"/>
                </w:tcBorders>
              </w:tcPr>
            </w:tcPrChange>
          </w:tcPr>
          <w:p w14:paraId="71EEE786" w14:textId="77777777" w:rsidR="004B486C" w:rsidRPr="00F238C9" w:rsidRDefault="004B486C" w:rsidP="00F238C9">
            <w:pPr>
              <w:spacing w:after="0" w:line="240" w:lineRule="auto"/>
              <w:rPr>
                <w:ins w:id="463" w:author="Nasir Khan" w:date="2018-11-23T17:42:00Z"/>
                <w:rFonts w:ascii="Calibri" w:eastAsia="Times New Roman" w:hAnsi="Calibri" w:cs="Calibri"/>
                <w:color w:val="000000"/>
              </w:rPr>
            </w:pPr>
          </w:p>
        </w:tc>
      </w:tr>
      <w:tr w:rsidR="004B486C" w:rsidRPr="00F238C9" w14:paraId="6A7665EF" w14:textId="7534E3B5" w:rsidTr="004B486C">
        <w:trPr>
          <w:trHeight w:val="300"/>
          <w:trPrChange w:id="46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6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29E6EE3"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dtime</w:t>
            </w:r>
          </w:p>
        </w:tc>
        <w:tc>
          <w:tcPr>
            <w:tcW w:w="5560" w:type="dxa"/>
            <w:tcBorders>
              <w:top w:val="nil"/>
              <w:left w:val="nil"/>
              <w:bottom w:val="single" w:sz="4" w:space="0" w:color="auto"/>
              <w:right w:val="single" w:sz="4" w:space="0" w:color="auto"/>
            </w:tcBorders>
            <w:shd w:val="clear" w:color="auto" w:fill="auto"/>
            <w:noWrap/>
            <w:vAlign w:val="bottom"/>
            <w:hideMark/>
            <w:tcPrChange w:id="46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7310E6E2"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Date Time</w:t>
            </w:r>
          </w:p>
        </w:tc>
        <w:tc>
          <w:tcPr>
            <w:tcW w:w="1140" w:type="dxa"/>
            <w:tcBorders>
              <w:top w:val="nil"/>
              <w:left w:val="nil"/>
              <w:bottom w:val="single" w:sz="4" w:space="0" w:color="auto"/>
              <w:right w:val="single" w:sz="4" w:space="0" w:color="auto"/>
            </w:tcBorders>
            <w:tcPrChange w:id="467" w:author="Nasir Khan" w:date="2018-11-23T17:42:00Z">
              <w:tcPr>
                <w:tcW w:w="5560" w:type="dxa"/>
                <w:tcBorders>
                  <w:top w:val="nil"/>
                  <w:left w:val="nil"/>
                  <w:bottom w:val="single" w:sz="4" w:space="0" w:color="auto"/>
                  <w:right w:val="single" w:sz="4" w:space="0" w:color="auto"/>
                </w:tcBorders>
              </w:tcPr>
            </w:tcPrChange>
          </w:tcPr>
          <w:p w14:paraId="0910837B" w14:textId="77777777" w:rsidR="004B486C" w:rsidRPr="00F238C9" w:rsidRDefault="004B486C" w:rsidP="00F238C9">
            <w:pPr>
              <w:spacing w:after="0" w:line="240" w:lineRule="auto"/>
              <w:rPr>
                <w:ins w:id="468" w:author="Nasir Khan" w:date="2018-11-23T17:42:00Z"/>
                <w:rFonts w:ascii="Calibri" w:eastAsia="Times New Roman" w:hAnsi="Calibri" w:cs="Calibri"/>
                <w:color w:val="000000"/>
              </w:rPr>
            </w:pPr>
          </w:p>
        </w:tc>
      </w:tr>
      <w:tr w:rsidR="004B486C" w:rsidRPr="00F238C9" w14:paraId="1F9A7BAC" w14:textId="5990A860" w:rsidTr="004B486C">
        <w:trPr>
          <w:trHeight w:val="300"/>
          <w:trPrChange w:id="46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7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B316926"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dtimes</w:t>
            </w:r>
          </w:p>
        </w:tc>
        <w:tc>
          <w:tcPr>
            <w:tcW w:w="5560" w:type="dxa"/>
            <w:tcBorders>
              <w:top w:val="nil"/>
              <w:left w:val="nil"/>
              <w:bottom w:val="single" w:sz="4" w:space="0" w:color="auto"/>
              <w:right w:val="single" w:sz="4" w:space="0" w:color="auto"/>
            </w:tcBorders>
            <w:shd w:val="clear" w:color="auto" w:fill="auto"/>
            <w:noWrap/>
            <w:vAlign w:val="bottom"/>
            <w:hideMark/>
            <w:tcPrChange w:id="47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119BC327"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Date Timestamp</w:t>
            </w:r>
          </w:p>
        </w:tc>
        <w:tc>
          <w:tcPr>
            <w:tcW w:w="1140" w:type="dxa"/>
            <w:tcBorders>
              <w:top w:val="nil"/>
              <w:left w:val="nil"/>
              <w:bottom w:val="single" w:sz="4" w:space="0" w:color="auto"/>
              <w:right w:val="single" w:sz="4" w:space="0" w:color="auto"/>
            </w:tcBorders>
            <w:tcPrChange w:id="472" w:author="Nasir Khan" w:date="2018-11-23T17:42:00Z">
              <w:tcPr>
                <w:tcW w:w="5560" w:type="dxa"/>
                <w:tcBorders>
                  <w:top w:val="nil"/>
                  <w:left w:val="nil"/>
                  <w:bottom w:val="single" w:sz="4" w:space="0" w:color="auto"/>
                  <w:right w:val="single" w:sz="4" w:space="0" w:color="auto"/>
                </w:tcBorders>
              </w:tcPr>
            </w:tcPrChange>
          </w:tcPr>
          <w:p w14:paraId="1D98488A" w14:textId="77777777" w:rsidR="004B486C" w:rsidRPr="00F238C9" w:rsidRDefault="004B486C" w:rsidP="00F238C9">
            <w:pPr>
              <w:spacing w:after="0" w:line="240" w:lineRule="auto"/>
              <w:rPr>
                <w:ins w:id="473" w:author="Nasir Khan" w:date="2018-11-23T17:42:00Z"/>
                <w:rFonts w:ascii="Calibri" w:eastAsia="Times New Roman" w:hAnsi="Calibri" w:cs="Calibri"/>
                <w:color w:val="000000"/>
              </w:rPr>
            </w:pPr>
          </w:p>
        </w:tc>
      </w:tr>
      <w:tr w:rsidR="004B486C" w:rsidRPr="00F238C9" w14:paraId="05AE5509" w14:textId="76238B8E" w:rsidTr="004B486C">
        <w:trPr>
          <w:trHeight w:val="300"/>
          <w:trPrChange w:id="47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7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3FECC42"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expiry</w:t>
            </w:r>
          </w:p>
        </w:tc>
        <w:tc>
          <w:tcPr>
            <w:tcW w:w="5560" w:type="dxa"/>
            <w:tcBorders>
              <w:top w:val="nil"/>
              <w:left w:val="nil"/>
              <w:bottom w:val="single" w:sz="4" w:space="0" w:color="auto"/>
              <w:right w:val="single" w:sz="4" w:space="0" w:color="auto"/>
            </w:tcBorders>
            <w:shd w:val="clear" w:color="auto" w:fill="auto"/>
            <w:noWrap/>
            <w:vAlign w:val="bottom"/>
            <w:hideMark/>
            <w:tcPrChange w:id="47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20EED6AC"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Expiry</w:t>
            </w:r>
          </w:p>
        </w:tc>
        <w:tc>
          <w:tcPr>
            <w:tcW w:w="1140" w:type="dxa"/>
            <w:tcBorders>
              <w:top w:val="nil"/>
              <w:left w:val="nil"/>
              <w:bottom w:val="single" w:sz="4" w:space="0" w:color="auto"/>
              <w:right w:val="single" w:sz="4" w:space="0" w:color="auto"/>
            </w:tcBorders>
            <w:tcPrChange w:id="477" w:author="Nasir Khan" w:date="2018-11-23T17:42:00Z">
              <w:tcPr>
                <w:tcW w:w="5560" w:type="dxa"/>
                <w:tcBorders>
                  <w:top w:val="nil"/>
                  <w:left w:val="nil"/>
                  <w:bottom w:val="single" w:sz="4" w:space="0" w:color="auto"/>
                  <w:right w:val="single" w:sz="4" w:space="0" w:color="auto"/>
                </w:tcBorders>
              </w:tcPr>
            </w:tcPrChange>
          </w:tcPr>
          <w:p w14:paraId="4CADB3FB" w14:textId="77777777" w:rsidR="004B486C" w:rsidRPr="00F238C9" w:rsidRDefault="004B486C" w:rsidP="00F238C9">
            <w:pPr>
              <w:spacing w:after="0" w:line="240" w:lineRule="auto"/>
              <w:rPr>
                <w:ins w:id="478" w:author="Nasir Khan" w:date="2018-11-23T17:42:00Z"/>
                <w:rFonts w:ascii="Calibri" w:eastAsia="Times New Roman" w:hAnsi="Calibri" w:cs="Calibri"/>
                <w:color w:val="000000"/>
              </w:rPr>
            </w:pPr>
          </w:p>
        </w:tc>
      </w:tr>
      <w:tr w:rsidR="004B486C" w:rsidRPr="00F238C9" w14:paraId="35B81214" w14:textId="3EDE8584" w:rsidTr="004B486C">
        <w:trPr>
          <w:trHeight w:val="300"/>
          <w:trPrChange w:id="47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8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00F7DD"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fk</w:t>
            </w:r>
          </w:p>
        </w:tc>
        <w:tc>
          <w:tcPr>
            <w:tcW w:w="5560" w:type="dxa"/>
            <w:tcBorders>
              <w:top w:val="nil"/>
              <w:left w:val="nil"/>
              <w:bottom w:val="single" w:sz="4" w:space="0" w:color="auto"/>
              <w:right w:val="single" w:sz="4" w:space="0" w:color="auto"/>
            </w:tcBorders>
            <w:shd w:val="clear" w:color="auto" w:fill="auto"/>
            <w:noWrap/>
            <w:vAlign w:val="bottom"/>
            <w:hideMark/>
            <w:tcPrChange w:id="48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1C31989A"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Foreign Key</w:t>
            </w:r>
          </w:p>
        </w:tc>
        <w:tc>
          <w:tcPr>
            <w:tcW w:w="1140" w:type="dxa"/>
            <w:tcBorders>
              <w:top w:val="nil"/>
              <w:left w:val="nil"/>
              <w:bottom w:val="single" w:sz="4" w:space="0" w:color="auto"/>
              <w:right w:val="single" w:sz="4" w:space="0" w:color="auto"/>
            </w:tcBorders>
            <w:tcPrChange w:id="482" w:author="Nasir Khan" w:date="2018-11-23T17:42:00Z">
              <w:tcPr>
                <w:tcW w:w="5560" w:type="dxa"/>
                <w:tcBorders>
                  <w:top w:val="nil"/>
                  <w:left w:val="nil"/>
                  <w:bottom w:val="single" w:sz="4" w:space="0" w:color="auto"/>
                  <w:right w:val="single" w:sz="4" w:space="0" w:color="auto"/>
                </w:tcBorders>
              </w:tcPr>
            </w:tcPrChange>
          </w:tcPr>
          <w:p w14:paraId="79B4F0EA" w14:textId="77777777" w:rsidR="004B486C" w:rsidRPr="00F238C9" w:rsidRDefault="004B486C" w:rsidP="00F238C9">
            <w:pPr>
              <w:spacing w:after="0" w:line="240" w:lineRule="auto"/>
              <w:rPr>
                <w:ins w:id="483" w:author="Nasir Khan" w:date="2018-11-23T17:42:00Z"/>
                <w:rFonts w:ascii="Calibri" w:eastAsia="Times New Roman" w:hAnsi="Calibri" w:cs="Calibri"/>
                <w:color w:val="000000"/>
              </w:rPr>
            </w:pPr>
          </w:p>
        </w:tc>
      </w:tr>
      <w:tr w:rsidR="004B486C" w:rsidRPr="00F238C9" w14:paraId="6D8F9B59" w14:textId="2D8B4AA7" w:rsidTr="004B486C">
        <w:trPr>
          <w:trHeight w:val="300"/>
          <w:trPrChange w:id="48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8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19A63B4"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ibio</w:t>
            </w:r>
          </w:p>
        </w:tc>
        <w:tc>
          <w:tcPr>
            <w:tcW w:w="5560" w:type="dxa"/>
            <w:tcBorders>
              <w:top w:val="nil"/>
              <w:left w:val="nil"/>
              <w:bottom w:val="single" w:sz="4" w:space="0" w:color="auto"/>
              <w:right w:val="single" w:sz="4" w:space="0" w:color="auto"/>
            </w:tcBorders>
            <w:shd w:val="clear" w:color="auto" w:fill="auto"/>
            <w:noWrap/>
            <w:vAlign w:val="bottom"/>
            <w:hideMark/>
            <w:tcPrChange w:id="48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4AEFD372"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Indivisual Biometric</w:t>
            </w:r>
          </w:p>
        </w:tc>
        <w:tc>
          <w:tcPr>
            <w:tcW w:w="1140" w:type="dxa"/>
            <w:tcBorders>
              <w:top w:val="nil"/>
              <w:left w:val="nil"/>
              <w:bottom w:val="single" w:sz="4" w:space="0" w:color="auto"/>
              <w:right w:val="single" w:sz="4" w:space="0" w:color="auto"/>
            </w:tcBorders>
            <w:tcPrChange w:id="487" w:author="Nasir Khan" w:date="2018-11-23T17:42:00Z">
              <w:tcPr>
                <w:tcW w:w="5560" w:type="dxa"/>
                <w:tcBorders>
                  <w:top w:val="nil"/>
                  <w:left w:val="nil"/>
                  <w:bottom w:val="single" w:sz="4" w:space="0" w:color="auto"/>
                  <w:right w:val="single" w:sz="4" w:space="0" w:color="auto"/>
                </w:tcBorders>
              </w:tcPr>
            </w:tcPrChange>
          </w:tcPr>
          <w:p w14:paraId="53BBB611" w14:textId="77777777" w:rsidR="004B486C" w:rsidRPr="00F238C9" w:rsidRDefault="004B486C" w:rsidP="00F238C9">
            <w:pPr>
              <w:spacing w:after="0" w:line="240" w:lineRule="auto"/>
              <w:rPr>
                <w:ins w:id="488" w:author="Nasir Khan" w:date="2018-11-23T17:42:00Z"/>
                <w:rFonts w:ascii="Calibri" w:eastAsia="Times New Roman" w:hAnsi="Calibri" w:cs="Calibri"/>
                <w:color w:val="000000"/>
              </w:rPr>
            </w:pPr>
          </w:p>
        </w:tc>
      </w:tr>
      <w:tr w:rsidR="004B486C" w:rsidRPr="00F238C9" w14:paraId="6B3C0066" w14:textId="63449C5D" w:rsidTr="004B486C">
        <w:trPr>
          <w:trHeight w:val="300"/>
          <w:trPrChange w:id="48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9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947847E"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id</w:t>
            </w:r>
          </w:p>
        </w:tc>
        <w:tc>
          <w:tcPr>
            <w:tcW w:w="5560" w:type="dxa"/>
            <w:tcBorders>
              <w:top w:val="nil"/>
              <w:left w:val="nil"/>
              <w:bottom w:val="single" w:sz="4" w:space="0" w:color="auto"/>
              <w:right w:val="single" w:sz="4" w:space="0" w:color="auto"/>
            </w:tcBorders>
            <w:shd w:val="clear" w:color="auto" w:fill="auto"/>
            <w:noWrap/>
            <w:vAlign w:val="bottom"/>
            <w:hideMark/>
            <w:tcPrChange w:id="49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07B2A3A1"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Identifier</w:t>
            </w:r>
          </w:p>
        </w:tc>
        <w:tc>
          <w:tcPr>
            <w:tcW w:w="1140" w:type="dxa"/>
            <w:tcBorders>
              <w:top w:val="nil"/>
              <w:left w:val="nil"/>
              <w:bottom w:val="single" w:sz="4" w:space="0" w:color="auto"/>
              <w:right w:val="single" w:sz="4" w:space="0" w:color="auto"/>
            </w:tcBorders>
            <w:tcPrChange w:id="492" w:author="Nasir Khan" w:date="2018-11-23T17:42:00Z">
              <w:tcPr>
                <w:tcW w:w="5560" w:type="dxa"/>
                <w:tcBorders>
                  <w:top w:val="nil"/>
                  <w:left w:val="nil"/>
                  <w:bottom w:val="single" w:sz="4" w:space="0" w:color="auto"/>
                  <w:right w:val="single" w:sz="4" w:space="0" w:color="auto"/>
                </w:tcBorders>
              </w:tcPr>
            </w:tcPrChange>
          </w:tcPr>
          <w:p w14:paraId="5A2F9518" w14:textId="77777777" w:rsidR="004B486C" w:rsidRPr="00F238C9" w:rsidRDefault="004B486C" w:rsidP="00F238C9">
            <w:pPr>
              <w:spacing w:after="0" w:line="240" w:lineRule="auto"/>
              <w:rPr>
                <w:ins w:id="493" w:author="Nasir Khan" w:date="2018-11-23T17:42:00Z"/>
                <w:rFonts w:ascii="Calibri" w:eastAsia="Times New Roman" w:hAnsi="Calibri" w:cs="Calibri"/>
                <w:color w:val="000000"/>
              </w:rPr>
            </w:pPr>
          </w:p>
        </w:tc>
      </w:tr>
      <w:tr w:rsidR="004B486C" w:rsidRPr="00F238C9" w14:paraId="237A1DC8" w14:textId="6E77967A" w:rsidTr="004B486C">
        <w:trPr>
          <w:trHeight w:val="300"/>
          <w:trPrChange w:id="49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49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7E829A2"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ida</w:t>
            </w:r>
          </w:p>
        </w:tc>
        <w:tc>
          <w:tcPr>
            <w:tcW w:w="5560" w:type="dxa"/>
            <w:tcBorders>
              <w:top w:val="nil"/>
              <w:left w:val="nil"/>
              <w:bottom w:val="single" w:sz="4" w:space="0" w:color="auto"/>
              <w:right w:val="single" w:sz="4" w:space="0" w:color="auto"/>
            </w:tcBorders>
            <w:shd w:val="clear" w:color="auto" w:fill="auto"/>
            <w:noWrap/>
            <w:vAlign w:val="bottom"/>
            <w:hideMark/>
            <w:tcPrChange w:id="49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2092314D"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Identity and authentication</w:t>
            </w:r>
          </w:p>
        </w:tc>
        <w:tc>
          <w:tcPr>
            <w:tcW w:w="1140" w:type="dxa"/>
            <w:tcBorders>
              <w:top w:val="nil"/>
              <w:left w:val="nil"/>
              <w:bottom w:val="single" w:sz="4" w:space="0" w:color="auto"/>
              <w:right w:val="single" w:sz="4" w:space="0" w:color="auto"/>
            </w:tcBorders>
            <w:tcPrChange w:id="497" w:author="Nasir Khan" w:date="2018-11-23T17:42:00Z">
              <w:tcPr>
                <w:tcW w:w="5560" w:type="dxa"/>
                <w:tcBorders>
                  <w:top w:val="nil"/>
                  <w:left w:val="nil"/>
                  <w:bottom w:val="single" w:sz="4" w:space="0" w:color="auto"/>
                  <w:right w:val="single" w:sz="4" w:space="0" w:color="auto"/>
                </w:tcBorders>
              </w:tcPr>
            </w:tcPrChange>
          </w:tcPr>
          <w:p w14:paraId="7CD4C193" w14:textId="77777777" w:rsidR="004B486C" w:rsidRPr="00F238C9" w:rsidRDefault="004B486C" w:rsidP="00F238C9">
            <w:pPr>
              <w:spacing w:after="0" w:line="240" w:lineRule="auto"/>
              <w:rPr>
                <w:ins w:id="498" w:author="Nasir Khan" w:date="2018-11-23T17:42:00Z"/>
                <w:rFonts w:ascii="Calibri" w:eastAsia="Times New Roman" w:hAnsi="Calibri" w:cs="Calibri"/>
                <w:color w:val="000000"/>
              </w:rPr>
            </w:pPr>
          </w:p>
        </w:tc>
      </w:tr>
      <w:tr w:rsidR="004B486C" w:rsidRPr="00F238C9" w14:paraId="336B1C29" w14:textId="09131CF7" w:rsidTr="004B486C">
        <w:trPr>
          <w:trHeight w:val="300"/>
          <w:trPrChange w:id="49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0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ED54E16"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idem</w:t>
            </w:r>
          </w:p>
        </w:tc>
        <w:tc>
          <w:tcPr>
            <w:tcW w:w="5560" w:type="dxa"/>
            <w:tcBorders>
              <w:top w:val="nil"/>
              <w:left w:val="nil"/>
              <w:bottom w:val="single" w:sz="4" w:space="0" w:color="auto"/>
              <w:right w:val="single" w:sz="4" w:space="0" w:color="auto"/>
            </w:tcBorders>
            <w:shd w:val="clear" w:color="auto" w:fill="auto"/>
            <w:noWrap/>
            <w:vAlign w:val="bottom"/>
            <w:hideMark/>
            <w:tcPrChange w:id="50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78215FF4"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Indivisual Demographic</w:t>
            </w:r>
          </w:p>
        </w:tc>
        <w:tc>
          <w:tcPr>
            <w:tcW w:w="1140" w:type="dxa"/>
            <w:tcBorders>
              <w:top w:val="nil"/>
              <w:left w:val="nil"/>
              <w:bottom w:val="single" w:sz="4" w:space="0" w:color="auto"/>
              <w:right w:val="single" w:sz="4" w:space="0" w:color="auto"/>
            </w:tcBorders>
            <w:tcPrChange w:id="502" w:author="Nasir Khan" w:date="2018-11-23T17:42:00Z">
              <w:tcPr>
                <w:tcW w:w="5560" w:type="dxa"/>
                <w:tcBorders>
                  <w:top w:val="nil"/>
                  <w:left w:val="nil"/>
                  <w:bottom w:val="single" w:sz="4" w:space="0" w:color="auto"/>
                  <w:right w:val="single" w:sz="4" w:space="0" w:color="auto"/>
                </w:tcBorders>
              </w:tcPr>
            </w:tcPrChange>
          </w:tcPr>
          <w:p w14:paraId="3D4AED3F" w14:textId="77777777" w:rsidR="004B486C" w:rsidRPr="00F238C9" w:rsidRDefault="004B486C" w:rsidP="00F238C9">
            <w:pPr>
              <w:spacing w:after="0" w:line="240" w:lineRule="auto"/>
              <w:rPr>
                <w:ins w:id="503" w:author="Nasir Khan" w:date="2018-11-23T17:42:00Z"/>
                <w:rFonts w:ascii="Calibri" w:eastAsia="Times New Roman" w:hAnsi="Calibri" w:cs="Calibri"/>
                <w:color w:val="000000"/>
              </w:rPr>
            </w:pPr>
          </w:p>
        </w:tc>
      </w:tr>
      <w:tr w:rsidR="004B486C" w:rsidRPr="00F238C9" w14:paraId="4470F91B" w14:textId="7E7C6898" w:rsidTr="004B486C">
        <w:trPr>
          <w:trHeight w:val="300"/>
          <w:trPrChange w:id="50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0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F2428F0"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idsvr</w:t>
            </w:r>
          </w:p>
        </w:tc>
        <w:tc>
          <w:tcPr>
            <w:tcW w:w="5560" w:type="dxa"/>
            <w:tcBorders>
              <w:top w:val="nil"/>
              <w:left w:val="nil"/>
              <w:bottom w:val="single" w:sz="4" w:space="0" w:color="auto"/>
              <w:right w:val="single" w:sz="4" w:space="0" w:color="auto"/>
            </w:tcBorders>
            <w:shd w:val="clear" w:color="auto" w:fill="auto"/>
            <w:noWrap/>
            <w:vAlign w:val="bottom"/>
            <w:hideMark/>
            <w:tcPrChange w:id="50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19434313"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ID Issuance Server</w:t>
            </w:r>
          </w:p>
        </w:tc>
        <w:tc>
          <w:tcPr>
            <w:tcW w:w="1140" w:type="dxa"/>
            <w:tcBorders>
              <w:top w:val="nil"/>
              <w:left w:val="nil"/>
              <w:bottom w:val="single" w:sz="4" w:space="0" w:color="auto"/>
              <w:right w:val="single" w:sz="4" w:space="0" w:color="auto"/>
            </w:tcBorders>
            <w:tcPrChange w:id="507" w:author="Nasir Khan" w:date="2018-11-23T17:42:00Z">
              <w:tcPr>
                <w:tcW w:w="5560" w:type="dxa"/>
                <w:tcBorders>
                  <w:top w:val="nil"/>
                  <w:left w:val="nil"/>
                  <w:bottom w:val="single" w:sz="4" w:space="0" w:color="auto"/>
                  <w:right w:val="single" w:sz="4" w:space="0" w:color="auto"/>
                </w:tcBorders>
              </w:tcPr>
            </w:tcPrChange>
          </w:tcPr>
          <w:p w14:paraId="05C57FD7" w14:textId="77777777" w:rsidR="004B486C" w:rsidRPr="00F238C9" w:rsidRDefault="004B486C" w:rsidP="00F238C9">
            <w:pPr>
              <w:spacing w:after="0" w:line="240" w:lineRule="auto"/>
              <w:rPr>
                <w:ins w:id="508" w:author="Nasir Khan" w:date="2018-11-23T17:42:00Z"/>
                <w:rFonts w:ascii="Calibri" w:eastAsia="Times New Roman" w:hAnsi="Calibri" w:cs="Calibri"/>
                <w:color w:val="000000"/>
              </w:rPr>
            </w:pPr>
          </w:p>
        </w:tc>
      </w:tr>
      <w:tr w:rsidR="004B486C" w:rsidRPr="00F238C9" w14:paraId="0F6B4F4D" w14:textId="04C60EE3" w:rsidTr="004B486C">
        <w:trPr>
          <w:trHeight w:val="300"/>
          <w:trPrChange w:id="50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1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D116C68"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idsw</w:t>
            </w:r>
          </w:p>
        </w:tc>
        <w:tc>
          <w:tcPr>
            <w:tcW w:w="5560" w:type="dxa"/>
            <w:tcBorders>
              <w:top w:val="nil"/>
              <w:left w:val="nil"/>
              <w:bottom w:val="single" w:sz="4" w:space="0" w:color="auto"/>
              <w:right w:val="single" w:sz="4" w:space="0" w:color="auto"/>
            </w:tcBorders>
            <w:shd w:val="clear" w:color="auto" w:fill="auto"/>
            <w:noWrap/>
            <w:vAlign w:val="bottom"/>
            <w:hideMark/>
            <w:tcPrChange w:id="51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6078A553"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ID Issuance Software</w:t>
            </w:r>
          </w:p>
        </w:tc>
        <w:tc>
          <w:tcPr>
            <w:tcW w:w="1140" w:type="dxa"/>
            <w:tcBorders>
              <w:top w:val="nil"/>
              <w:left w:val="nil"/>
              <w:bottom w:val="single" w:sz="4" w:space="0" w:color="auto"/>
              <w:right w:val="single" w:sz="4" w:space="0" w:color="auto"/>
            </w:tcBorders>
            <w:tcPrChange w:id="512" w:author="Nasir Khan" w:date="2018-11-23T17:42:00Z">
              <w:tcPr>
                <w:tcW w:w="5560" w:type="dxa"/>
                <w:tcBorders>
                  <w:top w:val="nil"/>
                  <w:left w:val="nil"/>
                  <w:bottom w:val="single" w:sz="4" w:space="0" w:color="auto"/>
                  <w:right w:val="single" w:sz="4" w:space="0" w:color="auto"/>
                </w:tcBorders>
              </w:tcPr>
            </w:tcPrChange>
          </w:tcPr>
          <w:p w14:paraId="3D35BB49" w14:textId="77777777" w:rsidR="004B486C" w:rsidRPr="00F238C9" w:rsidRDefault="004B486C" w:rsidP="00F238C9">
            <w:pPr>
              <w:spacing w:after="0" w:line="240" w:lineRule="auto"/>
              <w:rPr>
                <w:ins w:id="513" w:author="Nasir Khan" w:date="2018-11-23T17:42:00Z"/>
                <w:rFonts w:ascii="Calibri" w:eastAsia="Times New Roman" w:hAnsi="Calibri" w:cs="Calibri"/>
                <w:color w:val="000000"/>
              </w:rPr>
            </w:pPr>
          </w:p>
        </w:tc>
      </w:tr>
      <w:tr w:rsidR="004B486C" w:rsidRPr="00F238C9" w14:paraId="6E7EB982" w14:textId="515EA86D" w:rsidTr="004B486C">
        <w:trPr>
          <w:trHeight w:val="300"/>
          <w:trPrChange w:id="51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1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2CDF0E6"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Idx</w:t>
            </w:r>
          </w:p>
        </w:tc>
        <w:tc>
          <w:tcPr>
            <w:tcW w:w="5560" w:type="dxa"/>
            <w:tcBorders>
              <w:top w:val="nil"/>
              <w:left w:val="nil"/>
              <w:bottom w:val="nil"/>
              <w:right w:val="nil"/>
            </w:tcBorders>
            <w:shd w:val="clear" w:color="auto" w:fill="auto"/>
            <w:noWrap/>
            <w:vAlign w:val="bottom"/>
            <w:hideMark/>
            <w:tcPrChange w:id="516" w:author="Nasir Khan" w:date="2018-11-23T17:42:00Z">
              <w:tcPr>
                <w:tcW w:w="5560" w:type="dxa"/>
                <w:tcBorders>
                  <w:top w:val="nil"/>
                  <w:left w:val="nil"/>
                  <w:bottom w:val="nil"/>
                  <w:right w:val="nil"/>
                </w:tcBorders>
                <w:shd w:val="clear" w:color="auto" w:fill="auto"/>
                <w:noWrap/>
                <w:vAlign w:val="bottom"/>
                <w:hideMark/>
              </w:tcPr>
            </w:tcPrChange>
          </w:tcPr>
          <w:p w14:paraId="519F7CAC"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Index</w:t>
            </w:r>
          </w:p>
        </w:tc>
        <w:tc>
          <w:tcPr>
            <w:tcW w:w="1140" w:type="dxa"/>
            <w:tcBorders>
              <w:top w:val="nil"/>
              <w:left w:val="nil"/>
              <w:bottom w:val="nil"/>
              <w:right w:val="nil"/>
            </w:tcBorders>
            <w:tcPrChange w:id="517" w:author="Nasir Khan" w:date="2018-11-23T17:42:00Z">
              <w:tcPr>
                <w:tcW w:w="5560" w:type="dxa"/>
                <w:tcBorders>
                  <w:top w:val="nil"/>
                  <w:left w:val="nil"/>
                  <w:bottom w:val="nil"/>
                  <w:right w:val="nil"/>
                </w:tcBorders>
              </w:tcPr>
            </w:tcPrChange>
          </w:tcPr>
          <w:p w14:paraId="37702D52" w14:textId="77777777" w:rsidR="004B486C" w:rsidRPr="00F238C9" w:rsidRDefault="004B486C" w:rsidP="00F238C9">
            <w:pPr>
              <w:spacing w:after="0" w:line="240" w:lineRule="auto"/>
              <w:rPr>
                <w:ins w:id="518" w:author="Nasir Khan" w:date="2018-11-23T17:42:00Z"/>
                <w:rFonts w:ascii="Calibri" w:eastAsia="Times New Roman" w:hAnsi="Calibri" w:cs="Calibri"/>
                <w:color w:val="000000"/>
              </w:rPr>
            </w:pPr>
          </w:p>
        </w:tc>
      </w:tr>
      <w:tr w:rsidR="004B486C" w:rsidRPr="00F238C9" w14:paraId="262D54A7" w14:textId="658786D1" w:rsidTr="004B486C">
        <w:trPr>
          <w:trHeight w:val="300"/>
          <w:trPrChange w:id="51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2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E9FA711"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ins</w:t>
            </w:r>
          </w:p>
        </w:tc>
        <w:tc>
          <w:tcPr>
            <w:tcW w:w="5560" w:type="dxa"/>
            <w:tcBorders>
              <w:top w:val="single" w:sz="4" w:space="0" w:color="auto"/>
              <w:left w:val="nil"/>
              <w:bottom w:val="single" w:sz="4" w:space="0" w:color="auto"/>
              <w:right w:val="single" w:sz="4" w:space="0" w:color="auto"/>
            </w:tcBorders>
            <w:shd w:val="clear" w:color="auto" w:fill="auto"/>
            <w:noWrap/>
            <w:vAlign w:val="bottom"/>
            <w:hideMark/>
            <w:tcPrChange w:id="521" w:author="Nasir Khan" w:date="2018-11-23T17:42:00Z">
              <w:tcPr>
                <w:tcW w:w="556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DD8EDF3"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Insert</w:t>
            </w:r>
          </w:p>
        </w:tc>
        <w:tc>
          <w:tcPr>
            <w:tcW w:w="1140" w:type="dxa"/>
            <w:tcBorders>
              <w:top w:val="single" w:sz="4" w:space="0" w:color="auto"/>
              <w:left w:val="nil"/>
              <w:bottom w:val="single" w:sz="4" w:space="0" w:color="auto"/>
              <w:right w:val="single" w:sz="4" w:space="0" w:color="auto"/>
            </w:tcBorders>
            <w:tcPrChange w:id="522" w:author="Nasir Khan" w:date="2018-11-23T17:42:00Z">
              <w:tcPr>
                <w:tcW w:w="5560" w:type="dxa"/>
                <w:tcBorders>
                  <w:top w:val="single" w:sz="4" w:space="0" w:color="auto"/>
                  <w:left w:val="nil"/>
                  <w:bottom w:val="single" w:sz="4" w:space="0" w:color="auto"/>
                  <w:right w:val="single" w:sz="4" w:space="0" w:color="auto"/>
                </w:tcBorders>
              </w:tcPr>
            </w:tcPrChange>
          </w:tcPr>
          <w:p w14:paraId="1B4BEC93" w14:textId="77777777" w:rsidR="004B486C" w:rsidRPr="00F238C9" w:rsidRDefault="004B486C" w:rsidP="00F238C9">
            <w:pPr>
              <w:spacing w:after="0" w:line="240" w:lineRule="auto"/>
              <w:rPr>
                <w:ins w:id="523" w:author="Nasir Khan" w:date="2018-11-23T17:42:00Z"/>
                <w:rFonts w:ascii="Calibri" w:eastAsia="Times New Roman" w:hAnsi="Calibri" w:cs="Calibri"/>
                <w:color w:val="000000"/>
              </w:rPr>
            </w:pPr>
          </w:p>
        </w:tc>
      </w:tr>
      <w:tr w:rsidR="004B486C" w:rsidRPr="00F238C9" w14:paraId="38DA1646" w14:textId="4ABF856A" w:rsidTr="004B486C">
        <w:trPr>
          <w:trHeight w:val="300"/>
          <w:trPrChange w:id="52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2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15482F"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ip</w:t>
            </w:r>
          </w:p>
        </w:tc>
        <w:tc>
          <w:tcPr>
            <w:tcW w:w="5560" w:type="dxa"/>
            <w:tcBorders>
              <w:top w:val="nil"/>
              <w:left w:val="nil"/>
              <w:bottom w:val="single" w:sz="4" w:space="0" w:color="auto"/>
              <w:right w:val="single" w:sz="4" w:space="0" w:color="auto"/>
            </w:tcBorders>
            <w:shd w:val="clear" w:color="auto" w:fill="auto"/>
            <w:noWrap/>
            <w:vAlign w:val="bottom"/>
            <w:hideMark/>
            <w:tcPrChange w:id="52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2F7F11C9"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IP Address</w:t>
            </w:r>
          </w:p>
        </w:tc>
        <w:tc>
          <w:tcPr>
            <w:tcW w:w="1140" w:type="dxa"/>
            <w:tcBorders>
              <w:top w:val="nil"/>
              <w:left w:val="nil"/>
              <w:bottom w:val="single" w:sz="4" w:space="0" w:color="auto"/>
              <w:right w:val="single" w:sz="4" w:space="0" w:color="auto"/>
            </w:tcBorders>
            <w:tcPrChange w:id="527" w:author="Nasir Khan" w:date="2018-11-23T17:42:00Z">
              <w:tcPr>
                <w:tcW w:w="5560" w:type="dxa"/>
                <w:tcBorders>
                  <w:top w:val="nil"/>
                  <w:left w:val="nil"/>
                  <w:bottom w:val="single" w:sz="4" w:space="0" w:color="auto"/>
                  <w:right w:val="single" w:sz="4" w:space="0" w:color="auto"/>
                </w:tcBorders>
              </w:tcPr>
            </w:tcPrChange>
          </w:tcPr>
          <w:p w14:paraId="306E0E52" w14:textId="77777777" w:rsidR="004B486C" w:rsidRPr="00F238C9" w:rsidRDefault="004B486C" w:rsidP="00F238C9">
            <w:pPr>
              <w:spacing w:after="0" w:line="240" w:lineRule="auto"/>
              <w:rPr>
                <w:ins w:id="528" w:author="Nasir Khan" w:date="2018-11-23T17:42:00Z"/>
                <w:rFonts w:ascii="Calibri" w:eastAsia="Times New Roman" w:hAnsi="Calibri" w:cs="Calibri"/>
                <w:color w:val="000000"/>
              </w:rPr>
            </w:pPr>
          </w:p>
        </w:tc>
      </w:tr>
      <w:tr w:rsidR="004B486C" w:rsidRPr="00F238C9" w14:paraId="3656AEB9" w14:textId="09283F54" w:rsidTr="004B486C">
        <w:trPr>
          <w:trHeight w:val="300"/>
          <w:trPrChange w:id="52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3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95557F"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lang</w:t>
            </w:r>
          </w:p>
        </w:tc>
        <w:tc>
          <w:tcPr>
            <w:tcW w:w="5560" w:type="dxa"/>
            <w:tcBorders>
              <w:top w:val="nil"/>
              <w:left w:val="nil"/>
              <w:bottom w:val="single" w:sz="4" w:space="0" w:color="auto"/>
              <w:right w:val="single" w:sz="4" w:space="0" w:color="auto"/>
            </w:tcBorders>
            <w:shd w:val="clear" w:color="auto" w:fill="auto"/>
            <w:noWrap/>
            <w:vAlign w:val="bottom"/>
            <w:hideMark/>
            <w:tcPrChange w:id="53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78FDA959"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xml:space="preserve">Language </w:t>
            </w:r>
          </w:p>
        </w:tc>
        <w:tc>
          <w:tcPr>
            <w:tcW w:w="1140" w:type="dxa"/>
            <w:tcBorders>
              <w:top w:val="nil"/>
              <w:left w:val="nil"/>
              <w:bottom w:val="single" w:sz="4" w:space="0" w:color="auto"/>
              <w:right w:val="single" w:sz="4" w:space="0" w:color="auto"/>
            </w:tcBorders>
            <w:tcPrChange w:id="532" w:author="Nasir Khan" w:date="2018-11-23T17:42:00Z">
              <w:tcPr>
                <w:tcW w:w="5560" w:type="dxa"/>
                <w:tcBorders>
                  <w:top w:val="nil"/>
                  <w:left w:val="nil"/>
                  <w:bottom w:val="single" w:sz="4" w:space="0" w:color="auto"/>
                  <w:right w:val="single" w:sz="4" w:space="0" w:color="auto"/>
                </w:tcBorders>
              </w:tcPr>
            </w:tcPrChange>
          </w:tcPr>
          <w:p w14:paraId="68121D54" w14:textId="77777777" w:rsidR="004B486C" w:rsidRPr="00F238C9" w:rsidRDefault="004B486C" w:rsidP="00F238C9">
            <w:pPr>
              <w:spacing w:after="0" w:line="240" w:lineRule="auto"/>
              <w:rPr>
                <w:ins w:id="533" w:author="Nasir Khan" w:date="2018-11-23T17:42:00Z"/>
                <w:rFonts w:ascii="Calibri" w:eastAsia="Times New Roman" w:hAnsi="Calibri" w:cs="Calibri"/>
                <w:color w:val="000000"/>
              </w:rPr>
            </w:pPr>
          </w:p>
        </w:tc>
      </w:tr>
      <w:tr w:rsidR="004B486C" w:rsidRPr="00F238C9" w14:paraId="72535A9A" w14:textId="19FC18FA" w:rsidTr="004B486C">
        <w:trPr>
          <w:trHeight w:val="300"/>
          <w:trPrChange w:id="53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3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79BE8F"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last</w:t>
            </w:r>
          </w:p>
        </w:tc>
        <w:tc>
          <w:tcPr>
            <w:tcW w:w="5560" w:type="dxa"/>
            <w:tcBorders>
              <w:top w:val="nil"/>
              <w:left w:val="nil"/>
              <w:bottom w:val="single" w:sz="4" w:space="0" w:color="auto"/>
              <w:right w:val="single" w:sz="4" w:space="0" w:color="auto"/>
            </w:tcBorders>
            <w:shd w:val="clear" w:color="auto" w:fill="auto"/>
            <w:noWrap/>
            <w:vAlign w:val="bottom"/>
            <w:hideMark/>
            <w:tcPrChange w:id="53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77903522"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Last</w:t>
            </w:r>
          </w:p>
        </w:tc>
        <w:tc>
          <w:tcPr>
            <w:tcW w:w="1140" w:type="dxa"/>
            <w:tcBorders>
              <w:top w:val="nil"/>
              <w:left w:val="nil"/>
              <w:bottom w:val="single" w:sz="4" w:space="0" w:color="auto"/>
              <w:right w:val="single" w:sz="4" w:space="0" w:color="auto"/>
            </w:tcBorders>
            <w:tcPrChange w:id="537" w:author="Nasir Khan" w:date="2018-11-23T17:42:00Z">
              <w:tcPr>
                <w:tcW w:w="5560" w:type="dxa"/>
                <w:tcBorders>
                  <w:top w:val="nil"/>
                  <w:left w:val="nil"/>
                  <w:bottom w:val="single" w:sz="4" w:space="0" w:color="auto"/>
                  <w:right w:val="single" w:sz="4" w:space="0" w:color="auto"/>
                </w:tcBorders>
              </w:tcPr>
            </w:tcPrChange>
          </w:tcPr>
          <w:p w14:paraId="7756F327" w14:textId="77777777" w:rsidR="004B486C" w:rsidRPr="00F238C9" w:rsidRDefault="004B486C" w:rsidP="00F238C9">
            <w:pPr>
              <w:spacing w:after="0" w:line="240" w:lineRule="auto"/>
              <w:rPr>
                <w:ins w:id="538" w:author="Nasir Khan" w:date="2018-11-23T17:42:00Z"/>
                <w:rFonts w:ascii="Calibri" w:eastAsia="Times New Roman" w:hAnsi="Calibri" w:cs="Calibri"/>
                <w:color w:val="000000"/>
              </w:rPr>
            </w:pPr>
          </w:p>
        </w:tc>
      </w:tr>
      <w:tr w:rsidR="004B486C" w:rsidRPr="00F238C9" w14:paraId="444497FA" w14:textId="5DBB122E" w:rsidTr="004B486C">
        <w:trPr>
          <w:trHeight w:val="300"/>
          <w:trPrChange w:id="53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4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2C7AC87"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lh</w:t>
            </w:r>
          </w:p>
        </w:tc>
        <w:tc>
          <w:tcPr>
            <w:tcW w:w="5560" w:type="dxa"/>
            <w:tcBorders>
              <w:top w:val="nil"/>
              <w:left w:val="nil"/>
              <w:bottom w:val="single" w:sz="4" w:space="0" w:color="auto"/>
              <w:right w:val="single" w:sz="4" w:space="0" w:color="auto"/>
            </w:tcBorders>
            <w:shd w:val="clear" w:color="auto" w:fill="auto"/>
            <w:noWrap/>
            <w:vAlign w:val="bottom"/>
            <w:hideMark/>
            <w:tcPrChange w:id="54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41325DC8"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Left Hand</w:t>
            </w:r>
          </w:p>
        </w:tc>
        <w:tc>
          <w:tcPr>
            <w:tcW w:w="1140" w:type="dxa"/>
            <w:tcBorders>
              <w:top w:val="nil"/>
              <w:left w:val="nil"/>
              <w:bottom w:val="single" w:sz="4" w:space="0" w:color="auto"/>
              <w:right w:val="single" w:sz="4" w:space="0" w:color="auto"/>
            </w:tcBorders>
            <w:tcPrChange w:id="542" w:author="Nasir Khan" w:date="2018-11-23T17:42:00Z">
              <w:tcPr>
                <w:tcW w:w="5560" w:type="dxa"/>
                <w:tcBorders>
                  <w:top w:val="nil"/>
                  <w:left w:val="nil"/>
                  <w:bottom w:val="single" w:sz="4" w:space="0" w:color="auto"/>
                  <w:right w:val="single" w:sz="4" w:space="0" w:color="auto"/>
                </w:tcBorders>
              </w:tcPr>
            </w:tcPrChange>
          </w:tcPr>
          <w:p w14:paraId="6CB56804" w14:textId="77777777" w:rsidR="004B486C" w:rsidRPr="00F238C9" w:rsidRDefault="004B486C" w:rsidP="00F238C9">
            <w:pPr>
              <w:spacing w:after="0" w:line="240" w:lineRule="auto"/>
              <w:rPr>
                <w:ins w:id="543" w:author="Nasir Khan" w:date="2018-11-23T17:42:00Z"/>
                <w:rFonts w:ascii="Calibri" w:eastAsia="Times New Roman" w:hAnsi="Calibri" w:cs="Calibri"/>
                <w:color w:val="000000"/>
              </w:rPr>
            </w:pPr>
          </w:p>
        </w:tc>
      </w:tr>
      <w:tr w:rsidR="004B486C" w:rsidRPr="00F238C9" w14:paraId="061ABFFD" w14:textId="06646495" w:rsidTr="004B486C">
        <w:trPr>
          <w:trHeight w:val="300"/>
          <w:trPrChange w:id="54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4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68725E5"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lst</w:t>
            </w:r>
          </w:p>
        </w:tc>
        <w:tc>
          <w:tcPr>
            <w:tcW w:w="5560" w:type="dxa"/>
            <w:tcBorders>
              <w:top w:val="nil"/>
              <w:left w:val="nil"/>
              <w:bottom w:val="single" w:sz="4" w:space="0" w:color="auto"/>
              <w:right w:val="single" w:sz="4" w:space="0" w:color="auto"/>
            </w:tcBorders>
            <w:shd w:val="clear" w:color="auto" w:fill="auto"/>
            <w:noWrap/>
            <w:vAlign w:val="bottom"/>
            <w:hideMark/>
            <w:tcPrChange w:id="54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59C56E06"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List</w:t>
            </w:r>
          </w:p>
        </w:tc>
        <w:tc>
          <w:tcPr>
            <w:tcW w:w="1140" w:type="dxa"/>
            <w:tcBorders>
              <w:top w:val="nil"/>
              <w:left w:val="nil"/>
              <w:bottom w:val="single" w:sz="4" w:space="0" w:color="auto"/>
              <w:right w:val="single" w:sz="4" w:space="0" w:color="auto"/>
            </w:tcBorders>
            <w:tcPrChange w:id="547" w:author="Nasir Khan" w:date="2018-11-23T17:42:00Z">
              <w:tcPr>
                <w:tcW w:w="5560" w:type="dxa"/>
                <w:tcBorders>
                  <w:top w:val="nil"/>
                  <w:left w:val="nil"/>
                  <w:bottom w:val="single" w:sz="4" w:space="0" w:color="auto"/>
                  <w:right w:val="single" w:sz="4" w:space="0" w:color="auto"/>
                </w:tcBorders>
              </w:tcPr>
            </w:tcPrChange>
          </w:tcPr>
          <w:p w14:paraId="547356CF" w14:textId="77777777" w:rsidR="004B486C" w:rsidRPr="00F238C9" w:rsidRDefault="004B486C" w:rsidP="00F238C9">
            <w:pPr>
              <w:spacing w:after="0" w:line="240" w:lineRule="auto"/>
              <w:rPr>
                <w:ins w:id="548" w:author="Nasir Khan" w:date="2018-11-23T17:42:00Z"/>
                <w:rFonts w:ascii="Calibri" w:eastAsia="Times New Roman" w:hAnsi="Calibri" w:cs="Calibri"/>
                <w:color w:val="000000"/>
              </w:rPr>
            </w:pPr>
          </w:p>
        </w:tc>
      </w:tr>
      <w:tr w:rsidR="004B486C" w:rsidRPr="00F238C9" w14:paraId="4BAB5CAA" w14:textId="67D62341" w:rsidTr="004B486C">
        <w:trPr>
          <w:trHeight w:val="300"/>
          <w:trPrChange w:id="54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5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43FE4A"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mref</w:t>
            </w:r>
          </w:p>
        </w:tc>
        <w:tc>
          <w:tcPr>
            <w:tcW w:w="5560" w:type="dxa"/>
            <w:tcBorders>
              <w:top w:val="nil"/>
              <w:left w:val="nil"/>
              <w:bottom w:val="single" w:sz="4" w:space="0" w:color="auto"/>
              <w:right w:val="single" w:sz="4" w:space="0" w:color="auto"/>
            </w:tcBorders>
            <w:shd w:val="clear" w:color="auto" w:fill="auto"/>
            <w:noWrap/>
            <w:vAlign w:val="bottom"/>
            <w:hideMark/>
            <w:tcPrChange w:id="55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0A7F2B43"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Master Reference</w:t>
            </w:r>
          </w:p>
        </w:tc>
        <w:tc>
          <w:tcPr>
            <w:tcW w:w="1140" w:type="dxa"/>
            <w:tcBorders>
              <w:top w:val="nil"/>
              <w:left w:val="nil"/>
              <w:bottom w:val="single" w:sz="4" w:space="0" w:color="auto"/>
              <w:right w:val="single" w:sz="4" w:space="0" w:color="auto"/>
            </w:tcBorders>
            <w:tcPrChange w:id="552" w:author="Nasir Khan" w:date="2018-11-23T17:42:00Z">
              <w:tcPr>
                <w:tcW w:w="5560" w:type="dxa"/>
                <w:tcBorders>
                  <w:top w:val="nil"/>
                  <w:left w:val="nil"/>
                  <w:bottom w:val="single" w:sz="4" w:space="0" w:color="auto"/>
                  <w:right w:val="single" w:sz="4" w:space="0" w:color="auto"/>
                </w:tcBorders>
              </w:tcPr>
            </w:tcPrChange>
          </w:tcPr>
          <w:p w14:paraId="1D136F93" w14:textId="77777777" w:rsidR="004B486C" w:rsidRPr="00F238C9" w:rsidRDefault="004B486C" w:rsidP="00F238C9">
            <w:pPr>
              <w:spacing w:after="0" w:line="240" w:lineRule="auto"/>
              <w:rPr>
                <w:ins w:id="553" w:author="Nasir Khan" w:date="2018-11-23T17:42:00Z"/>
                <w:rFonts w:ascii="Calibri" w:eastAsia="Times New Roman" w:hAnsi="Calibri" w:cs="Calibri"/>
                <w:color w:val="000000"/>
              </w:rPr>
            </w:pPr>
          </w:p>
        </w:tc>
      </w:tr>
      <w:tr w:rsidR="004B486C" w:rsidRPr="00F238C9" w14:paraId="76B3B346" w14:textId="0DAC10A7" w:rsidTr="004B486C">
        <w:trPr>
          <w:trHeight w:val="300"/>
          <w:trPrChange w:id="55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5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80ECFDC"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msg</w:t>
            </w:r>
          </w:p>
        </w:tc>
        <w:tc>
          <w:tcPr>
            <w:tcW w:w="5560" w:type="dxa"/>
            <w:tcBorders>
              <w:top w:val="nil"/>
              <w:left w:val="nil"/>
              <w:bottom w:val="single" w:sz="4" w:space="0" w:color="auto"/>
              <w:right w:val="single" w:sz="4" w:space="0" w:color="auto"/>
            </w:tcBorders>
            <w:shd w:val="clear" w:color="auto" w:fill="auto"/>
            <w:noWrap/>
            <w:vAlign w:val="bottom"/>
            <w:hideMark/>
            <w:tcPrChange w:id="55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3B48E631"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Message</w:t>
            </w:r>
          </w:p>
        </w:tc>
        <w:tc>
          <w:tcPr>
            <w:tcW w:w="1140" w:type="dxa"/>
            <w:tcBorders>
              <w:top w:val="nil"/>
              <w:left w:val="nil"/>
              <w:bottom w:val="single" w:sz="4" w:space="0" w:color="auto"/>
              <w:right w:val="single" w:sz="4" w:space="0" w:color="auto"/>
            </w:tcBorders>
            <w:tcPrChange w:id="557" w:author="Nasir Khan" w:date="2018-11-23T17:42:00Z">
              <w:tcPr>
                <w:tcW w:w="5560" w:type="dxa"/>
                <w:tcBorders>
                  <w:top w:val="nil"/>
                  <w:left w:val="nil"/>
                  <w:bottom w:val="single" w:sz="4" w:space="0" w:color="auto"/>
                  <w:right w:val="single" w:sz="4" w:space="0" w:color="auto"/>
                </w:tcBorders>
              </w:tcPr>
            </w:tcPrChange>
          </w:tcPr>
          <w:p w14:paraId="1D079DA1" w14:textId="77777777" w:rsidR="004B486C" w:rsidRPr="00F238C9" w:rsidRDefault="004B486C" w:rsidP="00F238C9">
            <w:pPr>
              <w:spacing w:after="0" w:line="240" w:lineRule="auto"/>
              <w:rPr>
                <w:ins w:id="558" w:author="Nasir Khan" w:date="2018-11-23T17:42:00Z"/>
                <w:rFonts w:ascii="Calibri" w:eastAsia="Times New Roman" w:hAnsi="Calibri" w:cs="Calibri"/>
                <w:color w:val="000000"/>
              </w:rPr>
            </w:pPr>
          </w:p>
        </w:tc>
      </w:tr>
      <w:tr w:rsidR="004B486C" w:rsidRPr="00F238C9" w14:paraId="19674838" w14:textId="4836DD7D" w:rsidTr="004B486C">
        <w:trPr>
          <w:trHeight w:val="300"/>
          <w:trPrChange w:id="55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6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6F17D96"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mstr</w:t>
            </w:r>
          </w:p>
        </w:tc>
        <w:tc>
          <w:tcPr>
            <w:tcW w:w="5560" w:type="dxa"/>
            <w:tcBorders>
              <w:top w:val="nil"/>
              <w:left w:val="nil"/>
              <w:bottom w:val="single" w:sz="4" w:space="0" w:color="auto"/>
              <w:right w:val="single" w:sz="4" w:space="0" w:color="auto"/>
            </w:tcBorders>
            <w:shd w:val="clear" w:color="auto" w:fill="auto"/>
            <w:noWrap/>
            <w:vAlign w:val="bottom"/>
            <w:hideMark/>
            <w:tcPrChange w:id="56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596BD8C1"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Master</w:t>
            </w:r>
          </w:p>
        </w:tc>
        <w:tc>
          <w:tcPr>
            <w:tcW w:w="1140" w:type="dxa"/>
            <w:tcBorders>
              <w:top w:val="nil"/>
              <w:left w:val="nil"/>
              <w:bottom w:val="single" w:sz="4" w:space="0" w:color="auto"/>
              <w:right w:val="single" w:sz="4" w:space="0" w:color="auto"/>
            </w:tcBorders>
            <w:tcPrChange w:id="562" w:author="Nasir Khan" w:date="2018-11-23T17:42:00Z">
              <w:tcPr>
                <w:tcW w:w="5560" w:type="dxa"/>
                <w:tcBorders>
                  <w:top w:val="nil"/>
                  <w:left w:val="nil"/>
                  <w:bottom w:val="single" w:sz="4" w:space="0" w:color="auto"/>
                  <w:right w:val="single" w:sz="4" w:space="0" w:color="auto"/>
                </w:tcBorders>
              </w:tcPr>
            </w:tcPrChange>
          </w:tcPr>
          <w:p w14:paraId="7BDBE07E" w14:textId="77777777" w:rsidR="004B486C" w:rsidRPr="00F238C9" w:rsidRDefault="004B486C" w:rsidP="00F238C9">
            <w:pPr>
              <w:spacing w:after="0" w:line="240" w:lineRule="auto"/>
              <w:rPr>
                <w:ins w:id="563" w:author="Nasir Khan" w:date="2018-11-23T17:42:00Z"/>
                <w:rFonts w:ascii="Calibri" w:eastAsia="Times New Roman" w:hAnsi="Calibri" w:cs="Calibri"/>
                <w:color w:val="000000"/>
              </w:rPr>
            </w:pPr>
          </w:p>
        </w:tc>
      </w:tr>
      <w:tr w:rsidR="004B486C" w:rsidRPr="00F238C9" w14:paraId="418AFD25" w14:textId="3D404B0B" w:rsidTr="004B486C">
        <w:trPr>
          <w:trHeight w:val="300"/>
          <w:trPrChange w:id="56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6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4A5999"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xml:space="preserve">ntv </w:t>
            </w:r>
          </w:p>
        </w:tc>
        <w:tc>
          <w:tcPr>
            <w:tcW w:w="5560" w:type="dxa"/>
            <w:tcBorders>
              <w:top w:val="nil"/>
              <w:left w:val="nil"/>
              <w:bottom w:val="single" w:sz="4" w:space="0" w:color="auto"/>
              <w:right w:val="single" w:sz="4" w:space="0" w:color="auto"/>
            </w:tcBorders>
            <w:shd w:val="clear" w:color="auto" w:fill="auto"/>
            <w:noWrap/>
            <w:vAlign w:val="bottom"/>
            <w:hideMark/>
            <w:tcPrChange w:id="56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015C007A"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Native</w:t>
            </w:r>
          </w:p>
        </w:tc>
        <w:tc>
          <w:tcPr>
            <w:tcW w:w="1140" w:type="dxa"/>
            <w:tcBorders>
              <w:top w:val="nil"/>
              <w:left w:val="nil"/>
              <w:bottom w:val="single" w:sz="4" w:space="0" w:color="auto"/>
              <w:right w:val="single" w:sz="4" w:space="0" w:color="auto"/>
            </w:tcBorders>
            <w:tcPrChange w:id="567" w:author="Nasir Khan" w:date="2018-11-23T17:42:00Z">
              <w:tcPr>
                <w:tcW w:w="5560" w:type="dxa"/>
                <w:tcBorders>
                  <w:top w:val="nil"/>
                  <w:left w:val="nil"/>
                  <w:bottom w:val="single" w:sz="4" w:space="0" w:color="auto"/>
                  <w:right w:val="single" w:sz="4" w:space="0" w:color="auto"/>
                </w:tcBorders>
              </w:tcPr>
            </w:tcPrChange>
          </w:tcPr>
          <w:p w14:paraId="668BB5D7" w14:textId="77777777" w:rsidR="004B486C" w:rsidRPr="00F238C9" w:rsidRDefault="004B486C" w:rsidP="00F238C9">
            <w:pPr>
              <w:spacing w:after="0" w:line="240" w:lineRule="auto"/>
              <w:rPr>
                <w:ins w:id="568" w:author="Nasir Khan" w:date="2018-11-23T17:42:00Z"/>
                <w:rFonts w:ascii="Calibri" w:eastAsia="Times New Roman" w:hAnsi="Calibri" w:cs="Calibri"/>
                <w:color w:val="000000"/>
              </w:rPr>
            </w:pPr>
          </w:p>
        </w:tc>
      </w:tr>
      <w:tr w:rsidR="004B486C" w:rsidRPr="00F238C9" w14:paraId="08D4F673" w14:textId="18CBF8F0" w:rsidTr="004B486C">
        <w:trPr>
          <w:trHeight w:val="300"/>
          <w:trPrChange w:id="56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7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1E5075"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nxt</w:t>
            </w:r>
          </w:p>
        </w:tc>
        <w:tc>
          <w:tcPr>
            <w:tcW w:w="5560" w:type="dxa"/>
            <w:tcBorders>
              <w:top w:val="nil"/>
              <w:left w:val="nil"/>
              <w:bottom w:val="single" w:sz="4" w:space="0" w:color="auto"/>
              <w:right w:val="single" w:sz="4" w:space="0" w:color="auto"/>
            </w:tcBorders>
            <w:shd w:val="clear" w:color="auto" w:fill="auto"/>
            <w:noWrap/>
            <w:vAlign w:val="bottom"/>
            <w:hideMark/>
            <w:tcPrChange w:id="57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0201598C"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Next</w:t>
            </w:r>
          </w:p>
        </w:tc>
        <w:tc>
          <w:tcPr>
            <w:tcW w:w="1140" w:type="dxa"/>
            <w:tcBorders>
              <w:top w:val="nil"/>
              <w:left w:val="nil"/>
              <w:bottom w:val="single" w:sz="4" w:space="0" w:color="auto"/>
              <w:right w:val="single" w:sz="4" w:space="0" w:color="auto"/>
            </w:tcBorders>
            <w:tcPrChange w:id="572" w:author="Nasir Khan" w:date="2018-11-23T17:42:00Z">
              <w:tcPr>
                <w:tcW w:w="5560" w:type="dxa"/>
                <w:tcBorders>
                  <w:top w:val="nil"/>
                  <w:left w:val="nil"/>
                  <w:bottom w:val="single" w:sz="4" w:space="0" w:color="auto"/>
                  <w:right w:val="single" w:sz="4" w:space="0" w:color="auto"/>
                </w:tcBorders>
              </w:tcPr>
            </w:tcPrChange>
          </w:tcPr>
          <w:p w14:paraId="6419BE04" w14:textId="77777777" w:rsidR="004B486C" w:rsidRPr="00F238C9" w:rsidRDefault="004B486C" w:rsidP="00F238C9">
            <w:pPr>
              <w:spacing w:after="0" w:line="240" w:lineRule="auto"/>
              <w:rPr>
                <w:ins w:id="573" w:author="Nasir Khan" w:date="2018-11-23T17:42:00Z"/>
                <w:rFonts w:ascii="Calibri" w:eastAsia="Times New Roman" w:hAnsi="Calibri" w:cs="Calibri"/>
                <w:color w:val="000000"/>
              </w:rPr>
            </w:pPr>
          </w:p>
        </w:tc>
      </w:tr>
      <w:tr w:rsidR="004B486C" w:rsidRPr="00F238C9" w14:paraId="00FFB5D8" w14:textId="4A9B8D73" w:rsidTr="004B486C">
        <w:trPr>
          <w:trHeight w:val="300"/>
          <w:trPrChange w:id="57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7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CFF6228"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otp</w:t>
            </w:r>
          </w:p>
        </w:tc>
        <w:tc>
          <w:tcPr>
            <w:tcW w:w="5560" w:type="dxa"/>
            <w:tcBorders>
              <w:top w:val="nil"/>
              <w:left w:val="nil"/>
              <w:bottom w:val="single" w:sz="4" w:space="0" w:color="auto"/>
              <w:right w:val="single" w:sz="4" w:space="0" w:color="auto"/>
            </w:tcBorders>
            <w:shd w:val="clear" w:color="auto" w:fill="auto"/>
            <w:noWrap/>
            <w:vAlign w:val="bottom"/>
            <w:hideMark/>
            <w:tcPrChange w:id="57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1C659B33"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One Time Password</w:t>
            </w:r>
          </w:p>
        </w:tc>
        <w:tc>
          <w:tcPr>
            <w:tcW w:w="1140" w:type="dxa"/>
            <w:tcBorders>
              <w:top w:val="nil"/>
              <w:left w:val="nil"/>
              <w:bottom w:val="single" w:sz="4" w:space="0" w:color="auto"/>
              <w:right w:val="single" w:sz="4" w:space="0" w:color="auto"/>
            </w:tcBorders>
            <w:tcPrChange w:id="577" w:author="Nasir Khan" w:date="2018-11-23T17:42:00Z">
              <w:tcPr>
                <w:tcW w:w="5560" w:type="dxa"/>
                <w:tcBorders>
                  <w:top w:val="nil"/>
                  <w:left w:val="nil"/>
                  <w:bottom w:val="single" w:sz="4" w:space="0" w:color="auto"/>
                  <w:right w:val="single" w:sz="4" w:space="0" w:color="auto"/>
                </w:tcBorders>
              </w:tcPr>
            </w:tcPrChange>
          </w:tcPr>
          <w:p w14:paraId="4C8E4121" w14:textId="77777777" w:rsidR="004B486C" w:rsidRPr="00F238C9" w:rsidRDefault="004B486C" w:rsidP="00F238C9">
            <w:pPr>
              <w:spacing w:after="0" w:line="240" w:lineRule="auto"/>
              <w:rPr>
                <w:ins w:id="578" w:author="Nasir Khan" w:date="2018-11-23T17:42:00Z"/>
                <w:rFonts w:ascii="Calibri" w:eastAsia="Times New Roman" w:hAnsi="Calibri" w:cs="Calibri"/>
                <w:color w:val="000000"/>
              </w:rPr>
            </w:pPr>
          </w:p>
        </w:tc>
      </w:tr>
      <w:tr w:rsidR="004B486C" w:rsidRPr="00F238C9" w14:paraId="547D5A61" w14:textId="08656C5A" w:rsidTr="004B486C">
        <w:trPr>
          <w:trHeight w:val="300"/>
          <w:trPrChange w:id="57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8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CEFC96D"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parent</w:t>
            </w:r>
          </w:p>
        </w:tc>
        <w:tc>
          <w:tcPr>
            <w:tcW w:w="5560" w:type="dxa"/>
            <w:tcBorders>
              <w:top w:val="nil"/>
              <w:left w:val="nil"/>
              <w:bottom w:val="single" w:sz="4" w:space="0" w:color="auto"/>
              <w:right w:val="single" w:sz="4" w:space="0" w:color="auto"/>
            </w:tcBorders>
            <w:shd w:val="clear" w:color="auto" w:fill="auto"/>
            <w:noWrap/>
            <w:vAlign w:val="bottom"/>
            <w:hideMark/>
            <w:tcPrChange w:id="58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460F5003"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Parent</w:t>
            </w:r>
          </w:p>
        </w:tc>
        <w:tc>
          <w:tcPr>
            <w:tcW w:w="1140" w:type="dxa"/>
            <w:tcBorders>
              <w:top w:val="nil"/>
              <w:left w:val="nil"/>
              <w:bottom w:val="single" w:sz="4" w:space="0" w:color="auto"/>
              <w:right w:val="single" w:sz="4" w:space="0" w:color="auto"/>
            </w:tcBorders>
            <w:tcPrChange w:id="582" w:author="Nasir Khan" w:date="2018-11-23T17:42:00Z">
              <w:tcPr>
                <w:tcW w:w="5560" w:type="dxa"/>
                <w:tcBorders>
                  <w:top w:val="nil"/>
                  <w:left w:val="nil"/>
                  <w:bottom w:val="single" w:sz="4" w:space="0" w:color="auto"/>
                  <w:right w:val="single" w:sz="4" w:space="0" w:color="auto"/>
                </w:tcBorders>
              </w:tcPr>
            </w:tcPrChange>
          </w:tcPr>
          <w:p w14:paraId="35FA789C" w14:textId="77777777" w:rsidR="004B486C" w:rsidRPr="00F238C9" w:rsidRDefault="004B486C" w:rsidP="00F238C9">
            <w:pPr>
              <w:spacing w:after="0" w:line="240" w:lineRule="auto"/>
              <w:rPr>
                <w:ins w:id="583" w:author="Nasir Khan" w:date="2018-11-23T17:42:00Z"/>
                <w:rFonts w:ascii="Calibri" w:eastAsia="Times New Roman" w:hAnsi="Calibri" w:cs="Calibri"/>
                <w:color w:val="000000"/>
              </w:rPr>
            </w:pPr>
          </w:p>
        </w:tc>
      </w:tr>
      <w:tr w:rsidR="004B486C" w:rsidRPr="00F238C9" w14:paraId="3D41555B" w14:textId="64F1D030" w:rsidTr="004B486C">
        <w:trPr>
          <w:trHeight w:val="300"/>
          <w:trPrChange w:id="58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8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012C87"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pct</w:t>
            </w:r>
          </w:p>
        </w:tc>
        <w:tc>
          <w:tcPr>
            <w:tcW w:w="5560" w:type="dxa"/>
            <w:tcBorders>
              <w:top w:val="nil"/>
              <w:left w:val="nil"/>
              <w:bottom w:val="single" w:sz="4" w:space="0" w:color="auto"/>
              <w:right w:val="single" w:sz="4" w:space="0" w:color="auto"/>
            </w:tcBorders>
            <w:shd w:val="clear" w:color="auto" w:fill="auto"/>
            <w:noWrap/>
            <w:vAlign w:val="bottom"/>
            <w:hideMark/>
            <w:tcPrChange w:id="58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10162976"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Percentage</w:t>
            </w:r>
          </w:p>
        </w:tc>
        <w:tc>
          <w:tcPr>
            <w:tcW w:w="1140" w:type="dxa"/>
            <w:tcBorders>
              <w:top w:val="nil"/>
              <w:left w:val="nil"/>
              <w:bottom w:val="single" w:sz="4" w:space="0" w:color="auto"/>
              <w:right w:val="single" w:sz="4" w:space="0" w:color="auto"/>
            </w:tcBorders>
            <w:tcPrChange w:id="587" w:author="Nasir Khan" w:date="2018-11-23T17:42:00Z">
              <w:tcPr>
                <w:tcW w:w="5560" w:type="dxa"/>
                <w:tcBorders>
                  <w:top w:val="nil"/>
                  <w:left w:val="nil"/>
                  <w:bottom w:val="single" w:sz="4" w:space="0" w:color="auto"/>
                  <w:right w:val="single" w:sz="4" w:space="0" w:color="auto"/>
                </w:tcBorders>
              </w:tcPr>
            </w:tcPrChange>
          </w:tcPr>
          <w:p w14:paraId="2BCCA146" w14:textId="77777777" w:rsidR="004B486C" w:rsidRPr="00F238C9" w:rsidRDefault="004B486C" w:rsidP="00F238C9">
            <w:pPr>
              <w:spacing w:after="0" w:line="240" w:lineRule="auto"/>
              <w:rPr>
                <w:ins w:id="588" w:author="Nasir Khan" w:date="2018-11-23T17:42:00Z"/>
                <w:rFonts w:ascii="Calibri" w:eastAsia="Times New Roman" w:hAnsi="Calibri" w:cs="Calibri"/>
                <w:color w:val="000000"/>
              </w:rPr>
            </w:pPr>
          </w:p>
        </w:tc>
      </w:tr>
      <w:tr w:rsidR="004B486C" w:rsidRPr="00F238C9" w14:paraId="5E76F63C" w14:textId="6453BA1E" w:rsidTr="004B486C">
        <w:trPr>
          <w:trHeight w:val="300"/>
          <w:trPrChange w:id="58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9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E745476"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lastRenderedPageBreak/>
              <w:t>pk</w:t>
            </w:r>
          </w:p>
        </w:tc>
        <w:tc>
          <w:tcPr>
            <w:tcW w:w="5560" w:type="dxa"/>
            <w:tcBorders>
              <w:top w:val="nil"/>
              <w:left w:val="nil"/>
              <w:bottom w:val="single" w:sz="4" w:space="0" w:color="auto"/>
              <w:right w:val="single" w:sz="4" w:space="0" w:color="auto"/>
            </w:tcBorders>
            <w:shd w:val="clear" w:color="auto" w:fill="auto"/>
            <w:noWrap/>
            <w:vAlign w:val="bottom"/>
            <w:hideMark/>
            <w:tcPrChange w:id="59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1FD8E286"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Primary Key</w:t>
            </w:r>
          </w:p>
        </w:tc>
        <w:tc>
          <w:tcPr>
            <w:tcW w:w="1140" w:type="dxa"/>
            <w:tcBorders>
              <w:top w:val="nil"/>
              <w:left w:val="nil"/>
              <w:bottom w:val="single" w:sz="4" w:space="0" w:color="auto"/>
              <w:right w:val="single" w:sz="4" w:space="0" w:color="auto"/>
            </w:tcBorders>
            <w:tcPrChange w:id="592" w:author="Nasir Khan" w:date="2018-11-23T17:42:00Z">
              <w:tcPr>
                <w:tcW w:w="5560" w:type="dxa"/>
                <w:tcBorders>
                  <w:top w:val="nil"/>
                  <w:left w:val="nil"/>
                  <w:bottom w:val="single" w:sz="4" w:space="0" w:color="auto"/>
                  <w:right w:val="single" w:sz="4" w:space="0" w:color="auto"/>
                </w:tcBorders>
              </w:tcPr>
            </w:tcPrChange>
          </w:tcPr>
          <w:p w14:paraId="7B17F9DF" w14:textId="77777777" w:rsidR="004B486C" w:rsidRPr="00F238C9" w:rsidRDefault="004B486C" w:rsidP="00F238C9">
            <w:pPr>
              <w:spacing w:after="0" w:line="240" w:lineRule="auto"/>
              <w:rPr>
                <w:ins w:id="593" w:author="Nasir Khan" w:date="2018-11-23T17:42:00Z"/>
                <w:rFonts w:ascii="Calibri" w:eastAsia="Times New Roman" w:hAnsi="Calibri" w:cs="Calibri"/>
                <w:color w:val="000000"/>
              </w:rPr>
            </w:pPr>
          </w:p>
        </w:tc>
      </w:tr>
      <w:tr w:rsidR="004B486C" w:rsidRPr="00F238C9" w14:paraId="4A0ADCB9" w14:textId="61D9CC35" w:rsidTr="004B486C">
        <w:trPr>
          <w:trHeight w:val="300"/>
          <w:trPrChange w:id="59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59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4D1478C"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pkt</w:t>
            </w:r>
          </w:p>
        </w:tc>
        <w:tc>
          <w:tcPr>
            <w:tcW w:w="5560" w:type="dxa"/>
            <w:tcBorders>
              <w:top w:val="nil"/>
              <w:left w:val="nil"/>
              <w:bottom w:val="nil"/>
              <w:right w:val="nil"/>
            </w:tcBorders>
            <w:shd w:val="clear" w:color="auto" w:fill="auto"/>
            <w:noWrap/>
            <w:vAlign w:val="bottom"/>
            <w:hideMark/>
            <w:tcPrChange w:id="596" w:author="Nasir Khan" w:date="2018-11-23T17:42:00Z">
              <w:tcPr>
                <w:tcW w:w="5560" w:type="dxa"/>
                <w:tcBorders>
                  <w:top w:val="nil"/>
                  <w:left w:val="nil"/>
                  <w:bottom w:val="nil"/>
                  <w:right w:val="nil"/>
                </w:tcBorders>
                <w:shd w:val="clear" w:color="auto" w:fill="auto"/>
                <w:noWrap/>
                <w:vAlign w:val="bottom"/>
                <w:hideMark/>
              </w:tcPr>
            </w:tcPrChange>
          </w:tcPr>
          <w:p w14:paraId="3BB280FA"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Packet</w:t>
            </w:r>
          </w:p>
        </w:tc>
        <w:tc>
          <w:tcPr>
            <w:tcW w:w="1140" w:type="dxa"/>
            <w:tcBorders>
              <w:top w:val="nil"/>
              <w:left w:val="nil"/>
              <w:bottom w:val="nil"/>
              <w:right w:val="nil"/>
            </w:tcBorders>
            <w:tcPrChange w:id="597" w:author="Nasir Khan" w:date="2018-11-23T17:42:00Z">
              <w:tcPr>
                <w:tcW w:w="5560" w:type="dxa"/>
                <w:tcBorders>
                  <w:top w:val="nil"/>
                  <w:left w:val="nil"/>
                  <w:bottom w:val="nil"/>
                  <w:right w:val="nil"/>
                </w:tcBorders>
              </w:tcPr>
            </w:tcPrChange>
          </w:tcPr>
          <w:p w14:paraId="7B7BF22E" w14:textId="77777777" w:rsidR="004B486C" w:rsidRPr="00F238C9" w:rsidRDefault="004B486C" w:rsidP="00F238C9">
            <w:pPr>
              <w:spacing w:after="0" w:line="240" w:lineRule="auto"/>
              <w:rPr>
                <w:ins w:id="598" w:author="Nasir Khan" w:date="2018-11-23T17:42:00Z"/>
                <w:rFonts w:ascii="Calibri" w:eastAsia="Times New Roman" w:hAnsi="Calibri" w:cs="Calibri"/>
                <w:color w:val="000000"/>
              </w:rPr>
            </w:pPr>
          </w:p>
        </w:tc>
      </w:tr>
      <w:tr w:rsidR="004B486C" w:rsidRPr="00F238C9" w14:paraId="35B0C78C" w14:textId="5D06C240" w:rsidTr="004B486C">
        <w:trPr>
          <w:trHeight w:val="300"/>
          <w:trPrChange w:id="59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0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DC2803F"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preid</w:t>
            </w:r>
          </w:p>
        </w:tc>
        <w:tc>
          <w:tcPr>
            <w:tcW w:w="5560" w:type="dxa"/>
            <w:tcBorders>
              <w:top w:val="single" w:sz="4" w:space="0" w:color="auto"/>
              <w:left w:val="nil"/>
              <w:bottom w:val="single" w:sz="4" w:space="0" w:color="auto"/>
              <w:right w:val="single" w:sz="4" w:space="0" w:color="auto"/>
            </w:tcBorders>
            <w:shd w:val="clear" w:color="auto" w:fill="auto"/>
            <w:noWrap/>
            <w:vAlign w:val="bottom"/>
            <w:hideMark/>
            <w:tcPrChange w:id="601" w:author="Nasir Khan" w:date="2018-11-23T17:42:00Z">
              <w:tcPr>
                <w:tcW w:w="556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9BEBEF6"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Pre ID Issuance</w:t>
            </w:r>
          </w:p>
        </w:tc>
        <w:tc>
          <w:tcPr>
            <w:tcW w:w="1140" w:type="dxa"/>
            <w:tcBorders>
              <w:top w:val="single" w:sz="4" w:space="0" w:color="auto"/>
              <w:left w:val="nil"/>
              <w:bottom w:val="single" w:sz="4" w:space="0" w:color="auto"/>
              <w:right w:val="single" w:sz="4" w:space="0" w:color="auto"/>
            </w:tcBorders>
            <w:tcPrChange w:id="602" w:author="Nasir Khan" w:date="2018-11-23T17:42:00Z">
              <w:tcPr>
                <w:tcW w:w="5560" w:type="dxa"/>
                <w:tcBorders>
                  <w:top w:val="single" w:sz="4" w:space="0" w:color="auto"/>
                  <w:left w:val="nil"/>
                  <w:bottom w:val="single" w:sz="4" w:space="0" w:color="auto"/>
                  <w:right w:val="single" w:sz="4" w:space="0" w:color="auto"/>
                </w:tcBorders>
              </w:tcPr>
            </w:tcPrChange>
          </w:tcPr>
          <w:p w14:paraId="6756EEAF" w14:textId="77777777" w:rsidR="004B486C" w:rsidRPr="00F238C9" w:rsidRDefault="004B486C" w:rsidP="00F238C9">
            <w:pPr>
              <w:spacing w:after="0" w:line="240" w:lineRule="auto"/>
              <w:rPr>
                <w:ins w:id="603" w:author="Nasir Khan" w:date="2018-11-23T17:42:00Z"/>
                <w:rFonts w:ascii="Calibri" w:eastAsia="Times New Roman" w:hAnsi="Calibri" w:cs="Calibri"/>
                <w:color w:val="000000"/>
              </w:rPr>
            </w:pPr>
          </w:p>
        </w:tc>
      </w:tr>
      <w:tr w:rsidR="004B486C" w:rsidRPr="00F238C9" w14:paraId="2C44919E" w14:textId="0D0F9CD3" w:rsidTr="004B486C">
        <w:trPr>
          <w:trHeight w:val="300"/>
          <w:trPrChange w:id="60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0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9E41A14"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prev</w:t>
            </w:r>
          </w:p>
        </w:tc>
        <w:tc>
          <w:tcPr>
            <w:tcW w:w="5560" w:type="dxa"/>
            <w:tcBorders>
              <w:top w:val="nil"/>
              <w:left w:val="nil"/>
              <w:bottom w:val="single" w:sz="4" w:space="0" w:color="auto"/>
              <w:right w:val="single" w:sz="4" w:space="0" w:color="auto"/>
            </w:tcBorders>
            <w:shd w:val="clear" w:color="auto" w:fill="auto"/>
            <w:noWrap/>
            <w:vAlign w:val="bottom"/>
            <w:hideMark/>
            <w:tcPrChange w:id="60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1EC95167"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Previous</w:t>
            </w:r>
          </w:p>
        </w:tc>
        <w:tc>
          <w:tcPr>
            <w:tcW w:w="1140" w:type="dxa"/>
            <w:tcBorders>
              <w:top w:val="nil"/>
              <w:left w:val="nil"/>
              <w:bottom w:val="single" w:sz="4" w:space="0" w:color="auto"/>
              <w:right w:val="single" w:sz="4" w:space="0" w:color="auto"/>
            </w:tcBorders>
            <w:tcPrChange w:id="607" w:author="Nasir Khan" w:date="2018-11-23T17:42:00Z">
              <w:tcPr>
                <w:tcW w:w="5560" w:type="dxa"/>
                <w:tcBorders>
                  <w:top w:val="nil"/>
                  <w:left w:val="nil"/>
                  <w:bottom w:val="single" w:sz="4" w:space="0" w:color="auto"/>
                  <w:right w:val="single" w:sz="4" w:space="0" w:color="auto"/>
                </w:tcBorders>
              </w:tcPr>
            </w:tcPrChange>
          </w:tcPr>
          <w:p w14:paraId="2AFFF7B0" w14:textId="77777777" w:rsidR="004B486C" w:rsidRPr="00F238C9" w:rsidRDefault="004B486C" w:rsidP="00F238C9">
            <w:pPr>
              <w:spacing w:after="0" w:line="240" w:lineRule="auto"/>
              <w:rPr>
                <w:ins w:id="608" w:author="Nasir Khan" w:date="2018-11-23T17:42:00Z"/>
                <w:rFonts w:ascii="Calibri" w:eastAsia="Times New Roman" w:hAnsi="Calibri" w:cs="Calibri"/>
                <w:color w:val="000000"/>
              </w:rPr>
            </w:pPr>
          </w:p>
        </w:tc>
      </w:tr>
      <w:tr w:rsidR="004B486C" w:rsidRPr="00F238C9" w14:paraId="658927BC" w14:textId="38CDD4C8" w:rsidTr="004B486C">
        <w:trPr>
          <w:trHeight w:val="300"/>
          <w:trPrChange w:id="60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1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9332E3"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pwd</w:t>
            </w:r>
          </w:p>
        </w:tc>
        <w:tc>
          <w:tcPr>
            <w:tcW w:w="5560" w:type="dxa"/>
            <w:tcBorders>
              <w:top w:val="nil"/>
              <w:left w:val="nil"/>
              <w:bottom w:val="single" w:sz="4" w:space="0" w:color="auto"/>
              <w:right w:val="single" w:sz="4" w:space="0" w:color="auto"/>
            </w:tcBorders>
            <w:shd w:val="clear" w:color="auto" w:fill="auto"/>
            <w:noWrap/>
            <w:vAlign w:val="bottom"/>
            <w:hideMark/>
            <w:tcPrChange w:id="61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73141C28"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Password</w:t>
            </w:r>
          </w:p>
        </w:tc>
        <w:tc>
          <w:tcPr>
            <w:tcW w:w="1140" w:type="dxa"/>
            <w:tcBorders>
              <w:top w:val="nil"/>
              <w:left w:val="nil"/>
              <w:bottom w:val="single" w:sz="4" w:space="0" w:color="auto"/>
              <w:right w:val="single" w:sz="4" w:space="0" w:color="auto"/>
            </w:tcBorders>
            <w:tcPrChange w:id="612" w:author="Nasir Khan" w:date="2018-11-23T17:42:00Z">
              <w:tcPr>
                <w:tcW w:w="5560" w:type="dxa"/>
                <w:tcBorders>
                  <w:top w:val="nil"/>
                  <w:left w:val="nil"/>
                  <w:bottom w:val="single" w:sz="4" w:space="0" w:color="auto"/>
                  <w:right w:val="single" w:sz="4" w:space="0" w:color="auto"/>
                </w:tcBorders>
              </w:tcPr>
            </w:tcPrChange>
          </w:tcPr>
          <w:p w14:paraId="4B68DF30" w14:textId="77777777" w:rsidR="004B486C" w:rsidRPr="00F238C9" w:rsidRDefault="004B486C" w:rsidP="00F238C9">
            <w:pPr>
              <w:spacing w:after="0" w:line="240" w:lineRule="auto"/>
              <w:rPr>
                <w:ins w:id="613" w:author="Nasir Khan" w:date="2018-11-23T17:42:00Z"/>
                <w:rFonts w:ascii="Calibri" w:eastAsia="Times New Roman" w:hAnsi="Calibri" w:cs="Calibri"/>
                <w:color w:val="000000"/>
              </w:rPr>
            </w:pPr>
          </w:p>
        </w:tc>
      </w:tr>
      <w:tr w:rsidR="004B486C" w:rsidRPr="00F238C9" w14:paraId="6E8BD30D" w14:textId="114708CF" w:rsidTr="004B486C">
        <w:trPr>
          <w:trHeight w:val="300"/>
          <w:trPrChange w:id="61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1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9C64537"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rcvd</w:t>
            </w:r>
          </w:p>
        </w:tc>
        <w:tc>
          <w:tcPr>
            <w:tcW w:w="5560" w:type="dxa"/>
            <w:tcBorders>
              <w:top w:val="nil"/>
              <w:left w:val="nil"/>
              <w:bottom w:val="single" w:sz="4" w:space="0" w:color="auto"/>
              <w:right w:val="single" w:sz="4" w:space="0" w:color="auto"/>
            </w:tcBorders>
            <w:shd w:val="clear" w:color="auto" w:fill="auto"/>
            <w:noWrap/>
            <w:vAlign w:val="bottom"/>
            <w:hideMark/>
            <w:tcPrChange w:id="61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265A3ABB"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Received</w:t>
            </w:r>
          </w:p>
        </w:tc>
        <w:tc>
          <w:tcPr>
            <w:tcW w:w="1140" w:type="dxa"/>
            <w:tcBorders>
              <w:top w:val="nil"/>
              <w:left w:val="nil"/>
              <w:bottom w:val="single" w:sz="4" w:space="0" w:color="auto"/>
              <w:right w:val="single" w:sz="4" w:space="0" w:color="auto"/>
            </w:tcBorders>
            <w:tcPrChange w:id="617" w:author="Nasir Khan" w:date="2018-11-23T17:42:00Z">
              <w:tcPr>
                <w:tcW w:w="5560" w:type="dxa"/>
                <w:tcBorders>
                  <w:top w:val="nil"/>
                  <w:left w:val="nil"/>
                  <w:bottom w:val="single" w:sz="4" w:space="0" w:color="auto"/>
                  <w:right w:val="single" w:sz="4" w:space="0" w:color="auto"/>
                </w:tcBorders>
              </w:tcPr>
            </w:tcPrChange>
          </w:tcPr>
          <w:p w14:paraId="6D29B4E7" w14:textId="77777777" w:rsidR="004B486C" w:rsidRPr="00F238C9" w:rsidRDefault="004B486C" w:rsidP="00F238C9">
            <w:pPr>
              <w:spacing w:after="0" w:line="240" w:lineRule="auto"/>
              <w:rPr>
                <w:ins w:id="618" w:author="Nasir Khan" w:date="2018-11-23T17:42:00Z"/>
                <w:rFonts w:ascii="Calibri" w:eastAsia="Times New Roman" w:hAnsi="Calibri" w:cs="Calibri"/>
                <w:color w:val="000000"/>
              </w:rPr>
            </w:pPr>
          </w:p>
        </w:tc>
      </w:tr>
      <w:tr w:rsidR="004B486C" w:rsidRPr="00F238C9" w14:paraId="19C53156" w14:textId="740DFB99" w:rsidTr="004B486C">
        <w:trPr>
          <w:trHeight w:val="300"/>
          <w:trPrChange w:id="61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2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2C7FA1"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regn</w:t>
            </w:r>
          </w:p>
        </w:tc>
        <w:tc>
          <w:tcPr>
            <w:tcW w:w="5560" w:type="dxa"/>
            <w:tcBorders>
              <w:top w:val="nil"/>
              <w:left w:val="nil"/>
              <w:bottom w:val="single" w:sz="4" w:space="0" w:color="auto"/>
              <w:right w:val="single" w:sz="4" w:space="0" w:color="auto"/>
            </w:tcBorders>
            <w:shd w:val="clear" w:color="auto" w:fill="auto"/>
            <w:noWrap/>
            <w:vAlign w:val="bottom"/>
            <w:hideMark/>
            <w:tcPrChange w:id="62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1728F82A"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Registration</w:t>
            </w:r>
          </w:p>
        </w:tc>
        <w:tc>
          <w:tcPr>
            <w:tcW w:w="1140" w:type="dxa"/>
            <w:tcBorders>
              <w:top w:val="nil"/>
              <w:left w:val="nil"/>
              <w:bottom w:val="single" w:sz="4" w:space="0" w:color="auto"/>
              <w:right w:val="single" w:sz="4" w:space="0" w:color="auto"/>
            </w:tcBorders>
            <w:tcPrChange w:id="622" w:author="Nasir Khan" w:date="2018-11-23T17:42:00Z">
              <w:tcPr>
                <w:tcW w:w="5560" w:type="dxa"/>
                <w:tcBorders>
                  <w:top w:val="nil"/>
                  <w:left w:val="nil"/>
                  <w:bottom w:val="single" w:sz="4" w:space="0" w:color="auto"/>
                  <w:right w:val="single" w:sz="4" w:space="0" w:color="auto"/>
                </w:tcBorders>
              </w:tcPr>
            </w:tcPrChange>
          </w:tcPr>
          <w:p w14:paraId="577A1C2F" w14:textId="77777777" w:rsidR="004B486C" w:rsidRPr="00F238C9" w:rsidRDefault="004B486C" w:rsidP="00F238C9">
            <w:pPr>
              <w:spacing w:after="0" w:line="240" w:lineRule="auto"/>
              <w:rPr>
                <w:ins w:id="623" w:author="Nasir Khan" w:date="2018-11-23T17:42:00Z"/>
                <w:rFonts w:ascii="Calibri" w:eastAsia="Times New Roman" w:hAnsi="Calibri" w:cs="Calibri"/>
                <w:color w:val="000000"/>
              </w:rPr>
            </w:pPr>
          </w:p>
        </w:tc>
      </w:tr>
      <w:tr w:rsidR="004B486C" w:rsidRPr="00F238C9" w14:paraId="7090C540" w14:textId="02981DCE" w:rsidTr="004B486C">
        <w:trPr>
          <w:trHeight w:val="300"/>
          <w:trPrChange w:id="62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2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D026E0F"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remark</w:t>
            </w:r>
          </w:p>
        </w:tc>
        <w:tc>
          <w:tcPr>
            <w:tcW w:w="5560" w:type="dxa"/>
            <w:tcBorders>
              <w:top w:val="nil"/>
              <w:left w:val="nil"/>
              <w:bottom w:val="single" w:sz="4" w:space="0" w:color="auto"/>
              <w:right w:val="single" w:sz="4" w:space="0" w:color="auto"/>
            </w:tcBorders>
            <w:shd w:val="clear" w:color="auto" w:fill="auto"/>
            <w:noWrap/>
            <w:vAlign w:val="bottom"/>
            <w:hideMark/>
            <w:tcPrChange w:id="62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214509AC"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Remarks</w:t>
            </w:r>
          </w:p>
        </w:tc>
        <w:tc>
          <w:tcPr>
            <w:tcW w:w="1140" w:type="dxa"/>
            <w:tcBorders>
              <w:top w:val="nil"/>
              <w:left w:val="nil"/>
              <w:bottom w:val="single" w:sz="4" w:space="0" w:color="auto"/>
              <w:right w:val="single" w:sz="4" w:space="0" w:color="auto"/>
            </w:tcBorders>
            <w:tcPrChange w:id="627" w:author="Nasir Khan" w:date="2018-11-23T17:42:00Z">
              <w:tcPr>
                <w:tcW w:w="5560" w:type="dxa"/>
                <w:tcBorders>
                  <w:top w:val="nil"/>
                  <w:left w:val="nil"/>
                  <w:bottom w:val="single" w:sz="4" w:space="0" w:color="auto"/>
                  <w:right w:val="single" w:sz="4" w:space="0" w:color="auto"/>
                </w:tcBorders>
              </w:tcPr>
            </w:tcPrChange>
          </w:tcPr>
          <w:p w14:paraId="20BC1C70" w14:textId="77777777" w:rsidR="004B486C" w:rsidRPr="00F238C9" w:rsidRDefault="004B486C" w:rsidP="00F238C9">
            <w:pPr>
              <w:spacing w:after="0" w:line="240" w:lineRule="auto"/>
              <w:rPr>
                <w:ins w:id="628" w:author="Nasir Khan" w:date="2018-11-23T17:42:00Z"/>
                <w:rFonts w:ascii="Calibri" w:eastAsia="Times New Roman" w:hAnsi="Calibri" w:cs="Calibri"/>
                <w:color w:val="000000"/>
              </w:rPr>
            </w:pPr>
          </w:p>
        </w:tc>
      </w:tr>
      <w:tr w:rsidR="004B486C" w:rsidRPr="00F238C9" w14:paraId="20033741" w14:textId="6B9BBBCB" w:rsidTr="004B486C">
        <w:trPr>
          <w:trHeight w:val="300"/>
          <w:trPrChange w:id="62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3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CEC2A2C"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rh</w:t>
            </w:r>
          </w:p>
        </w:tc>
        <w:tc>
          <w:tcPr>
            <w:tcW w:w="5560" w:type="dxa"/>
            <w:tcBorders>
              <w:top w:val="nil"/>
              <w:left w:val="nil"/>
              <w:bottom w:val="single" w:sz="4" w:space="0" w:color="auto"/>
              <w:right w:val="single" w:sz="4" w:space="0" w:color="auto"/>
            </w:tcBorders>
            <w:shd w:val="clear" w:color="auto" w:fill="auto"/>
            <w:noWrap/>
            <w:vAlign w:val="bottom"/>
            <w:hideMark/>
            <w:tcPrChange w:id="63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0B1AD8FE"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Right Hand</w:t>
            </w:r>
          </w:p>
        </w:tc>
        <w:tc>
          <w:tcPr>
            <w:tcW w:w="1140" w:type="dxa"/>
            <w:tcBorders>
              <w:top w:val="nil"/>
              <w:left w:val="nil"/>
              <w:bottom w:val="single" w:sz="4" w:space="0" w:color="auto"/>
              <w:right w:val="single" w:sz="4" w:space="0" w:color="auto"/>
            </w:tcBorders>
            <w:tcPrChange w:id="632" w:author="Nasir Khan" w:date="2018-11-23T17:42:00Z">
              <w:tcPr>
                <w:tcW w:w="5560" w:type="dxa"/>
                <w:tcBorders>
                  <w:top w:val="nil"/>
                  <w:left w:val="nil"/>
                  <w:bottom w:val="single" w:sz="4" w:space="0" w:color="auto"/>
                  <w:right w:val="single" w:sz="4" w:space="0" w:color="auto"/>
                </w:tcBorders>
              </w:tcPr>
            </w:tcPrChange>
          </w:tcPr>
          <w:p w14:paraId="50805A0C" w14:textId="77777777" w:rsidR="004B486C" w:rsidRPr="00F238C9" w:rsidRDefault="004B486C" w:rsidP="00F238C9">
            <w:pPr>
              <w:spacing w:after="0" w:line="240" w:lineRule="auto"/>
              <w:rPr>
                <w:ins w:id="633" w:author="Nasir Khan" w:date="2018-11-23T17:42:00Z"/>
                <w:rFonts w:ascii="Calibri" w:eastAsia="Times New Roman" w:hAnsi="Calibri" w:cs="Calibri"/>
                <w:color w:val="000000"/>
              </w:rPr>
            </w:pPr>
          </w:p>
        </w:tc>
      </w:tr>
      <w:tr w:rsidR="004B486C" w:rsidRPr="00F238C9" w14:paraId="76489A2E" w14:textId="670B6F93" w:rsidTr="004B486C">
        <w:trPr>
          <w:trHeight w:val="300"/>
          <w:trPrChange w:id="63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3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6B8E2F"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seq</w:t>
            </w:r>
          </w:p>
        </w:tc>
        <w:tc>
          <w:tcPr>
            <w:tcW w:w="5560" w:type="dxa"/>
            <w:tcBorders>
              <w:top w:val="nil"/>
              <w:left w:val="nil"/>
              <w:bottom w:val="single" w:sz="4" w:space="0" w:color="auto"/>
              <w:right w:val="single" w:sz="4" w:space="0" w:color="auto"/>
            </w:tcBorders>
            <w:shd w:val="clear" w:color="auto" w:fill="auto"/>
            <w:noWrap/>
            <w:vAlign w:val="bottom"/>
            <w:hideMark/>
            <w:tcPrChange w:id="63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573A652F"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xml:space="preserve">Sequence </w:t>
            </w:r>
          </w:p>
        </w:tc>
        <w:tc>
          <w:tcPr>
            <w:tcW w:w="1140" w:type="dxa"/>
            <w:tcBorders>
              <w:top w:val="nil"/>
              <w:left w:val="nil"/>
              <w:bottom w:val="single" w:sz="4" w:space="0" w:color="auto"/>
              <w:right w:val="single" w:sz="4" w:space="0" w:color="auto"/>
            </w:tcBorders>
            <w:tcPrChange w:id="637" w:author="Nasir Khan" w:date="2018-11-23T17:42:00Z">
              <w:tcPr>
                <w:tcW w:w="5560" w:type="dxa"/>
                <w:tcBorders>
                  <w:top w:val="nil"/>
                  <w:left w:val="nil"/>
                  <w:bottom w:val="single" w:sz="4" w:space="0" w:color="auto"/>
                  <w:right w:val="single" w:sz="4" w:space="0" w:color="auto"/>
                </w:tcBorders>
              </w:tcPr>
            </w:tcPrChange>
          </w:tcPr>
          <w:p w14:paraId="3CC445DA" w14:textId="77777777" w:rsidR="004B486C" w:rsidRPr="00F238C9" w:rsidRDefault="004B486C" w:rsidP="00F238C9">
            <w:pPr>
              <w:spacing w:after="0" w:line="240" w:lineRule="auto"/>
              <w:rPr>
                <w:ins w:id="638" w:author="Nasir Khan" w:date="2018-11-23T17:42:00Z"/>
                <w:rFonts w:ascii="Calibri" w:eastAsia="Times New Roman" w:hAnsi="Calibri" w:cs="Calibri"/>
                <w:color w:val="000000"/>
              </w:rPr>
            </w:pPr>
          </w:p>
        </w:tc>
      </w:tr>
      <w:tr w:rsidR="004B486C" w:rsidRPr="00F238C9" w14:paraId="1E95B49A" w14:textId="50B881CE" w:rsidTr="004B486C">
        <w:trPr>
          <w:trHeight w:val="300"/>
          <w:trPrChange w:id="63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4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A4FDC4F"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status</w:t>
            </w:r>
          </w:p>
        </w:tc>
        <w:tc>
          <w:tcPr>
            <w:tcW w:w="5560" w:type="dxa"/>
            <w:tcBorders>
              <w:top w:val="nil"/>
              <w:left w:val="nil"/>
              <w:bottom w:val="single" w:sz="4" w:space="0" w:color="auto"/>
              <w:right w:val="single" w:sz="4" w:space="0" w:color="auto"/>
            </w:tcBorders>
            <w:shd w:val="clear" w:color="auto" w:fill="auto"/>
            <w:noWrap/>
            <w:vAlign w:val="bottom"/>
            <w:hideMark/>
            <w:tcPrChange w:id="64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44C39771"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Status</w:t>
            </w:r>
          </w:p>
        </w:tc>
        <w:tc>
          <w:tcPr>
            <w:tcW w:w="1140" w:type="dxa"/>
            <w:tcBorders>
              <w:top w:val="nil"/>
              <w:left w:val="nil"/>
              <w:bottom w:val="single" w:sz="4" w:space="0" w:color="auto"/>
              <w:right w:val="single" w:sz="4" w:space="0" w:color="auto"/>
            </w:tcBorders>
            <w:tcPrChange w:id="642" w:author="Nasir Khan" w:date="2018-11-23T17:42:00Z">
              <w:tcPr>
                <w:tcW w:w="5560" w:type="dxa"/>
                <w:tcBorders>
                  <w:top w:val="nil"/>
                  <w:left w:val="nil"/>
                  <w:bottom w:val="single" w:sz="4" w:space="0" w:color="auto"/>
                  <w:right w:val="single" w:sz="4" w:space="0" w:color="auto"/>
                </w:tcBorders>
              </w:tcPr>
            </w:tcPrChange>
          </w:tcPr>
          <w:p w14:paraId="51588BDC" w14:textId="77777777" w:rsidR="004B486C" w:rsidRPr="00F238C9" w:rsidRDefault="004B486C" w:rsidP="00F238C9">
            <w:pPr>
              <w:spacing w:after="0" w:line="240" w:lineRule="auto"/>
              <w:rPr>
                <w:ins w:id="643" w:author="Nasir Khan" w:date="2018-11-23T17:42:00Z"/>
                <w:rFonts w:ascii="Calibri" w:eastAsia="Times New Roman" w:hAnsi="Calibri" w:cs="Calibri"/>
                <w:color w:val="000000"/>
              </w:rPr>
            </w:pPr>
          </w:p>
        </w:tc>
      </w:tr>
      <w:tr w:rsidR="004B486C" w:rsidRPr="00F238C9" w14:paraId="7B896C44" w14:textId="4CFA5076" w:rsidTr="004B486C">
        <w:trPr>
          <w:trHeight w:val="300"/>
          <w:trPrChange w:id="64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4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03E36A8"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tkn</w:t>
            </w:r>
          </w:p>
        </w:tc>
        <w:tc>
          <w:tcPr>
            <w:tcW w:w="5560" w:type="dxa"/>
            <w:tcBorders>
              <w:top w:val="nil"/>
              <w:left w:val="nil"/>
              <w:bottom w:val="single" w:sz="4" w:space="0" w:color="auto"/>
              <w:right w:val="single" w:sz="4" w:space="0" w:color="auto"/>
            </w:tcBorders>
            <w:shd w:val="clear" w:color="auto" w:fill="auto"/>
            <w:noWrap/>
            <w:vAlign w:val="bottom"/>
            <w:hideMark/>
            <w:tcPrChange w:id="64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1DC3CC82"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Token</w:t>
            </w:r>
          </w:p>
        </w:tc>
        <w:tc>
          <w:tcPr>
            <w:tcW w:w="1140" w:type="dxa"/>
            <w:tcBorders>
              <w:top w:val="nil"/>
              <w:left w:val="nil"/>
              <w:bottom w:val="single" w:sz="4" w:space="0" w:color="auto"/>
              <w:right w:val="single" w:sz="4" w:space="0" w:color="auto"/>
            </w:tcBorders>
            <w:tcPrChange w:id="647" w:author="Nasir Khan" w:date="2018-11-23T17:42:00Z">
              <w:tcPr>
                <w:tcW w:w="5560" w:type="dxa"/>
                <w:tcBorders>
                  <w:top w:val="nil"/>
                  <w:left w:val="nil"/>
                  <w:bottom w:val="single" w:sz="4" w:space="0" w:color="auto"/>
                  <w:right w:val="single" w:sz="4" w:space="0" w:color="auto"/>
                </w:tcBorders>
              </w:tcPr>
            </w:tcPrChange>
          </w:tcPr>
          <w:p w14:paraId="39ED9B08" w14:textId="77777777" w:rsidR="004B486C" w:rsidRPr="00F238C9" w:rsidRDefault="004B486C" w:rsidP="00F238C9">
            <w:pPr>
              <w:spacing w:after="0" w:line="240" w:lineRule="auto"/>
              <w:rPr>
                <w:ins w:id="648" w:author="Nasir Khan" w:date="2018-11-23T17:42:00Z"/>
                <w:rFonts w:ascii="Calibri" w:eastAsia="Times New Roman" w:hAnsi="Calibri" w:cs="Calibri"/>
                <w:color w:val="000000"/>
              </w:rPr>
            </w:pPr>
          </w:p>
        </w:tc>
      </w:tr>
      <w:tr w:rsidR="004B486C" w:rsidRPr="00F238C9" w14:paraId="4A266BB2" w14:textId="6B61456A" w:rsidTr="004B486C">
        <w:trPr>
          <w:trHeight w:val="300"/>
          <w:trPrChange w:id="64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5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20B731F"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total</w:t>
            </w:r>
          </w:p>
        </w:tc>
        <w:tc>
          <w:tcPr>
            <w:tcW w:w="5560" w:type="dxa"/>
            <w:tcBorders>
              <w:top w:val="nil"/>
              <w:left w:val="nil"/>
              <w:bottom w:val="single" w:sz="4" w:space="0" w:color="auto"/>
              <w:right w:val="single" w:sz="4" w:space="0" w:color="auto"/>
            </w:tcBorders>
            <w:shd w:val="clear" w:color="auto" w:fill="auto"/>
            <w:noWrap/>
            <w:vAlign w:val="bottom"/>
            <w:hideMark/>
            <w:tcPrChange w:id="65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6C4C675E"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Total</w:t>
            </w:r>
          </w:p>
        </w:tc>
        <w:tc>
          <w:tcPr>
            <w:tcW w:w="1140" w:type="dxa"/>
            <w:tcBorders>
              <w:top w:val="nil"/>
              <w:left w:val="nil"/>
              <w:bottom w:val="single" w:sz="4" w:space="0" w:color="auto"/>
              <w:right w:val="single" w:sz="4" w:space="0" w:color="auto"/>
            </w:tcBorders>
            <w:tcPrChange w:id="652" w:author="Nasir Khan" w:date="2018-11-23T17:42:00Z">
              <w:tcPr>
                <w:tcW w:w="5560" w:type="dxa"/>
                <w:tcBorders>
                  <w:top w:val="nil"/>
                  <w:left w:val="nil"/>
                  <w:bottom w:val="single" w:sz="4" w:space="0" w:color="auto"/>
                  <w:right w:val="single" w:sz="4" w:space="0" w:color="auto"/>
                </w:tcBorders>
              </w:tcPr>
            </w:tcPrChange>
          </w:tcPr>
          <w:p w14:paraId="0DB0E69A" w14:textId="77777777" w:rsidR="004B486C" w:rsidRPr="00F238C9" w:rsidRDefault="004B486C" w:rsidP="00F238C9">
            <w:pPr>
              <w:spacing w:after="0" w:line="240" w:lineRule="auto"/>
              <w:rPr>
                <w:ins w:id="653" w:author="Nasir Khan" w:date="2018-11-23T17:42:00Z"/>
                <w:rFonts w:ascii="Calibri" w:eastAsia="Times New Roman" w:hAnsi="Calibri" w:cs="Calibri"/>
                <w:color w:val="000000"/>
              </w:rPr>
            </w:pPr>
          </w:p>
        </w:tc>
      </w:tr>
      <w:tr w:rsidR="004B486C" w:rsidRPr="00F238C9" w14:paraId="56905B8A" w14:textId="568B556C" w:rsidTr="004B486C">
        <w:trPr>
          <w:trHeight w:val="300"/>
          <w:trPrChange w:id="65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5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EFE70E4"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trn</w:t>
            </w:r>
          </w:p>
        </w:tc>
        <w:tc>
          <w:tcPr>
            <w:tcW w:w="5560" w:type="dxa"/>
            <w:tcBorders>
              <w:top w:val="nil"/>
              <w:left w:val="nil"/>
              <w:bottom w:val="single" w:sz="4" w:space="0" w:color="auto"/>
              <w:right w:val="single" w:sz="4" w:space="0" w:color="auto"/>
            </w:tcBorders>
            <w:shd w:val="clear" w:color="auto" w:fill="auto"/>
            <w:noWrap/>
            <w:vAlign w:val="bottom"/>
            <w:hideMark/>
            <w:tcPrChange w:id="65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423DC3E1"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 xml:space="preserve">Transaction </w:t>
            </w:r>
          </w:p>
        </w:tc>
        <w:tc>
          <w:tcPr>
            <w:tcW w:w="1140" w:type="dxa"/>
            <w:tcBorders>
              <w:top w:val="nil"/>
              <w:left w:val="nil"/>
              <w:bottom w:val="single" w:sz="4" w:space="0" w:color="auto"/>
              <w:right w:val="single" w:sz="4" w:space="0" w:color="auto"/>
            </w:tcBorders>
            <w:tcPrChange w:id="657" w:author="Nasir Khan" w:date="2018-11-23T17:42:00Z">
              <w:tcPr>
                <w:tcW w:w="5560" w:type="dxa"/>
                <w:tcBorders>
                  <w:top w:val="nil"/>
                  <w:left w:val="nil"/>
                  <w:bottom w:val="single" w:sz="4" w:space="0" w:color="auto"/>
                  <w:right w:val="single" w:sz="4" w:space="0" w:color="auto"/>
                </w:tcBorders>
              </w:tcPr>
            </w:tcPrChange>
          </w:tcPr>
          <w:p w14:paraId="3A58E1E8" w14:textId="77777777" w:rsidR="004B486C" w:rsidRPr="00F238C9" w:rsidRDefault="004B486C" w:rsidP="00F238C9">
            <w:pPr>
              <w:spacing w:after="0" w:line="240" w:lineRule="auto"/>
              <w:rPr>
                <w:ins w:id="658" w:author="Nasir Khan" w:date="2018-11-23T17:42:00Z"/>
                <w:rFonts w:ascii="Calibri" w:eastAsia="Times New Roman" w:hAnsi="Calibri" w:cs="Calibri"/>
                <w:color w:val="000000"/>
              </w:rPr>
            </w:pPr>
          </w:p>
        </w:tc>
      </w:tr>
      <w:tr w:rsidR="004B486C" w:rsidRPr="00F238C9" w14:paraId="3CD06349" w14:textId="7EDF5AAB" w:rsidTr="004B486C">
        <w:trPr>
          <w:trHeight w:val="300"/>
          <w:trPrChange w:id="65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6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B149DF0"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ttyp</w:t>
            </w:r>
          </w:p>
        </w:tc>
        <w:tc>
          <w:tcPr>
            <w:tcW w:w="5560" w:type="dxa"/>
            <w:tcBorders>
              <w:top w:val="nil"/>
              <w:left w:val="nil"/>
              <w:bottom w:val="single" w:sz="4" w:space="0" w:color="auto"/>
              <w:right w:val="single" w:sz="4" w:space="0" w:color="auto"/>
            </w:tcBorders>
            <w:shd w:val="clear" w:color="auto" w:fill="auto"/>
            <w:noWrap/>
            <w:vAlign w:val="bottom"/>
            <w:hideMark/>
            <w:tcPrChange w:id="66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60FBF41A"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Transaction Type</w:t>
            </w:r>
          </w:p>
        </w:tc>
        <w:tc>
          <w:tcPr>
            <w:tcW w:w="1140" w:type="dxa"/>
            <w:tcBorders>
              <w:top w:val="nil"/>
              <w:left w:val="nil"/>
              <w:bottom w:val="single" w:sz="4" w:space="0" w:color="auto"/>
              <w:right w:val="single" w:sz="4" w:space="0" w:color="auto"/>
            </w:tcBorders>
            <w:tcPrChange w:id="662" w:author="Nasir Khan" w:date="2018-11-23T17:42:00Z">
              <w:tcPr>
                <w:tcW w:w="5560" w:type="dxa"/>
                <w:tcBorders>
                  <w:top w:val="nil"/>
                  <w:left w:val="nil"/>
                  <w:bottom w:val="single" w:sz="4" w:space="0" w:color="auto"/>
                  <w:right w:val="single" w:sz="4" w:space="0" w:color="auto"/>
                </w:tcBorders>
              </w:tcPr>
            </w:tcPrChange>
          </w:tcPr>
          <w:p w14:paraId="59A646B5" w14:textId="77777777" w:rsidR="004B486C" w:rsidRPr="00F238C9" w:rsidRDefault="004B486C" w:rsidP="00F238C9">
            <w:pPr>
              <w:spacing w:after="0" w:line="240" w:lineRule="auto"/>
              <w:rPr>
                <w:ins w:id="663" w:author="Nasir Khan" w:date="2018-11-23T17:42:00Z"/>
                <w:rFonts w:ascii="Calibri" w:eastAsia="Times New Roman" w:hAnsi="Calibri" w:cs="Calibri"/>
                <w:color w:val="000000"/>
              </w:rPr>
            </w:pPr>
          </w:p>
        </w:tc>
      </w:tr>
      <w:tr w:rsidR="004B486C" w:rsidRPr="00F238C9" w14:paraId="14FB3407" w14:textId="5AF37FDE" w:rsidTr="004B486C">
        <w:trPr>
          <w:trHeight w:val="300"/>
          <w:trPrChange w:id="66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6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7DB932"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typ</w:t>
            </w:r>
          </w:p>
        </w:tc>
        <w:tc>
          <w:tcPr>
            <w:tcW w:w="5560" w:type="dxa"/>
            <w:tcBorders>
              <w:top w:val="nil"/>
              <w:left w:val="nil"/>
              <w:bottom w:val="single" w:sz="4" w:space="0" w:color="auto"/>
              <w:right w:val="single" w:sz="4" w:space="0" w:color="auto"/>
            </w:tcBorders>
            <w:shd w:val="clear" w:color="auto" w:fill="auto"/>
            <w:noWrap/>
            <w:vAlign w:val="bottom"/>
            <w:hideMark/>
            <w:tcPrChange w:id="66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6F366630"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Type</w:t>
            </w:r>
          </w:p>
        </w:tc>
        <w:tc>
          <w:tcPr>
            <w:tcW w:w="1140" w:type="dxa"/>
            <w:tcBorders>
              <w:top w:val="nil"/>
              <w:left w:val="nil"/>
              <w:bottom w:val="single" w:sz="4" w:space="0" w:color="auto"/>
              <w:right w:val="single" w:sz="4" w:space="0" w:color="auto"/>
            </w:tcBorders>
            <w:tcPrChange w:id="667" w:author="Nasir Khan" w:date="2018-11-23T17:42:00Z">
              <w:tcPr>
                <w:tcW w:w="5560" w:type="dxa"/>
                <w:tcBorders>
                  <w:top w:val="nil"/>
                  <w:left w:val="nil"/>
                  <w:bottom w:val="single" w:sz="4" w:space="0" w:color="auto"/>
                  <w:right w:val="single" w:sz="4" w:space="0" w:color="auto"/>
                </w:tcBorders>
              </w:tcPr>
            </w:tcPrChange>
          </w:tcPr>
          <w:p w14:paraId="4A7D59FD" w14:textId="77777777" w:rsidR="004B486C" w:rsidRPr="00F238C9" w:rsidRDefault="004B486C" w:rsidP="00F238C9">
            <w:pPr>
              <w:spacing w:after="0" w:line="240" w:lineRule="auto"/>
              <w:rPr>
                <w:ins w:id="668" w:author="Nasir Khan" w:date="2018-11-23T17:42:00Z"/>
                <w:rFonts w:ascii="Calibri" w:eastAsia="Times New Roman" w:hAnsi="Calibri" w:cs="Calibri"/>
                <w:color w:val="000000"/>
              </w:rPr>
            </w:pPr>
          </w:p>
        </w:tc>
      </w:tr>
      <w:tr w:rsidR="004B486C" w:rsidRPr="00F238C9" w14:paraId="2DC50A60" w14:textId="45F21FCB" w:rsidTr="004B486C">
        <w:trPr>
          <w:trHeight w:val="300"/>
          <w:trPrChange w:id="66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7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407BC4D"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uin</w:t>
            </w:r>
          </w:p>
        </w:tc>
        <w:tc>
          <w:tcPr>
            <w:tcW w:w="5560" w:type="dxa"/>
            <w:tcBorders>
              <w:top w:val="nil"/>
              <w:left w:val="nil"/>
              <w:bottom w:val="single" w:sz="4" w:space="0" w:color="auto"/>
              <w:right w:val="single" w:sz="4" w:space="0" w:color="auto"/>
            </w:tcBorders>
            <w:shd w:val="clear" w:color="auto" w:fill="auto"/>
            <w:noWrap/>
            <w:vAlign w:val="bottom"/>
            <w:hideMark/>
            <w:tcPrChange w:id="67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37CF7B96"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Unique Identification Number</w:t>
            </w:r>
          </w:p>
        </w:tc>
        <w:tc>
          <w:tcPr>
            <w:tcW w:w="1140" w:type="dxa"/>
            <w:tcBorders>
              <w:top w:val="nil"/>
              <w:left w:val="nil"/>
              <w:bottom w:val="single" w:sz="4" w:space="0" w:color="auto"/>
              <w:right w:val="single" w:sz="4" w:space="0" w:color="auto"/>
            </w:tcBorders>
            <w:tcPrChange w:id="672" w:author="Nasir Khan" w:date="2018-11-23T17:42:00Z">
              <w:tcPr>
                <w:tcW w:w="5560" w:type="dxa"/>
                <w:tcBorders>
                  <w:top w:val="nil"/>
                  <w:left w:val="nil"/>
                  <w:bottom w:val="single" w:sz="4" w:space="0" w:color="auto"/>
                  <w:right w:val="single" w:sz="4" w:space="0" w:color="auto"/>
                </w:tcBorders>
              </w:tcPr>
            </w:tcPrChange>
          </w:tcPr>
          <w:p w14:paraId="74BA8343" w14:textId="77777777" w:rsidR="004B486C" w:rsidRPr="00F238C9" w:rsidRDefault="004B486C" w:rsidP="00F238C9">
            <w:pPr>
              <w:spacing w:after="0" w:line="240" w:lineRule="auto"/>
              <w:rPr>
                <w:ins w:id="673" w:author="Nasir Khan" w:date="2018-11-23T17:42:00Z"/>
                <w:rFonts w:ascii="Calibri" w:eastAsia="Times New Roman" w:hAnsi="Calibri" w:cs="Calibri"/>
                <w:color w:val="000000"/>
              </w:rPr>
            </w:pPr>
          </w:p>
        </w:tc>
      </w:tr>
      <w:tr w:rsidR="004B486C" w:rsidRPr="00F238C9" w14:paraId="16B52766" w14:textId="324A9D59" w:rsidTr="004B486C">
        <w:trPr>
          <w:trHeight w:val="300"/>
          <w:trPrChange w:id="67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7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B2BD964"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upd</w:t>
            </w:r>
          </w:p>
        </w:tc>
        <w:tc>
          <w:tcPr>
            <w:tcW w:w="5560" w:type="dxa"/>
            <w:tcBorders>
              <w:top w:val="nil"/>
              <w:left w:val="nil"/>
              <w:bottom w:val="single" w:sz="4" w:space="0" w:color="auto"/>
              <w:right w:val="single" w:sz="4" w:space="0" w:color="auto"/>
            </w:tcBorders>
            <w:shd w:val="clear" w:color="auto" w:fill="auto"/>
            <w:noWrap/>
            <w:vAlign w:val="bottom"/>
            <w:hideMark/>
            <w:tcPrChange w:id="67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5C3FCD55"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Update</w:t>
            </w:r>
          </w:p>
        </w:tc>
        <w:tc>
          <w:tcPr>
            <w:tcW w:w="1140" w:type="dxa"/>
            <w:tcBorders>
              <w:top w:val="nil"/>
              <w:left w:val="nil"/>
              <w:bottom w:val="single" w:sz="4" w:space="0" w:color="auto"/>
              <w:right w:val="single" w:sz="4" w:space="0" w:color="auto"/>
            </w:tcBorders>
            <w:tcPrChange w:id="677" w:author="Nasir Khan" w:date="2018-11-23T17:42:00Z">
              <w:tcPr>
                <w:tcW w:w="5560" w:type="dxa"/>
                <w:tcBorders>
                  <w:top w:val="nil"/>
                  <w:left w:val="nil"/>
                  <w:bottom w:val="single" w:sz="4" w:space="0" w:color="auto"/>
                  <w:right w:val="single" w:sz="4" w:space="0" w:color="auto"/>
                </w:tcBorders>
              </w:tcPr>
            </w:tcPrChange>
          </w:tcPr>
          <w:p w14:paraId="73832A7B" w14:textId="77777777" w:rsidR="004B486C" w:rsidRPr="00F238C9" w:rsidRDefault="004B486C" w:rsidP="00F238C9">
            <w:pPr>
              <w:spacing w:after="0" w:line="240" w:lineRule="auto"/>
              <w:rPr>
                <w:ins w:id="678" w:author="Nasir Khan" w:date="2018-11-23T17:42:00Z"/>
                <w:rFonts w:ascii="Calibri" w:eastAsia="Times New Roman" w:hAnsi="Calibri" w:cs="Calibri"/>
                <w:color w:val="000000"/>
              </w:rPr>
            </w:pPr>
          </w:p>
        </w:tc>
      </w:tr>
      <w:tr w:rsidR="004B486C" w:rsidRPr="00F238C9" w14:paraId="62D94A44" w14:textId="0A01B802" w:rsidTr="004B486C">
        <w:trPr>
          <w:trHeight w:val="300"/>
          <w:trPrChange w:id="67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8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EB52EA6"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usrl</w:t>
            </w:r>
          </w:p>
        </w:tc>
        <w:tc>
          <w:tcPr>
            <w:tcW w:w="5560" w:type="dxa"/>
            <w:tcBorders>
              <w:top w:val="nil"/>
              <w:left w:val="nil"/>
              <w:bottom w:val="single" w:sz="4" w:space="0" w:color="auto"/>
              <w:right w:val="single" w:sz="4" w:space="0" w:color="auto"/>
            </w:tcBorders>
            <w:shd w:val="clear" w:color="auto" w:fill="auto"/>
            <w:noWrap/>
            <w:vAlign w:val="bottom"/>
            <w:hideMark/>
            <w:tcPrChange w:id="68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47CB71CB"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User Login</w:t>
            </w:r>
          </w:p>
        </w:tc>
        <w:tc>
          <w:tcPr>
            <w:tcW w:w="1140" w:type="dxa"/>
            <w:tcBorders>
              <w:top w:val="nil"/>
              <w:left w:val="nil"/>
              <w:bottom w:val="single" w:sz="4" w:space="0" w:color="auto"/>
              <w:right w:val="single" w:sz="4" w:space="0" w:color="auto"/>
            </w:tcBorders>
            <w:tcPrChange w:id="682" w:author="Nasir Khan" w:date="2018-11-23T17:42:00Z">
              <w:tcPr>
                <w:tcW w:w="5560" w:type="dxa"/>
                <w:tcBorders>
                  <w:top w:val="nil"/>
                  <w:left w:val="nil"/>
                  <w:bottom w:val="single" w:sz="4" w:space="0" w:color="auto"/>
                  <w:right w:val="single" w:sz="4" w:space="0" w:color="auto"/>
                </w:tcBorders>
              </w:tcPr>
            </w:tcPrChange>
          </w:tcPr>
          <w:p w14:paraId="7EFCD9FF" w14:textId="77777777" w:rsidR="004B486C" w:rsidRPr="00F238C9" w:rsidRDefault="004B486C" w:rsidP="00F238C9">
            <w:pPr>
              <w:spacing w:after="0" w:line="240" w:lineRule="auto"/>
              <w:rPr>
                <w:ins w:id="683" w:author="Nasir Khan" w:date="2018-11-23T17:42:00Z"/>
                <w:rFonts w:ascii="Calibri" w:eastAsia="Times New Roman" w:hAnsi="Calibri" w:cs="Calibri"/>
                <w:color w:val="000000"/>
              </w:rPr>
            </w:pPr>
          </w:p>
        </w:tc>
      </w:tr>
      <w:tr w:rsidR="004B486C" w:rsidRPr="00F238C9" w14:paraId="387C4206" w14:textId="45441175" w:rsidTr="004B486C">
        <w:trPr>
          <w:trHeight w:val="300"/>
          <w:trPrChange w:id="68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8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030485"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vid</w:t>
            </w:r>
          </w:p>
        </w:tc>
        <w:tc>
          <w:tcPr>
            <w:tcW w:w="5560" w:type="dxa"/>
            <w:tcBorders>
              <w:top w:val="nil"/>
              <w:left w:val="nil"/>
              <w:bottom w:val="single" w:sz="4" w:space="0" w:color="auto"/>
              <w:right w:val="single" w:sz="4" w:space="0" w:color="auto"/>
            </w:tcBorders>
            <w:shd w:val="clear" w:color="auto" w:fill="auto"/>
            <w:noWrap/>
            <w:vAlign w:val="bottom"/>
            <w:hideMark/>
            <w:tcPrChange w:id="68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1FD138C9"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Virtual ID</w:t>
            </w:r>
          </w:p>
        </w:tc>
        <w:tc>
          <w:tcPr>
            <w:tcW w:w="1140" w:type="dxa"/>
            <w:tcBorders>
              <w:top w:val="nil"/>
              <w:left w:val="nil"/>
              <w:bottom w:val="single" w:sz="4" w:space="0" w:color="auto"/>
              <w:right w:val="single" w:sz="4" w:space="0" w:color="auto"/>
            </w:tcBorders>
            <w:tcPrChange w:id="687" w:author="Nasir Khan" w:date="2018-11-23T17:42:00Z">
              <w:tcPr>
                <w:tcW w:w="5560" w:type="dxa"/>
                <w:tcBorders>
                  <w:top w:val="nil"/>
                  <w:left w:val="nil"/>
                  <w:bottom w:val="single" w:sz="4" w:space="0" w:color="auto"/>
                  <w:right w:val="single" w:sz="4" w:space="0" w:color="auto"/>
                </w:tcBorders>
              </w:tcPr>
            </w:tcPrChange>
          </w:tcPr>
          <w:p w14:paraId="5F5E9F3A" w14:textId="77777777" w:rsidR="004B486C" w:rsidRPr="00F238C9" w:rsidRDefault="004B486C" w:rsidP="00F238C9">
            <w:pPr>
              <w:spacing w:after="0" w:line="240" w:lineRule="auto"/>
              <w:rPr>
                <w:ins w:id="688" w:author="Nasir Khan" w:date="2018-11-23T17:42:00Z"/>
                <w:rFonts w:ascii="Calibri" w:eastAsia="Times New Roman" w:hAnsi="Calibri" w:cs="Calibri"/>
                <w:color w:val="000000"/>
              </w:rPr>
            </w:pPr>
          </w:p>
        </w:tc>
      </w:tr>
      <w:tr w:rsidR="004B486C" w:rsidRPr="00F238C9" w14:paraId="7814A7BF" w14:textId="4C0F5939" w:rsidTr="004B486C">
        <w:trPr>
          <w:trHeight w:val="300"/>
          <w:trPrChange w:id="68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9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FDB334"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wfl</w:t>
            </w:r>
          </w:p>
        </w:tc>
        <w:tc>
          <w:tcPr>
            <w:tcW w:w="5560" w:type="dxa"/>
            <w:tcBorders>
              <w:top w:val="nil"/>
              <w:left w:val="nil"/>
              <w:bottom w:val="single" w:sz="4" w:space="0" w:color="auto"/>
              <w:right w:val="single" w:sz="4" w:space="0" w:color="auto"/>
            </w:tcBorders>
            <w:shd w:val="clear" w:color="auto" w:fill="auto"/>
            <w:noWrap/>
            <w:vAlign w:val="bottom"/>
            <w:hideMark/>
            <w:tcPrChange w:id="69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4CD08F42"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Workflow</w:t>
            </w:r>
          </w:p>
        </w:tc>
        <w:tc>
          <w:tcPr>
            <w:tcW w:w="1140" w:type="dxa"/>
            <w:tcBorders>
              <w:top w:val="nil"/>
              <w:left w:val="nil"/>
              <w:bottom w:val="single" w:sz="4" w:space="0" w:color="auto"/>
              <w:right w:val="single" w:sz="4" w:space="0" w:color="auto"/>
            </w:tcBorders>
            <w:tcPrChange w:id="692" w:author="Nasir Khan" w:date="2018-11-23T17:42:00Z">
              <w:tcPr>
                <w:tcW w:w="5560" w:type="dxa"/>
                <w:tcBorders>
                  <w:top w:val="nil"/>
                  <w:left w:val="nil"/>
                  <w:bottom w:val="single" w:sz="4" w:space="0" w:color="auto"/>
                  <w:right w:val="single" w:sz="4" w:space="0" w:color="auto"/>
                </w:tcBorders>
              </w:tcPr>
            </w:tcPrChange>
          </w:tcPr>
          <w:p w14:paraId="03DEC1CB" w14:textId="77777777" w:rsidR="004B486C" w:rsidRPr="00F238C9" w:rsidRDefault="004B486C" w:rsidP="00F238C9">
            <w:pPr>
              <w:spacing w:after="0" w:line="240" w:lineRule="auto"/>
              <w:rPr>
                <w:ins w:id="693" w:author="Nasir Khan" w:date="2018-11-23T17:42:00Z"/>
                <w:rFonts w:ascii="Calibri" w:eastAsia="Times New Roman" w:hAnsi="Calibri" w:cs="Calibri"/>
                <w:color w:val="000000"/>
              </w:rPr>
            </w:pPr>
          </w:p>
        </w:tc>
      </w:tr>
      <w:tr w:rsidR="004B486C" w:rsidRPr="00F238C9" w14:paraId="77E92155" w14:textId="13BD334F" w:rsidTr="004B486C">
        <w:trPr>
          <w:trHeight w:val="300"/>
          <w:trPrChange w:id="69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69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3D5E91"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audit</w:t>
            </w:r>
          </w:p>
        </w:tc>
        <w:tc>
          <w:tcPr>
            <w:tcW w:w="5560" w:type="dxa"/>
            <w:tcBorders>
              <w:top w:val="nil"/>
              <w:left w:val="nil"/>
              <w:bottom w:val="single" w:sz="4" w:space="0" w:color="auto"/>
              <w:right w:val="single" w:sz="4" w:space="0" w:color="auto"/>
            </w:tcBorders>
            <w:shd w:val="clear" w:color="auto" w:fill="auto"/>
            <w:noWrap/>
            <w:vAlign w:val="bottom"/>
            <w:hideMark/>
            <w:tcPrChange w:id="69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4461D304"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Audit</w:t>
            </w:r>
          </w:p>
        </w:tc>
        <w:tc>
          <w:tcPr>
            <w:tcW w:w="1140" w:type="dxa"/>
            <w:tcBorders>
              <w:top w:val="nil"/>
              <w:left w:val="nil"/>
              <w:bottom w:val="single" w:sz="4" w:space="0" w:color="auto"/>
              <w:right w:val="single" w:sz="4" w:space="0" w:color="auto"/>
            </w:tcBorders>
            <w:tcPrChange w:id="697" w:author="Nasir Khan" w:date="2018-11-23T17:42:00Z">
              <w:tcPr>
                <w:tcW w:w="5560" w:type="dxa"/>
                <w:tcBorders>
                  <w:top w:val="nil"/>
                  <w:left w:val="nil"/>
                  <w:bottom w:val="single" w:sz="4" w:space="0" w:color="auto"/>
                  <w:right w:val="single" w:sz="4" w:space="0" w:color="auto"/>
                </w:tcBorders>
              </w:tcPr>
            </w:tcPrChange>
          </w:tcPr>
          <w:p w14:paraId="5C6617C4" w14:textId="77777777" w:rsidR="004B486C" w:rsidRPr="00F238C9" w:rsidRDefault="004B486C" w:rsidP="00F238C9">
            <w:pPr>
              <w:spacing w:after="0" w:line="240" w:lineRule="auto"/>
              <w:rPr>
                <w:ins w:id="698" w:author="Nasir Khan" w:date="2018-11-23T17:42:00Z"/>
                <w:rFonts w:ascii="Calibri" w:eastAsia="Times New Roman" w:hAnsi="Calibri" w:cs="Calibri"/>
                <w:color w:val="000000"/>
              </w:rPr>
            </w:pPr>
          </w:p>
        </w:tc>
      </w:tr>
      <w:tr w:rsidR="004B486C" w:rsidRPr="00F238C9" w14:paraId="301BCA20" w14:textId="53AAB1A3" w:rsidTr="004B486C">
        <w:trPr>
          <w:trHeight w:val="300"/>
          <w:trPrChange w:id="69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0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B0B4C3"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dtimesz</w:t>
            </w:r>
          </w:p>
        </w:tc>
        <w:tc>
          <w:tcPr>
            <w:tcW w:w="5560" w:type="dxa"/>
            <w:tcBorders>
              <w:top w:val="nil"/>
              <w:left w:val="nil"/>
              <w:bottom w:val="single" w:sz="4" w:space="0" w:color="auto"/>
              <w:right w:val="single" w:sz="4" w:space="0" w:color="auto"/>
            </w:tcBorders>
            <w:shd w:val="clear" w:color="auto" w:fill="auto"/>
            <w:noWrap/>
            <w:vAlign w:val="bottom"/>
            <w:hideMark/>
            <w:tcPrChange w:id="70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2713727C"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Date Timestamp with Time Zone.</w:t>
            </w:r>
          </w:p>
        </w:tc>
        <w:tc>
          <w:tcPr>
            <w:tcW w:w="1140" w:type="dxa"/>
            <w:tcBorders>
              <w:top w:val="nil"/>
              <w:left w:val="nil"/>
              <w:bottom w:val="single" w:sz="4" w:space="0" w:color="auto"/>
              <w:right w:val="single" w:sz="4" w:space="0" w:color="auto"/>
            </w:tcBorders>
            <w:tcPrChange w:id="702" w:author="Nasir Khan" w:date="2018-11-23T17:42:00Z">
              <w:tcPr>
                <w:tcW w:w="5560" w:type="dxa"/>
                <w:tcBorders>
                  <w:top w:val="nil"/>
                  <w:left w:val="nil"/>
                  <w:bottom w:val="single" w:sz="4" w:space="0" w:color="auto"/>
                  <w:right w:val="single" w:sz="4" w:space="0" w:color="auto"/>
                </w:tcBorders>
              </w:tcPr>
            </w:tcPrChange>
          </w:tcPr>
          <w:p w14:paraId="566DA895" w14:textId="77777777" w:rsidR="004B486C" w:rsidRPr="00F238C9" w:rsidRDefault="004B486C" w:rsidP="00F238C9">
            <w:pPr>
              <w:spacing w:after="0" w:line="240" w:lineRule="auto"/>
              <w:rPr>
                <w:ins w:id="703" w:author="Nasir Khan" w:date="2018-11-23T17:42:00Z"/>
                <w:rFonts w:ascii="Calibri" w:eastAsia="Times New Roman" w:hAnsi="Calibri" w:cs="Calibri"/>
                <w:color w:val="000000"/>
              </w:rPr>
            </w:pPr>
          </w:p>
        </w:tc>
      </w:tr>
      <w:tr w:rsidR="004B486C" w:rsidRPr="00F238C9" w14:paraId="65891816" w14:textId="47E94B53" w:rsidTr="004B486C">
        <w:trPr>
          <w:trHeight w:val="300"/>
          <w:trPrChange w:id="70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0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26079D"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kernel</w:t>
            </w:r>
          </w:p>
        </w:tc>
        <w:tc>
          <w:tcPr>
            <w:tcW w:w="5560" w:type="dxa"/>
            <w:tcBorders>
              <w:top w:val="nil"/>
              <w:left w:val="nil"/>
              <w:bottom w:val="single" w:sz="4" w:space="0" w:color="auto"/>
              <w:right w:val="single" w:sz="4" w:space="0" w:color="auto"/>
            </w:tcBorders>
            <w:shd w:val="clear" w:color="auto" w:fill="auto"/>
            <w:noWrap/>
            <w:vAlign w:val="bottom"/>
            <w:hideMark/>
            <w:tcPrChange w:id="70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0EFEF1A6"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Kernel</w:t>
            </w:r>
          </w:p>
        </w:tc>
        <w:tc>
          <w:tcPr>
            <w:tcW w:w="1140" w:type="dxa"/>
            <w:tcBorders>
              <w:top w:val="nil"/>
              <w:left w:val="nil"/>
              <w:bottom w:val="single" w:sz="4" w:space="0" w:color="auto"/>
              <w:right w:val="single" w:sz="4" w:space="0" w:color="auto"/>
            </w:tcBorders>
            <w:tcPrChange w:id="707" w:author="Nasir Khan" w:date="2018-11-23T17:42:00Z">
              <w:tcPr>
                <w:tcW w:w="5560" w:type="dxa"/>
                <w:tcBorders>
                  <w:top w:val="nil"/>
                  <w:left w:val="nil"/>
                  <w:bottom w:val="single" w:sz="4" w:space="0" w:color="auto"/>
                  <w:right w:val="single" w:sz="4" w:space="0" w:color="auto"/>
                </w:tcBorders>
              </w:tcPr>
            </w:tcPrChange>
          </w:tcPr>
          <w:p w14:paraId="5BFB77E8" w14:textId="77777777" w:rsidR="004B486C" w:rsidRPr="00F238C9" w:rsidRDefault="004B486C" w:rsidP="00F238C9">
            <w:pPr>
              <w:spacing w:after="0" w:line="240" w:lineRule="auto"/>
              <w:rPr>
                <w:ins w:id="708" w:author="Nasir Khan" w:date="2018-11-23T17:42:00Z"/>
                <w:rFonts w:ascii="Calibri" w:eastAsia="Times New Roman" w:hAnsi="Calibri" w:cs="Calibri"/>
                <w:color w:val="000000"/>
              </w:rPr>
            </w:pPr>
          </w:p>
        </w:tc>
      </w:tr>
      <w:tr w:rsidR="004B486C" w:rsidRPr="00F238C9" w14:paraId="59BAC7FC" w14:textId="5933E76E" w:rsidTr="004B486C">
        <w:trPr>
          <w:trHeight w:val="300"/>
          <w:trPrChange w:id="70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1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6DF954"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reg</w:t>
            </w:r>
          </w:p>
        </w:tc>
        <w:tc>
          <w:tcPr>
            <w:tcW w:w="5560" w:type="dxa"/>
            <w:tcBorders>
              <w:top w:val="nil"/>
              <w:left w:val="nil"/>
              <w:bottom w:val="single" w:sz="4" w:space="0" w:color="auto"/>
              <w:right w:val="single" w:sz="4" w:space="0" w:color="auto"/>
            </w:tcBorders>
            <w:shd w:val="clear" w:color="auto" w:fill="auto"/>
            <w:noWrap/>
            <w:vAlign w:val="bottom"/>
            <w:hideMark/>
            <w:tcPrChange w:id="71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3102F697"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Registration</w:t>
            </w:r>
          </w:p>
        </w:tc>
        <w:tc>
          <w:tcPr>
            <w:tcW w:w="1140" w:type="dxa"/>
            <w:tcBorders>
              <w:top w:val="nil"/>
              <w:left w:val="nil"/>
              <w:bottom w:val="single" w:sz="4" w:space="0" w:color="auto"/>
              <w:right w:val="single" w:sz="4" w:space="0" w:color="auto"/>
            </w:tcBorders>
            <w:tcPrChange w:id="712" w:author="Nasir Khan" w:date="2018-11-23T17:42:00Z">
              <w:tcPr>
                <w:tcW w:w="5560" w:type="dxa"/>
                <w:tcBorders>
                  <w:top w:val="nil"/>
                  <w:left w:val="nil"/>
                  <w:bottom w:val="single" w:sz="4" w:space="0" w:color="auto"/>
                  <w:right w:val="single" w:sz="4" w:space="0" w:color="auto"/>
                </w:tcBorders>
              </w:tcPr>
            </w:tcPrChange>
          </w:tcPr>
          <w:p w14:paraId="3742533C" w14:textId="77777777" w:rsidR="004B486C" w:rsidRPr="00F238C9" w:rsidRDefault="004B486C" w:rsidP="00F238C9">
            <w:pPr>
              <w:spacing w:after="0" w:line="240" w:lineRule="auto"/>
              <w:rPr>
                <w:ins w:id="713" w:author="Nasir Khan" w:date="2018-11-23T17:42:00Z"/>
                <w:rFonts w:ascii="Calibri" w:eastAsia="Times New Roman" w:hAnsi="Calibri" w:cs="Calibri"/>
                <w:color w:val="000000"/>
              </w:rPr>
            </w:pPr>
          </w:p>
        </w:tc>
      </w:tr>
      <w:tr w:rsidR="004B486C" w:rsidRPr="00F238C9" w14:paraId="235AAA03" w14:textId="067FEA56" w:rsidTr="004B486C">
        <w:trPr>
          <w:trHeight w:val="300"/>
          <w:trPrChange w:id="714"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15"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D96F32C"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regprc</w:t>
            </w:r>
          </w:p>
        </w:tc>
        <w:tc>
          <w:tcPr>
            <w:tcW w:w="5560" w:type="dxa"/>
            <w:tcBorders>
              <w:top w:val="nil"/>
              <w:left w:val="nil"/>
              <w:bottom w:val="single" w:sz="4" w:space="0" w:color="auto"/>
              <w:right w:val="single" w:sz="4" w:space="0" w:color="auto"/>
            </w:tcBorders>
            <w:shd w:val="clear" w:color="auto" w:fill="auto"/>
            <w:noWrap/>
            <w:vAlign w:val="bottom"/>
            <w:hideMark/>
            <w:tcPrChange w:id="716"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52FBDD03"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Registration Processor</w:t>
            </w:r>
          </w:p>
        </w:tc>
        <w:tc>
          <w:tcPr>
            <w:tcW w:w="1140" w:type="dxa"/>
            <w:tcBorders>
              <w:top w:val="nil"/>
              <w:left w:val="nil"/>
              <w:bottom w:val="single" w:sz="4" w:space="0" w:color="auto"/>
              <w:right w:val="single" w:sz="4" w:space="0" w:color="auto"/>
            </w:tcBorders>
            <w:tcPrChange w:id="717" w:author="Nasir Khan" w:date="2018-11-23T17:42:00Z">
              <w:tcPr>
                <w:tcW w:w="5560" w:type="dxa"/>
                <w:tcBorders>
                  <w:top w:val="nil"/>
                  <w:left w:val="nil"/>
                  <w:bottom w:val="single" w:sz="4" w:space="0" w:color="auto"/>
                  <w:right w:val="single" w:sz="4" w:space="0" w:color="auto"/>
                </w:tcBorders>
              </w:tcPr>
            </w:tcPrChange>
          </w:tcPr>
          <w:p w14:paraId="744D87EE" w14:textId="77777777" w:rsidR="004B486C" w:rsidRPr="00F238C9" w:rsidRDefault="004B486C" w:rsidP="00F238C9">
            <w:pPr>
              <w:spacing w:after="0" w:line="240" w:lineRule="auto"/>
              <w:rPr>
                <w:ins w:id="718" w:author="Nasir Khan" w:date="2018-11-23T17:42:00Z"/>
                <w:rFonts w:ascii="Calibri" w:eastAsia="Times New Roman" w:hAnsi="Calibri" w:cs="Calibri"/>
                <w:color w:val="000000"/>
              </w:rPr>
            </w:pPr>
          </w:p>
        </w:tc>
      </w:tr>
      <w:tr w:rsidR="004B486C" w:rsidRPr="00F238C9" w14:paraId="7B220F96" w14:textId="5D64B97C" w:rsidTr="004B486C">
        <w:trPr>
          <w:trHeight w:val="300"/>
          <w:trPrChange w:id="719" w:author="Nasir Khan" w:date="2018-11-23T17:42:00Z">
            <w:trPr>
              <w:trHeight w:val="300"/>
            </w:trPr>
          </w:trPrChange>
        </w:trPr>
        <w:tc>
          <w:tcPr>
            <w:tcW w:w="2460" w:type="dxa"/>
            <w:tcBorders>
              <w:top w:val="nil"/>
              <w:left w:val="single" w:sz="4" w:space="0" w:color="auto"/>
              <w:bottom w:val="single" w:sz="4" w:space="0" w:color="auto"/>
              <w:right w:val="single" w:sz="4" w:space="0" w:color="auto"/>
            </w:tcBorders>
            <w:shd w:val="clear" w:color="auto" w:fill="auto"/>
            <w:noWrap/>
            <w:vAlign w:val="bottom"/>
            <w:hideMark/>
            <w:tcPrChange w:id="720" w:author="Nasir Khan" w:date="2018-11-23T17:42:00Z">
              <w:tcPr>
                <w:tcW w:w="24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38FA79"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prereg</w:t>
            </w:r>
          </w:p>
        </w:tc>
        <w:tc>
          <w:tcPr>
            <w:tcW w:w="5560" w:type="dxa"/>
            <w:tcBorders>
              <w:top w:val="nil"/>
              <w:left w:val="nil"/>
              <w:bottom w:val="single" w:sz="4" w:space="0" w:color="auto"/>
              <w:right w:val="single" w:sz="4" w:space="0" w:color="auto"/>
            </w:tcBorders>
            <w:shd w:val="clear" w:color="auto" w:fill="auto"/>
            <w:noWrap/>
            <w:vAlign w:val="bottom"/>
            <w:hideMark/>
            <w:tcPrChange w:id="721" w:author="Nasir Khan" w:date="2018-11-23T17:42:00Z">
              <w:tcPr>
                <w:tcW w:w="5560" w:type="dxa"/>
                <w:tcBorders>
                  <w:top w:val="nil"/>
                  <w:left w:val="nil"/>
                  <w:bottom w:val="single" w:sz="4" w:space="0" w:color="auto"/>
                  <w:right w:val="single" w:sz="4" w:space="0" w:color="auto"/>
                </w:tcBorders>
                <w:shd w:val="clear" w:color="auto" w:fill="auto"/>
                <w:noWrap/>
                <w:vAlign w:val="bottom"/>
                <w:hideMark/>
              </w:tcPr>
            </w:tcPrChange>
          </w:tcPr>
          <w:p w14:paraId="6CEDD570" w14:textId="77777777" w:rsidR="004B486C" w:rsidRPr="00F238C9" w:rsidRDefault="004B486C" w:rsidP="00F238C9">
            <w:pPr>
              <w:spacing w:after="0" w:line="240" w:lineRule="auto"/>
              <w:rPr>
                <w:rFonts w:ascii="Calibri" w:eastAsia="Times New Roman" w:hAnsi="Calibri" w:cs="Calibri"/>
                <w:color w:val="000000"/>
              </w:rPr>
            </w:pPr>
            <w:r w:rsidRPr="00F238C9">
              <w:rPr>
                <w:rFonts w:ascii="Calibri" w:eastAsia="Times New Roman" w:hAnsi="Calibri" w:cs="Calibri"/>
                <w:color w:val="000000"/>
              </w:rPr>
              <w:t>Pre Registration</w:t>
            </w:r>
          </w:p>
        </w:tc>
        <w:tc>
          <w:tcPr>
            <w:tcW w:w="1140" w:type="dxa"/>
            <w:tcBorders>
              <w:top w:val="nil"/>
              <w:left w:val="nil"/>
              <w:bottom w:val="single" w:sz="4" w:space="0" w:color="auto"/>
              <w:right w:val="single" w:sz="4" w:space="0" w:color="auto"/>
            </w:tcBorders>
            <w:tcPrChange w:id="722" w:author="Nasir Khan" w:date="2018-11-23T17:42:00Z">
              <w:tcPr>
                <w:tcW w:w="5560" w:type="dxa"/>
                <w:tcBorders>
                  <w:top w:val="nil"/>
                  <w:left w:val="nil"/>
                  <w:bottom w:val="single" w:sz="4" w:space="0" w:color="auto"/>
                  <w:right w:val="single" w:sz="4" w:space="0" w:color="auto"/>
                </w:tcBorders>
              </w:tcPr>
            </w:tcPrChange>
          </w:tcPr>
          <w:p w14:paraId="7C2CA5FB" w14:textId="77777777" w:rsidR="004B486C" w:rsidRPr="00F238C9" w:rsidRDefault="004B486C" w:rsidP="00F238C9">
            <w:pPr>
              <w:spacing w:after="0" w:line="240" w:lineRule="auto"/>
              <w:rPr>
                <w:ins w:id="723" w:author="Nasir Khan" w:date="2018-11-23T17:42:00Z"/>
                <w:rFonts w:ascii="Calibri" w:eastAsia="Times New Roman" w:hAnsi="Calibri" w:cs="Calibri"/>
                <w:color w:val="000000"/>
              </w:rPr>
            </w:pPr>
          </w:p>
        </w:tc>
      </w:tr>
    </w:tbl>
    <w:p w14:paraId="011505A5" w14:textId="77777777" w:rsidR="00F238C9" w:rsidRDefault="00F238C9" w:rsidP="001A5726">
      <w:pPr>
        <w:ind w:firstLine="708"/>
      </w:pPr>
    </w:p>
    <w:p w14:paraId="42095841" w14:textId="77777777" w:rsidR="00557295" w:rsidRDefault="00557295" w:rsidP="004A3F96">
      <w:pPr>
        <w:ind w:firstLine="708"/>
      </w:pPr>
    </w:p>
    <w:p w14:paraId="7B8B8748" w14:textId="77777777" w:rsidR="00C01367" w:rsidRDefault="00C01367" w:rsidP="00C01367">
      <w:pPr>
        <w:rPr>
          <w:sz w:val="2"/>
        </w:rPr>
      </w:pPr>
    </w:p>
    <w:p w14:paraId="32D1D4E9" w14:textId="77777777" w:rsidR="004E596D" w:rsidRDefault="004E596D" w:rsidP="004E596D">
      <w:pPr>
        <w:pStyle w:val="Heading1"/>
      </w:pPr>
      <w:bookmarkStart w:id="724" w:name="_Toc530490175"/>
      <w:r>
        <w:t>Assumptions / Constraints / Issues / Risks</w:t>
      </w:r>
      <w:bookmarkEnd w:id="724"/>
    </w:p>
    <w:p w14:paraId="36E1BCF2" w14:textId="77777777" w:rsidR="004E596D" w:rsidRDefault="004E596D" w:rsidP="004E596D">
      <w:r>
        <w:t>This section covers risk and issues of MOSIP program.</w:t>
      </w:r>
    </w:p>
    <w:p w14:paraId="0D1A62A3" w14:textId="77777777" w:rsidR="004E596D" w:rsidRDefault="004E596D" w:rsidP="004E596D">
      <w:pPr>
        <w:rPr>
          <w:sz w:val="2"/>
        </w:rPr>
      </w:pPr>
      <w:r>
        <w:tab/>
      </w:r>
    </w:p>
    <w:p w14:paraId="4846CF12" w14:textId="77777777" w:rsidR="004E596D" w:rsidRDefault="004E596D" w:rsidP="004E596D">
      <w:pPr>
        <w:rPr>
          <w:sz w:val="2"/>
        </w:rPr>
      </w:pPr>
    </w:p>
    <w:p w14:paraId="5F82C6CB" w14:textId="77777777" w:rsidR="004E596D" w:rsidRDefault="004E596D" w:rsidP="004E596D">
      <w:pPr>
        <w:pStyle w:val="Heading2"/>
      </w:pPr>
      <w:bookmarkStart w:id="725" w:name="_Toc530490176"/>
      <w:r>
        <w:t>Assumptions</w:t>
      </w:r>
      <w:bookmarkEnd w:id="725"/>
      <w:r>
        <w:t xml:space="preserve"> </w:t>
      </w:r>
    </w:p>
    <w:p w14:paraId="3711511C" w14:textId="77777777" w:rsidR="009C3FBA" w:rsidRDefault="009C3FBA" w:rsidP="009C3FBA">
      <w:pPr>
        <w:ind w:firstLine="576"/>
      </w:pPr>
      <w:r>
        <w:t xml:space="preserve">MOSIP data architecture has been designed for open source database technologies.  </w:t>
      </w:r>
    </w:p>
    <w:p w14:paraId="2E616036" w14:textId="77777777" w:rsidR="004E596D" w:rsidRDefault="004E596D" w:rsidP="004E596D">
      <w:pPr>
        <w:pStyle w:val="Heading2"/>
      </w:pPr>
      <w:bookmarkStart w:id="726" w:name="_Toc530490177"/>
      <w:r>
        <w:t>Constraints</w:t>
      </w:r>
      <w:bookmarkEnd w:id="726"/>
    </w:p>
    <w:p w14:paraId="68B4C491" w14:textId="77777777" w:rsidR="004E596D" w:rsidRDefault="004E596D" w:rsidP="004E596D">
      <w:r>
        <w:t>&lt;Describe constraints regarding database design, limitations that impacts design etc.&gt;</w:t>
      </w:r>
    </w:p>
    <w:p w14:paraId="79E5DD6B" w14:textId="77777777" w:rsidR="004E596D" w:rsidRDefault="004E596D" w:rsidP="004E596D">
      <w:pPr>
        <w:pStyle w:val="Heading2"/>
      </w:pPr>
      <w:bookmarkStart w:id="727" w:name="_Toc530490178"/>
      <w:r>
        <w:lastRenderedPageBreak/>
        <w:t>Issues</w:t>
      </w:r>
      <w:bookmarkEnd w:id="727"/>
    </w:p>
    <w:p w14:paraId="026C3D8C" w14:textId="77777777" w:rsidR="004E596D" w:rsidRDefault="004E596D" w:rsidP="004E596D">
      <w:r>
        <w:t>&lt;Describe issues related to database design, availability of support, plug in, drivers etc.&gt;</w:t>
      </w:r>
    </w:p>
    <w:p w14:paraId="0D81D816" w14:textId="77777777" w:rsidR="004E596D" w:rsidRDefault="004E596D" w:rsidP="004E596D">
      <w:pPr>
        <w:pStyle w:val="Heading2"/>
      </w:pPr>
      <w:bookmarkStart w:id="728" w:name="_Toc530490179"/>
      <w:r>
        <w:t>Risks</w:t>
      </w:r>
      <w:bookmarkEnd w:id="728"/>
    </w:p>
    <w:p w14:paraId="494B8E9F" w14:textId="77777777" w:rsidR="004E596D" w:rsidRDefault="004E596D" w:rsidP="004E596D">
      <w:r>
        <w:t xml:space="preserve">&lt;Describe Risks on database design, open source, support, availability, new updates </w:t>
      </w:r>
      <w:r w:rsidR="003C6221">
        <w:t>etc</w:t>
      </w:r>
      <w:r>
        <w:t xml:space="preserve"> &gt;</w:t>
      </w:r>
    </w:p>
    <w:p w14:paraId="72AB574E" w14:textId="77777777" w:rsidR="00B36264" w:rsidRDefault="00B36264" w:rsidP="00C01367"/>
    <w:p w14:paraId="32413A9B" w14:textId="77777777" w:rsidR="00D249A4" w:rsidRDefault="00D249A4" w:rsidP="00D249A4">
      <w:pPr>
        <w:pStyle w:val="Heading1"/>
        <w:numPr>
          <w:ilvl w:val="0"/>
          <w:numId w:val="0"/>
        </w:numPr>
        <w:rPr>
          <w:bCs/>
        </w:rPr>
      </w:pPr>
      <w:bookmarkStart w:id="729" w:name="_Toc530490180"/>
      <w:r>
        <w:t>References</w:t>
      </w:r>
      <w:bookmarkEnd w:id="729"/>
    </w:p>
    <w:p w14:paraId="0B721C1C" w14:textId="77777777" w:rsidR="008D3860" w:rsidRDefault="00942E69">
      <w:pPr>
        <w:spacing w:after="200" w:line="276" w:lineRule="auto"/>
        <w:rPr>
          <w:b/>
          <w:sz w:val="24"/>
        </w:rPr>
      </w:pPr>
      <w:r>
        <w:rPr>
          <w:b/>
          <w:sz w:val="24"/>
        </w:rPr>
        <w:t>&lt;document reference links &gt;</w:t>
      </w:r>
      <w:r w:rsidR="009572AC">
        <w:rPr>
          <w:b/>
          <w:sz w:val="24"/>
        </w:rPr>
        <w:br w:type="page"/>
      </w:r>
    </w:p>
    <w:p w14:paraId="33AD22CF" w14:textId="77777777" w:rsidR="008D3860" w:rsidRDefault="009572AC">
      <w:pPr>
        <w:pStyle w:val="Heading1"/>
        <w:numPr>
          <w:ilvl w:val="0"/>
          <w:numId w:val="0"/>
        </w:numPr>
        <w:rPr>
          <w:bCs/>
        </w:rPr>
      </w:pPr>
      <w:bookmarkStart w:id="730" w:name="_Toc530490181"/>
      <w:r>
        <w:lastRenderedPageBreak/>
        <w:t>Contact</w:t>
      </w:r>
      <w:bookmarkEnd w:id="730"/>
    </w:p>
    <w:p w14:paraId="141D215D" w14:textId="77777777" w:rsidR="00416045" w:rsidRDefault="00416045" w:rsidP="00652BD2">
      <w:pPr>
        <w:ind w:left="720"/>
      </w:pPr>
      <w:r w:rsidRPr="00416045">
        <w:t xml:space="preserve">Sadanandegowda Dm </w:t>
      </w:r>
      <w:hyperlink r:id="rId29" w:history="1">
        <w:r w:rsidRPr="0063609F">
          <w:rPr>
            <w:rStyle w:val="Hyperlink"/>
          </w:rPr>
          <w:t>Sadanandegowda.Dm@mindtree.com</w:t>
        </w:r>
      </w:hyperlink>
      <w:r>
        <w:t xml:space="preserve">  , Architect.</w:t>
      </w:r>
    </w:p>
    <w:p w14:paraId="3C95AF2C" w14:textId="77777777" w:rsidR="008D3860" w:rsidRDefault="00416045" w:rsidP="00652BD2">
      <w:pPr>
        <w:ind w:left="720"/>
      </w:pPr>
      <w:r w:rsidRPr="00416045">
        <w:t xml:space="preserve">Shanmugam Muthusamy </w:t>
      </w:r>
      <w:hyperlink r:id="rId30" w:history="1">
        <w:r w:rsidRPr="0063609F">
          <w:rPr>
            <w:rStyle w:val="Hyperlink"/>
          </w:rPr>
          <w:t>Shanmugam.Muthusamy@mindtree.com</w:t>
        </w:r>
      </w:hyperlink>
      <w:r>
        <w:t>, Senior Technical Manager</w:t>
      </w:r>
      <w:r w:rsidR="00F45842">
        <w:t>.</w:t>
      </w:r>
    </w:p>
    <w:p w14:paraId="556E0246" w14:textId="77777777" w:rsidR="00416045" w:rsidRDefault="00416045" w:rsidP="00652BD2">
      <w:pPr>
        <w:ind w:left="720"/>
      </w:pPr>
      <w:r w:rsidRPr="00416045">
        <w:t xml:space="preserve">Nasir Khan </w:t>
      </w:r>
      <w:hyperlink r:id="rId31" w:history="1">
        <w:r w:rsidRPr="0063609F">
          <w:rPr>
            <w:rStyle w:val="Hyperlink"/>
          </w:rPr>
          <w:t>Nasir.Khan@mindtree.com</w:t>
        </w:r>
      </w:hyperlink>
      <w:r w:rsidR="00BB183A">
        <w:t>, Program</w:t>
      </w:r>
      <w:r>
        <w:t xml:space="preserve"> Director.</w:t>
      </w:r>
    </w:p>
    <w:p w14:paraId="785A28B8" w14:textId="77777777" w:rsidR="00416045" w:rsidRDefault="00416045"/>
    <w:sectPr w:rsidR="00416045" w:rsidSect="00DA2310">
      <w:pgSz w:w="11906" w:h="16838" w:code="9"/>
      <w:pgMar w:top="1080" w:right="1008" w:bottom="1080" w:left="1008" w:header="0" w:footer="77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Nasir Khan" w:date="2018-11-20T15:17:00Z" w:initials="NK">
    <w:p w14:paraId="2E2CC650" w14:textId="77777777" w:rsidR="009D4734" w:rsidRDefault="009D4734">
      <w:pPr>
        <w:pStyle w:val="CommentText"/>
      </w:pPr>
      <w:r>
        <w:rPr>
          <w:rStyle w:val="CommentReference"/>
        </w:rPr>
        <w:annotationRef/>
      </w:r>
      <w:r>
        <w:t>Few of this sections needs to be updated by consulting the DBA</w:t>
      </w:r>
    </w:p>
  </w:comment>
  <w:comment w:id="313" w:author="Nasir Khan" w:date="2018-11-21T11:21:00Z" w:initials="NK">
    <w:p w14:paraId="26A0D253" w14:textId="43D941A2" w:rsidR="009D4734" w:rsidRDefault="009D4734">
      <w:pPr>
        <w:pStyle w:val="CommentText"/>
      </w:pPr>
      <w:r>
        <w:rPr>
          <w:rStyle w:val="CommentReference"/>
        </w:rPr>
        <w:annotationRef/>
      </w:r>
      <w:r>
        <w:t>Copy the latest audit table structure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CC650" w15:done="0"/>
  <w15:commentEx w15:paraId="26A0D2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CC650" w16cid:durableId="1F9EA41A"/>
  <w16cid:commentId w16cid:paraId="26A0D253" w16cid:durableId="1F9FBE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3BA54" w14:textId="77777777" w:rsidR="00E01155" w:rsidRDefault="00E01155">
      <w:pPr>
        <w:spacing w:after="0" w:line="240" w:lineRule="auto"/>
      </w:pPr>
      <w:r>
        <w:separator/>
      </w:r>
    </w:p>
  </w:endnote>
  <w:endnote w:type="continuationSeparator" w:id="0">
    <w:p w14:paraId="19B3922B" w14:textId="77777777" w:rsidR="00E01155" w:rsidRDefault="00E01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2763D" w14:textId="77777777" w:rsidR="009D4734" w:rsidRDefault="009D4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CCA25" w14:textId="2B75C63A" w:rsidR="009D4734" w:rsidRDefault="009D4734">
    <w:pPr>
      <w:pStyle w:val="Footer"/>
      <w:pBdr>
        <w:top w:val="single" w:sz="4" w:space="7" w:color="4D4F53"/>
      </w:pBdr>
      <w:rPr>
        <w:sz w:val="16"/>
        <w:szCs w:val="16"/>
      </w:rPr>
    </w:pPr>
    <w:r>
      <w:rPr>
        <w:sz w:val="16"/>
        <w:szCs w:val="16"/>
      </w:rPr>
      <w:t>© Proprietary and Confidential</w:t>
    </w:r>
    <w:r>
      <w:rPr>
        <w:sz w:val="16"/>
        <w:szCs w:val="16"/>
      </w:rPr>
      <w:tab/>
    </w:r>
    <w:r>
      <w:rPr>
        <w:sz w:val="16"/>
        <w:szCs w:val="16"/>
      </w:rPr>
      <w:tab/>
    </w:r>
    <w:r>
      <w:rPr>
        <w:noProof/>
        <w:sz w:val="16"/>
        <w:szCs w:val="16"/>
      </w:rPr>
      <w:t xml:space="preserve">Page </w:t>
    </w:r>
    <w:r>
      <w:rPr>
        <w:b/>
        <w:bCs/>
        <w:noProof/>
        <w:sz w:val="16"/>
        <w:szCs w:val="16"/>
      </w:rPr>
      <w:fldChar w:fldCharType="begin"/>
    </w:r>
    <w:r>
      <w:rPr>
        <w:b/>
        <w:bCs/>
        <w:noProof/>
        <w:sz w:val="16"/>
        <w:szCs w:val="16"/>
      </w:rPr>
      <w:instrText xml:space="preserve"> PAGE  \* Arabic  \* MERGEFORMAT </w:instrText>
    </w:r>
    <w:r>
      <w:rPr>
        <w:b/>
        <w:bCs/>
        <w:noProof/>
        <w:sz w:val="16"/>
        <w:szCs w:val="16"/>
      </w:rPr>
      <w:fldChar w:fldCharType="separate"/>
    </w:r>
    <w:r w:rsidR="00343735">
      <w:rPr>
        <w:b/>
        <w:bCs/>
        <w:noProof/>
        <w:sz w:val="16"/>
        <w:szCs w:val="16"/>
      </w:rPr>
      <w:t>24</w:t>
    </w:r>
    <w:r>
      <w:rPr>
        <w:b/>
        <w:bCs/>
        <w:noProof/>
        <w:sz w:val="16"/>
        <w:szCs w:val="16"/>
      </w:rPr>
      <w:fldChar w:fldCharType="end"/>
    </w:r>
    <w:r>
      <w:rPr>
        <w:noProof/>
        <w:sz w:val="16"/>
        <w:szCs w:val="16"/>
      </w:rPr>
      <w:t xml:space="preserve"> of </w:t>
    </w:r>
    <w:r>
      <w:rPr>
        <w:b/>
        <w:bCs/>
        <w:noProof/>
        <w:sz w:val="16"/>
        <w:szCs w:val="16"/>
      </w:rPr>
      <w:fldChar w:fldCharType="begin"/>
    </w:r>
    <w:r>
      <w:rPr>
        <w:b/>
        <w:bCs/>
        <w:noProof/>
        <w:sz w:val="16"/>
        <w:szCs w:val="16"/>
      </w:rPr>
      <w:instrText xml:space="preserve"> NUMPAGES  \* Arabic  \* MERGEFORMAT </w:instrText>
    </w:r>
    <w:r>
      <w:rPr>
        <w:b/>
        <w:bCs/>
        <w:noProof/>
        <w:sz w:val="16"/>
        <w:szCs w:val="16"/>
      </w:rPr>
      <w:fldChar w:fldCharType="separate"/>
    </w:r>
    <w:r w:rsidR="00343735">
      <w:rPr>
        <w:b/>
        <w:bCs/>
        <w:noProof/>
        <w:sz w:val="16"/>
        <w:szCs w:val="16"/>
      </w:rPr>
      <w:t>26</w:t>
    </w:r>
    <w:r>
      <w:rPr>
        <w:b/>
        <w:bCs/>
        <w:noProof/>
        <w:sz w:val="16"/>
        <w:szCs w:val="16"/>
      </w:rPr>
      <w:fldChar w:fldCharType="end"/>
    </w:r>
  </w:p>
  <w:p w14:paraId="3FA3BE5D" w14:textId="77777777" w:rsidR="009D4734" w:rsidRDefault="009D47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38CC" w14:textId="77777777" w:rsidR="009D4734" w:rsidRDefault="009D4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77735" w14:textId="77777777" w:rsidR="00E01155" w:rsidRDefault="00E01155">
      <w:pPr>
        <w:spacing w:after="0" w:line="240" w:lineRule="auto"/>
      </w:pPr>
      <w:r>
        <w:separator/>
      </w:r>
    </w:p>
  </w:footnote>
  <w:footnote w:type="continuationSeparator" w:id="0">
    <w:p w14:paraId="1644A9DE" w14:textId="77777777" w:rsidR="00E01155" w:rsidRDefault="00E01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83CF" w14:textId="77777777" w:rsidR="009D4734" w:rsidRDefault="009D4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D4C55" w14:textId="77777777" w:rsidR="009D4734" w:rsidRDefault="009D4734">
    <w:pPr>
      <w:pStyle w:val="Header"/>
    </w:pPr>
  </w:p>
  <w:p w14:paraId="62862049" w14:textId="77777777" w:rsidR="009D4734" w:rsidRDefault="009D4734">
    <w:pPr>
      <w:pStyle w:val="Header"/>
      <w:ind w:left="-1440"/>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8F36B" w14:textId="77777777" w:rsidR="009D4734" w:rsidRDefault="009D4734">
    <w:pPr>
      <w:pStyle w:val="Header"/>
    </w:pPr>
  </w:p>
  <w:p w14:paraId="1FEF17E1" w14:textId="77777777" w:rsidR="009D4734" w:rsidRDefault="009D4734">
    <w:pPr>
      <w:pStyle w:val="Header"/>
      <w:ind w:hanging="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5D58"/>
    <w:multiLevelType w:val="hybridMultilevel"/>
    <w:tmpl w:val="95DA4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C378C1"/>
    <w:multiLevelType w:val="hybridMultilevel"/>
    <w:tmpl w:val="92A8A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6766B8"/>
    <w:multiLevelType w:val="hybridMultilevel"/>
    <w:tmpl w:val="ECAAE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367C7E"/>
    <w:multiLevelType w:val="hybridMultilevel"/>
    <w:tmpl w:val="94D2CB60"/>
    <w:lvl w:ilvl="0" w:tplc="3AA0867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17E317C3"/>
    <w:multiLevelType w:val="hybridMultilevel"/>
    <w:tmpl w:val="97202CF6"/>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8EB128E"/>
    <w:multiLevelType w:val="hybridMultilevel"/>
    <w:tmpl w:val="2050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545A1"/>
    <w:multiLevelType w:val="hybridMultilevel"/>
    <w:tmpl w:val="DCAC39FA"/>
    <w:lvl w:ilvl="0" w:tplc="3AA0867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1D0156BF"/>
    <w:multiLevelType w:val="hybridMultilevel"/>
    <w:tmpl w:val="266448AC"/>
    <w:lvl w:ilvl="0" w:tplc="3AA08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121DC"/>
    <w:multiLevelType w:val="hybridMultilevel"/>
    <w:tmpl w:val="72D86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70D3D"/>
    <w:multiLevelType w:val="multilevel"/>
    <w:tmpl w:val="1BF4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B1237"/>
    <w:multiLevelType w:val="hybridMultilevel"/>
    <w:tmpl w:val="09FA3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094117"/>
    <w:multiLevelType w:val="hybridMultilevel"/>
    <w:tmpl w:val="B4001848"/>
    <w:lvl w:ilvl="0" w:tplc="3AA08674">
      <w:start w:val="1"/>
      <w:numFmt w:val="bullet"/>
      <w:lvlText w:val=""/>
      <w:lvlJc w:val="left"/>
      <w:pPr>
        <w:tabs>
          <w:tab w:val="num" w:pos="720"/>
        </w:tabs>
        <w:ind w:left="720" w:hanging="360"/>
      </w:pPr>
      <w:rPr>
        <w:rFonts w:ascii="Symbol" w:hAnsi="Symbol" w:hint="default"/>
      </w:rPr>
    </w:lvl>
    <w:lvl w:ilvl="1" w:tplc="37644220" w:tentative="1">
      <w:start w:val="1"/>
      <w:numFmt w:val="bullet"/>
      <w:lvlText w:val="•"/>
      <w:lvlJc w:val="left"/>
      <w:pPr>
        <w:tabs>
          <w:tab w:val="num" w:pos="1440"/>
        </w:tabs>
        <w:ind w:left="1440" w:hanging="360"/>
      </w:pPr>
      <w:rPr>
        <w:rFonts w:ascii="Arial" w:hAnsi="Arial" w:hint="default"/>
      </w:rPr>
    </w:lvl>
    <w:lvl w:ilvl="2" w:tplc="411EA978" w:tentative="1">
      <w:start w:val="1"/>
      <w:numFmt w:val="bullet"/>
      <w:lvlText w:val="•"/>
      <w:lvlJc w:val="left"/>
      <w:pPr>
        <w:tabs>
          <w:tab w:val="num" w:pos="2160"/>
        </w:tabs>
        <w:ind w:left="2160" w:hanging="360"/>
      </w:pPr>
      <w:rPr>
        <w:rFonts w:ascii="Arial" w:hAnsi="Arial" w:hint="default"/>
      </w:rPr>
    </w:lvl>
    <w:lvl w:ilvl="3" w:tplc="F508C9AC" w:tentative="1">
      <w:start w:val="1"/>
      <w:numFmt w:val="bullet"/>
      <w:lvlText w:val="•"/>
      <w:lvlJc w:val="left"/>
      <w:pPr>
        <w:tabs>
          <w:tab w:val="num" w:pos="2880"/>
        </w:tabs>
        <w:ind w:left="2880" w:hanging="360"/>
      </w:pPr>
      <w:rPr>
        <w:rFonts w:ascii="Arial" w:hAnsi="Arial" w:hint="default"/>
      </w:rPr>
    </w:lvl>
    <w:lvl w:ilvl="4" w:tplc="836ADFEE" w:tentative="1">
      <w:start w:val="1"/>
      <w:numFmt w:val="bullet"/>
      <w:lvlText w:val="•"/>
      <w:lvlJc w:val="left"/>
      <w:pPr>
        <w:tabs>
          <w:tab w:val="num" w:pos="3600"/>
        </w:tabs>
        <w:ind w:left="3600" w:hanging="360"/>
      </w:pPr>
      <w:rPr>
        <w:rFonts w:ascii="Arial" w:hAnsi="Arial" w:hint="default"/>
      </w:rPr>
    </w:lvl>
    <w:lvl w:ilvl="5" w:tplc="3E84DD18" w:tentative="1">
      <w:start w:val="1"/>
      <w:numFmt w:val="bullet"/>
      <w:lvlText w:val="•"/>
      <w:lvlJc w:val="left"/>
      <w:pPr>
        <w:tabs>
          <w:tab w:val="num" w:pos="4320"/>
        </w:tabs>
        <w:ind w:left="4320" w:hanging="360"/>
      </w:pPr>
      <w:rPr>
        <w:rFonts w:ascii="Arial" w:hAnsi="Arial" w:hint="default"/>
      </w:rPr>
    </w:lvl>
    <w:lvl w:ilvl="6" w:tplc="9076935A" w:tentative="1">
      <w:start w:val="1"/>
      <w:numFmt w:val="bullet"/>
      <w:lvlText w:val="•"/>
      <w:lvlJc w:val="left"/>
      <w:pPr>
        <w:tabs>
          <w:tab w:val="num" w:pos="5040"/>
        </w:tabs>
        <w:ind w:left="5040" w:hanging="360"/>
      </w:pPr>
      <w:rPr>
        <w:rFonts w:ascii="Arial" w:hAnsi="Arial" w:hint="default"/>
      </w:rPr>
    </w:lvl>
    <w:lvl w:ilvl="7" w:tplc="56D45EBE" w:tentative="1">
      <w:start w:val="1"/>
      <w:numFmt w:val="bullet"/>
      <w:lvlText w:val="•"/>
      <w:lvlJc w:val="left"/>
      <w:pPr>
        <w:tabs>
          <w:tab w:val="num" w:pos="5760"/>
        </w:tabs>
        <w:ind w:left="5760" w:hanging="360"/>
      </w:pPr>
      <w:rPr>
        <w:rFonts w:ascii="Arial" w:hAnsi="Arial" w:hint="default"/>
      </w:rPr>
    </w:lvl>
    <w:lvl w:ilvl="8" w:tplc="1B666BF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540230"/>
    <w:multiLevelType w:val="hybridMultilevel"/>
    <w:tmpl w:val="20B89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955876"/>
    <w:multiLevelType w:val="hybridMultilevel"/>
    <w:tmpl w:val="CAA48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DA2B8E"/>
    <w:multiLevelType w:val="hybridMultilevel"/>
    <w:tmpl w:val="4FC0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451088"/>
    <w:multiLevelType w:val="multilevel"/>
    <w:tmpl w:val="DF6CD48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39B21A08"/>
    <w:multiLevelType w:val="hybridMultilevel"/>
    <w:tmpl w:val="D20EE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8C6771"/>
    <w:multiLevelType w:val="hybridMultilevel"/>
    <w:tmpl w:val="74BE2520"/>
    <w:lvl w:ilvl="0" w:tplc="3AA08674">
      <w:start w:val="1"/>
      <w:numFmt w:val="bullet"/>
      <w:lvlText w:val=""/>
      <w:lvlJc w:val="left"/>
      <w:pPr>
        <w:ind w:left="129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1695D"/>
    <w:multiLevelType w:val="hybridMultilevel"/>
    <w:tmpl w:val="CB5880E8"/>
    <w:lvl w:ilvl="0" w:tplc="3AA08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85FE5"/>
    <w:multiLevelType w:val="multilevel"/>
    <w:tmpl w:val="4932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E790D"/>
    <w:multiLevelType w:val="hybridMultilevel"/>
    <w:tmpl w:val="1BBC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F5E4F"/>
    <w:multiLevelType w:val="hybridMultilevel"/>
    <w:tmpl w:val="859E9D2A"/>
    <w:lvl w:ilvl="0" w:tplc="3AA0867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44AF42A9"/>
    <w:multiLevelType w:val="hybridMultilevel"/>
    <w:tmpl w:val="AFCCB052"/>
    <w:lvl w:ilvl="0" w:tplc="26420D5A">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3" w15:restartNumberingAfterBreak="0">
    <w:nsid w:val="459765A7"/>
    <w:multiLevelType w:val="hybridMultilevel"/>
    <w:tmpl w:val="0E8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E4337"/>
    <w:multiLevelType w:val="hybridMultilevel"/>
    <w:tmpl w:val="9DC4E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8B2D18"/>
    <w:multiLevelType w:val="multilevel"/>
    <w:tmpl w:val="71D6AC26"/>
    <w:lvl w:ilvl="0">
      <w:start w:val="1"/>
      <w:numFmt w:val="decimal"/>
      <w:pStyle w:val="Heading1"/>
      <w:lvlText w:val="%1"/>
      <w:lvlJc w:val="left"/>
      <w:pPr>
        <w:ind w:left="1422" w:hanging="432"/>
      </w:pPr>
      <w:rPr>
        <w:rFonts w:hint="default"/>
      </w:rPr>
    </w:lvl>
    <w:lvl w:ilvl="1">
      <w:start w:val="1"/>
      <w:numFmt w:val="decimal"/>
      <w:pStyle w:val="Heading2"/>
      <w:isLgl/>
      <w:lvlText w:val="%1.%2"/>
      <w:lvlJc w:val="left"/>
      <w:pPr>
        <w:ind w:left="576" w:hanging="576"/>
      </w:pPr>
      <w:rPr>
        <w:rFonts w:hint="default"/>
        <w:b w:val="0"/>
      </w:rPr>
    </w:lvl>
    <w:lvl w:ilvl="2">
      <w:start w:val="1"/>
      <w:numFmt w:val="decimal"/>
      <w:pStyle w:val="Heading3"/>
      <w:isLgl/>
      <w:lvlText w:val="%1.%2.%3"/>
      <w:lvlJc w:val="left"/>
      <w:pPr>
        <w:ind w:left="1428"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DFB64D8"/>
    <w:multiLevelType w:val="hybridMultilevel"/>
    <w:tmpl w:val="EE12D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6D5E55"/>
    <w:multiLevelType w:val="hybridMultilevel"/>
    <w:tmpl w:val="4798112A"/>
    <w:lvl w:ilvl="0" w:tplc="D898C0AE">
      <w:start w:val="1"/>
      <w:numFmt w:val="bullet"/>
      <w:lvlText w:val="•"/>
      <w:lvlJc w:val="left"/>
      <w:pPr>
        <w:tabs>
          <w:tab w:val="num" w:pos="720"/>
        </w:tabs>
        <w:ind w:left="720" w:hanging="360"/>
      </w:pPr>
      <w:rPr>
        <w:rFonts w:ascii="Times New Roman" w:hAnsi="Times New Roman" w:hint="default"/>
      </w:rPr>
    </w:lvl>
    <w:lvl w:ilvl="1" w:tplc="6DF4917A" w:tentative="1">
      <w:start w:val="1"/>
      <w:numFmt w:val="bullet"/>
      <w:lvlText w:val="•"/>
      <w:lvlJc w:val="left"/>
      <w:pPr>
        <w:tabs>
          <w:tab w:val="num" w:pos="1440"/>
        </w:tabs>
        <w:ind w:left="1440" w:hanging="360"/>
      </w:pPr>
      <w:rPr>
        <w:rFonts w:ascii="Times New Roman" w:hAnsi="Times New Roman" w:hint="default"/>
      </w:rPr>
    </w:lvl>
    <w:lvl w:ilvl="2" w:tplc="7604DD64" w:tentative="1">
      <w:start w:val="1"/>
      <w:numFmt w:val="bullet"/>
      <w:lvlText w:val="•"/>
      <w:lvlJc w:val="left"/>
      <w:pPr>
        <w:tabs>
          <w:tab w:val="num" w:pos="2160"/>
        </w:tabs>
        <w:ind w:left="2160" w:hanging="360"/>
      </w:pPr>
      <w:rPr>
        <w:rFonts w:ascii="Times New Roman" w:hAnsi="Times New Roman" w:hint="default"/>
      </w:rPr>
    </w:lvl>
    <w:lvl w:ilvl="3" w:tplc="DA0C9B42" w:tentative="1">
      <w:start w:val="1"/>
      <w:numFmt w:val="bullet"/>
      <w:lvlText w:val="•"/>
      <w:lvlJc w:val="left"/>
      <w:pPr>
        <w:tabs>
          <w:tab w:val="num" w:pos="2880"/>
        </w:tabs>
        <w:ind w:left="2880" w:hanging="360"/>
      </w:pPr>
      <w:rPr>
        <w:rFonts w:ascii="Times New Roman" w:hAnsi="Times New Roman" w:hint="default"/>
      </w:rPr>
    </w:lvl>
    <w:lvl w:ilvl="4" w:tplc="B76E7642" w:tentative="1">
      <w:start w:val="1"/>
      <w:numFmt w:val="bullet"/>
      <w:lvlText w:val="•"/>
      <w:lvlJc w:val="left"/>
      <w:pPr>
        <w:tabs>
          <w:tab w:val="num" w:pos="3600"/>
        </w:tabs>
        <w:ind w:left="3600" w:hanging="360"/>
      </w:pPr>
      <w:rPr>
        <w:rFonts w:ascii="Times New Roman" w:hAnsi="Times New Roman" w:hint="default"/>
      </w:rPr>
    </w:lvl>
    <w:lvl w:ilvl="5" w:tplc="54D842D4" w:tentative="1">
      <w:start w:val="1"/>
      <w:numFmt w:val="bullet"/>
      <w:lvlText w:val="•"/>
      <w:lvlJc w:val="left"/>
      <w:pPr>
        <w:tabs>
          <w:tab w:val="num" w:pos="4320"/>
        </w:tabs>
        <w:ind w:left="4320" w:hanging="360"/>
      </w:pPr>
      <w:rPr>
        <w:rFonts w:ascii="Times New Roman" w:hAnsi="Times New Roman" w:hint="default"/>
      </w:rPr>
    </w:lvl>
    <w:lvl w:ilvl="6" w:tplc="50B2541E" w:tentative="1">
      <w:start w:val="1"/>
      <w:numFmt w:val="bullet"/>
      <w:lvlText w:val="•"/>
      <w:lvlJc w:val="left"/>
      <w:pPr>
        <w:tabs>
          <w:tab w:val="num" w:pos="5040"/>
        </w:tabs>
        <w:ind w:left="5040" w:hanging="360"/>
      </w:pPr>
      <w:rPr>
        <w:rFonts w:ascii="Times New Roman" w:hAnsi="Times New Roman" w:hint="default"/>
      </w:rPr>
    </w:lvl>
    <w:lvl w:ilvl="7" w:tplc="89FC34AA" w:tentative="1">
      <w:start w:val="1"/>
      <w:numFmt w:val="bullet"/>
      <w:lvlText w:val="•"/>
      <w:lvlJc w:val="left"/>
      <w:pPr>
        <w:tabs>
          <w:tab w:val="num" w:pos="5760"/>
        </w:tabs>
        <w:ind w:left="5760" w:hanging="360"/>
      </w:pPr>
      <w:rPr>
        <w:rFonts w:ascii="Times New Roman" w:hAnsi="Times New Roman" w:hint="default"/>
      </w:rPr>
    </w:lvl>
    <w:lvl w:ilvl="8" w:tplc="D08066C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0F50403"/>
    <w:multiLevelType w:val="hybridMultilevel"/>
    <w:tmpl w:val="40148D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D14654"/>
    <w:multiLevelType w:val="hybridMultilevel"/>
    <w:tmpl w:val="7C0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D52B8F"/>
    <w:multiLevelType w:val="hybridMultilevel"/>
    <w:tmpl w:val="841EF790"/>
    <w:lvl w:ilvl="0" w:tplc="3AA08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232051"/>
    <w:multiLevelType w:val="hybridMultilevel"/>
    <w:tmpl w:val="FC3C2E8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5DF2673A"/>
    <w:multiLevelType w:val="hybridMultilevel"/>
    <w:tmpl w:val="E05CC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463039C"/>
    <w:multiLevelType w:val="hybridMultilevel"/>
    <w:tmpl w:val="5D2CC7D0"/>
    <w:lvl w:ilvl="0" w:tplc="3AA08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D84D59"/>
    <w:multiLevelType w:val="hybridMultilevel"/>
    <w:tmpl w:val="0C7A0502"/>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F67C90"/>
    <w:multiLevelType w:val="multilevel"/>
    <w:tmpl w:val="DCBC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B51DA4"/>
    <w:multiLevelType w:val="multilevel"/>
    <w:tmpl w:val="15B40710"/>
    <w:lvl w:ilvl="0">
      <w:start w:val="1"/>
      <w:numFmt w:val="decimal"/>
      <w:lvlText w:val="[ %1 ]"/>
      <w:lvlJc w:val="left"/>
      <w:pPr>
        <w:tabs>
          <w:tab w:val="num" w:pos="720"/>
        </w:tabs>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0CF0D09"/>
    <w:multiLevelType w:val="hybridMultilevel"/>
    <w:tmpl w:val="7A385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D6572"/>
    <w:multiLevelType w:val="hybridMultilevel"/>
    <w:tmpl w:val="162E3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2916C90"/>
    <w:multiLevelType w:val="hybridMultilevel"/>
    <w:tmpl w:val="4EFA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57549"/>
    <w:multiLevelType w:val="multilevel"/>
    <w:tmpl w:val="D2A23700"/>
    <w:styleLink w:val="1ai"/>
    <w:lvl w:ilvl="0">
      <w:start w:val="1"/>
      <w:numFmt w:val="decimal"/>
      <w:lvlText w:val="%1."/>
      <w:lvlJc w:val="left"/>
      <w:pPr>
        <w:tabs>
          <w:tab w:val="num" w:pos="360"/>
        </w:tabs>
        <w:ind w:left="360" w:hanging="360"/>
      </w:pPr>
      <w:rPr>
        <w:rFonts w:hint="default"/>
        <w:b/>
        <w:i w:val="0"/>
        <w:color w:val="00155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6DB1496"/>
    <w:multiLevelType w:val="hybridMultilevel"/>
    <w:tmpl w:val="FBD81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8837F62"/>
    <w:multiLevelType w:val="hybridMultilevel"/>
    <w:tmpl w:val="68806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43" w15:restartNumberingAfterBreak="0">
    <w:nsid w:val="79F747A5"/>
    <w:multiLevelType w:val="hybridMultilevel"/>
    <w:tmpl w:val="00B8D8A2"/>
    <w:lvl w:ilvl="0" w:tplc="04090001">
      <w:start w:val="1"/>
      <w:numFmt w:val="bullet"/>
      <w:lvlText w:val=""/>
      <w:lvlJc w:val="left"/>
      <w:pPr>
        <w:ind w:left="1440" w:hanging="360"/>
      </w:pPr>
      <w:rPr>
        <w:rFonts w:ascii="Symbol" w:hAnsi="Symbol" w:hint="default"/>
      </w:rPr>
    </w:lvl>
    <w:lvl w:ilvl="1" w:tplc="10283C8A">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AB71EE9"/>
    <w:multiLevelType w:val="hybridMultilevel"/>
    <w:tmpl w:val="1758D5E8"/>
    <w:lvl w:ilvl="0" w:tplc="3AA08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B55475"/>
    <w:multiLevelType w:val="hybridMultilevel"/>
    <w:tmpl w:val="C1E2A502"/>
    <w:lvl w:ilvl="0" w:tplc="3AA08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291F63"/>
    <w:multiLevelType w:val="hybridMultilevel"/>
    <w:tmpl w:val="AA7CDD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40"/>
  </w:num>
  <w:num w:numId="3">
    <w:abstractNumId w:val="25"/>
  </w:num>
  <w:num w:numId="4">
    <w:abstractNumId w:val="17"/>
  </w:num>
  <w:num w:numId="5">
    <w:abstractNumId w:val="21"/>
  </w:num>
  <w:num w:numId="6">
    <w:abstractNumId w:val="6"/>
  </w:num>
  <w:num w:numId="7">
    <w:abstractNumId w:val="45"/>
  </w:num>
  <w:num w:numId="8">
    <w:abstractNumId w:val="3"/>
  </w:num>
  <w:num w:numId="9">
    <w:abstractNumId w:val="11"/>
  </w:num>
  <w:num w:numId="10">
    <w:abstractNumId w:val="30"/>
  </w:num>
  <w:num w:numId="11">
    <w:abstractNumId w:val="7"/>
  </w:num>
  <w:num w:numId="12">
    <w:abstractNumId w:val="18"/>
  </w:num>
  <w:num w:numId="13">
    <w:abstractNumId w:val="33"/>
  </w:num>
  <w:num w:numId="14">
    <w:abstractNumId w:val="44"/>
  </w:num>
  <w:num w:numId="15">
    <w:abstractNumId w:val="22"/>
  </w:num>
  <w:num w:numId="16">
    <w:abstractNumId w:val="35"/>
  </w:num>
  <w:num w:numId="17">
    <w:abstractNumId w:val="15"/>
  </w:num>
  <w:num w:numId="18">
    <w:abstractNumId w:val="9"/>
  </w:num>
  <w:num w:numId="19">
    <w:abstractNumId w:val="19"/>
  </w:num>
  <w:num w:numId="20">
    <w:abstractNumId w:val="25"/>
  </w:num>
  <w:num w:numId="21">
    <w:abstractNumId w:val="25"/>
  </w:num>
  <w:num w:numId="22">
    <w:abstractNumId w:val="25"/>
  </w:num>
  <w:num w:numId="23">
    <w:abstractNumId w:val="34"/>
  </w:num>
  <w:num w:numId="24">
    <w:abstractNumId w:val="42"/>
  </w:num>
  <w:num w:numId="25">
    <w:abstractNumId w:val="4"/>
  </w:num>
  <w:num w:numId="26">
    <w:abstractNumId w:val="28"/>
  </w:num>
  <w:num w:numId="27">
    <w:abstractNumId w:val="37"/>
  </w:num>
  <w:num w:numId="28">
    <w:abstractNumId w:val="26"/>
  </w:num>
  <w:num w:numId="29">
    <w:abstractNumId w:val="39"/>
  </w:num>
  <w:num w:numId="30">
    <w:abstractNumId w:val="2"/>
  </w:num>
  <w:num w:numId="31">
    <w:abstractNumId w:val="0"/>
  </w:num>
  <w:num w:numId="32">
    <w:abstractNumId w:val="14"/>
  </w:num>
  <w:num w:numId="33">
    <w:abstractNumId w:val="29"/>
  </w:num>
  <w:num w:numId="34">
    <w:abstractNumId w:val="8"/>
  </w:num>
  <w:num w:numId="35">
    <w:abstractNumId w:val="46"/>
  </w:num>
  <w:num w:numId="36">
    <w:abstractNumId w:val="41"/>
  </w:num>
  <w:num w:numId="37">
    <w:abstractNumId w:val="1"/>
  </w:num>
  <w:num w:numId="38">
    <w:abstractNumId w:val="12"/>
  </w:num>
  <w:num w:numId="39">
    <w:abstractNumId w:val="38"/>
  </w:num>
  <w:num w:numId="40">
    <w:abstractNumId w:val="31"/>
  </w:num>
  <w:num w:numId="41">
    <w:abstractNumId w:val="24"/>
  </w:num>
  <w:num w:numId="42">
    <w:abstractNumId w:val="43"/>
  </w:num>
  <w:num w:numId="43">
    <w:abstractNumId w:val="32"/>
  </w:num>
  <w:num w:numId="44">
    <w:abstractNumId w:val="16"/>
  </w:num>
  <w:num w:numId="45">
    <w:abstractNumId w:val="13"/>
  </w:num>
  <w:num w:numId="46">
    <w:abstractNumId w:val="20"/>
  </w:num>
  <w:num w:numId="47">
    <w:abstractNumId w:val="23"/>
  </w:num>
  <w:num w:numId="48">
    <w:abstractNumId w:val="10"/>
  </w:num>
  <w:num w:numId="49">
    <w:abstractNumId w:val="27"/>
  </w:num>
  <w:num w:numId="50">
    <w:abstractNumId w:val="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sir Khan">
    <w15:presenceInfo w15:providerId="AD" w15:userId="S-1-5-21-448539723-746137067-1801674531-13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0"/>
    <w:rsid w:val="00001B45"/>
    <w:rsid w:val="00003290"/>
    <w:rsid w:val="00003E3E"/>
    <w:rsid w:val="00005173"/>
    <w:rsid w:val="00007857"/>
    <w:rsid w:val="00010E29"/>
    <w:rsid w:val="000128FA"/>
    <w:rsid w:val="00014975"/>
    <w:rsid w:val="00014F2A"/>
    <w:rsid w:val="0004186B"/>
    <w:rsid w:val="00041D79"/>
    <w:rsid w:val="00044E39"/>
    <w:rsid w:val="00047B0D"/>
    <w:rsid w:val="00051906"/>
    <w:rsid w:val="00055115"/>
    <w:rsid w:val="00060503"/>
    <w:rsid w:val="000613DF"/>
    <w:rsid w:val="000625A5"/>
    <w:rsid w:val="00067E03"/>
    <w:rsid w:val="00071891"/>
    <w:rsid w:val="00071D9E"/>
    <w:rsid w:val="0007625D"/>
    <w:rsid w:val="00096F73"/>
    <w:rsid w:val="000B04D3"/>
    <w:rsid w:val="000B0AE1"/>
    <w:rsid w:val="000B2D1E"/>
    <w:rsid w:val="000B53BF"/>
    <w:rsid w:val="000B73C9"/>
    <w:rsid w:val="000B7BFF"/>
    <w:rsid w:val="000C068A"/>
    <w:rsid w:val="000C4FF5"/>
    <w:rsid w:val="000D25E7"/>
    <w:rsid w:val="000E4A77"/>
    <w:rsid w:val="000F1CF2"/>
    <w:rsid w:val="00110EA1"/>
    <w:rsid w:val="00121F2E"/>
    <w:rsid w:val="001226A9"/>
    <w:rsid w:val="00125BEF"/>
    <w:rsid w:val="0012727E"/>
    <w:rsid w:val="00143733"/>
    <w:rsid w:val="00153864"/>
    <w:rsid w:val="00157F65"/>
    <w:rsid w:val="0016151C"/>
    <w:rsid w:val="00162A13"/>
    <w:rsid w:val="001724F3"/>
    <w:rsid w:val="00182FAB"/>
    <w:rsid w:val="00182FCB"/>
    <w:rsid w:val="00190211"/>
    <w:rsid w:val="001948E1"/>
    <w:rsid w:val="001A5726"/>
    <w:rsid w:val="001B49B8"/>
    <w:rsid w:val="001D4053"/>
    <w:rsid w:val="001D6044"/>
    <w:rsid w:val="001F3E00"/>
    <w:rsid w:val="001F7416"/>
    <w:rsid w:val="00201B2B"/>
    <w:rsid w:val="002068A8"/>
    <w:rsid w:val="0021042A"/>
    <w:rsid w:val="00212AE0"/>
    <w:rsid w:val="00221455"/>
    <w:rsid w:val="00231645"/>
    <w:rsid w:val="002410FE"/>
    <w:rsid w:val="00242F88"/>
    <w:rsid w:val="00266C48"/>
    <w:rsid w:val="002826F4"/>
    <w:rsid w:val="002A400A"/>
    <w:rsid w:val="002B2112"/>
    <w:rsid w:val="002D7324"/>
    <w:rsid w:val="003018B1"/>
    <w:rsid w:val="003020E4"/>
    <w:rsid w:val="0030573D"/>
    <w:rsid w:val="00306C8F"/>
    <w:rsid w:val="003213C7"/>
    <w:rsid w:val="00326CCD"/>
    <w:rsid w:val="00340B5F"/>
    <w:rsid w:val="00343735"/>
    <w:rsid w:val="00354ED8"/>
    <w:rsid w:val="00362762"/>
    <w:rsid w:val="003744C1"/>
    <w:rsid w:val="00391F79"/>
    <w:rsid w:val="00392FD9"/>
    <w:rsid w:val="003952F1"/>
    <w:rsid w:val="003A3137"/>
    <w:rsid w:val="003A557C"/>
    <w:rsid w:val="003A69A8"/>
    <w:rsid w:val="003B6F54"/>
    <w:rsid w:val="003B7486"/>
    <w:rsid w:val="003B7F64"/>
    <w:rsid w:val="003C6221"/>
    <w:rsid w:val="003C761E"/>
    <w:rsid w:val="003D26F7"/>
    <w:rsid w:val="003D3DD3"/>
    <w:rsid w:val="003F06D7"/>
    <w:rsid w:val="003F4AEA"/>
    <w:rsid w:val="00400620"/>
    <w:rsid w:val="00401090"/>
    <w:rsid w:val="00402E38"/>
    <w:rsid w:val="00407314"/>
    <w:rsid w:val="00416045"/>
    <w:rsid w:val="00424A69"/>
    <w:rsid w:val="00425A9C"/>
    <w:rsid w:val="00427413"/>
    <w:rsid w:val="004302AD"/>
    <w:rsid w:val="004323E3"/>
    <w:rsid w:val="0045007A"/>
    <w:rsid w:val="00456FE4"/>
    <w:rsid w:val="00465E2B"/>
    <w:rsid w:val="0047081D"/>
    <w:rsid w:val="0048318B"/>
    <w:rsid w:val="0049201D"/>
    <w:rsid w:val="004A3F96"/>
    <w:rsid w:val="004A6D6A"/>
    <w:rsid w:val="004B1229"/>
    <w:rsid w:val="004B2CD3"/>
    <w:rsid w:val="004B486C"/>
    <w:rsid w:val="004B68CE"/>
    <w:rsid w:val="004C0FF4"/>
    <w:rsid w:val="004D6F6E"/>
    <w:rsid w:val="004D75E7"/>
    <w:rsid w:val="004E2606"/>
    <w:rsid w:val="004E3DC9"/>
    <w:rsid w:val="004E596D"/>
    <w:rsid w:val="004F3955"/>
    <w:rsid w:val="004F7C03"/>
    <w:rsid w:val="0050153C"/>
    <w:rsid w:val="005039D8"/>
    <w:rsid w:val="0050530C"/>
    <w:rsid w:val="00512C3A"/>
    <w:rsid w:val="00544595"/>
    <w:rsid w:val="005468F0"/>
    <w:rsid w:val="00555A46"/>
    <w:rsid w:val="005569BA"/>
    <w:rsid w:val="00557295"/>
    <w:rsid w:val="00567090"/>
    <w:rsid w:val="00567431"/>
    <w:rsid w:val="0057033A"/>
    <w:rsid w:val="00573D6D"/>
    <w:rsid w:val="005834A3"/>
    <w:rsid w:val="005904DE"/>
    <w:rsid w:val="00595442"/>
    <w:rsid w:val="005B7A48"/>
    <w:rsid w:val="005C31E4"/>
    <w:rsid w:val="005C5A20"/>
    <w:rsid w:val="005D555B"/>
    <w:rsid w:val="005D78A0"/>
    <w:rsid w:val="005E23A3"/>
    <w:rsid w:val="005F5751"/>
    <w:rsid w:val="005F60BA"/>
    <w:rsid w:val="0060027B"/>
    <w:rsid w:val="006016F4"/>
    <w:rsid w:val="00606F47"/>
    <w:rsid w:val="00620849"/>
    <w:rsid w:val="00640797"/>
    <w:rsid w:val="00643542"/>
    <w:rsid w:val="00650C45"/>
    <w:rsid w:val="00651E8C"/>
    <w:rsid w:val="00652BD2"/>
    <w:rsid w:val="00667B10"/>
    <w:rsid w:val="006734AB"/>
    <w:rsid w:val="006825F0"/>
    <w:rsid w:val="00682945"/>
    <w:rsid w:val="00683387"/>
    <w:rsid w:val="006B20EB"/>
    <w:rsid w:val="006B25CF"/>
    <w:rsid w:val="006C5F05"/>
    <w:rsid w:val="006D7577"/>
    <w:rsid w:val="006D7D33"/>
    <w:rsid w:val="006E7785"/>
    <w:rsid w:val="006F042C"/>
    <w:rsid w:val="00701122"/>
    <w:rsid w:val="00703A8F"/>
    <w:rsid w:val="007069DA"/>
    <w:rsid w:val="00717754"/>
    <w:rsid w:val="00726443"/>
    <w:rsid w:val="00726FA6"/>
    <w:rsid w:val="00730172"/>
    <w:rsid w:val="00733F65"/>
    <w:rsid w:val="00734289"/>
    <w:rsid w:val="007451DF"/>
    <w:rsid w:val="00751977"/>
    <w:rsid w:val="00756CA8"/>
    <w:rsid w:val="007628E9"/>
    <w:rsid w:val="00765E16"/>
    <w:rsid w:val="007753FF"/>
    <w:rsid w:val="00783360"/>
    <w:rsid w:val="007928EE"/>
    <w:rsid w:val="007A505D"/>
    <w:rsid w:val="007C61D8"/>
    <w:rsid w:val="007D3C31"/>
    <w:rsid w:val="007D403B"/>
    <w:rsid w:val="007D5CE8"/>
    <w:rsid w:val="007E38C6"/>
    <w:rsid w:val="007F511E"/>
    <w:rsid w:val="007F7A92"/>
    <w:rsid w:val="00803A03"/>
    <w:rsid w:val="0081240B"/>
    <w:rsid w:val="00824B15"/>
    <w:rsid w:val="00831484"/>
    <w:rsid w:val="00833CC7"/>
    <w:rsid w:val="00852DE1"/>
    <w:rsid w:val="00872093"/>
    <w:rsid w:val="0087442F"/>
    <w:rsid w:val="00877A82"/>
    <w:rsid w:val="00881CF3"/>
    <w:rsid w:val="008862ED"/>
    <w:rsid w:val="008868EB"/>
    <w:rsid w:val="00887E26"/>
    <w:rsid w:val="00893C6F"/>
    <w:rsid w:val="008B3C30"/>
    <w:rsid w:val="008B44DF"/>
    <w:rsid w:val="008B6DD5"/>
    <w:rsid w:val="008C3377"/>
    <w:rsid w:val="008C3FDF"/>
    <w:rsid w:val="008D3860"/>
    <w:rsid w:val="008E0407"/>
    <w:rsid w:val="008E151F"/>
    <w:rsid w:val="008E2C73"/>
    <w:rsid w:val="008F4652"/>
    <w:rsid w:val="008F724D"/>
    <w:rsid w:val="00900DAE"/>
    <w:rsid w:val="0090420E"/>
    <w:rsid w:val="00924056"/>
    <w:rsid w:val="00940AB7"/>
    <w:rsid w:val="00942E69"/>
    <w:rsid w:val="009572AC"/>
    <w:rsid w:val="00960A95"/>
    <w:rsid w:val="009668D4"/>
    <w:rsid w:val="009714FD"/>
    <w:rsid w:val="00986BD8"/>
    <w:rsid w:val="009910DE"/>
    <w:rsid w:val="009A497A"/>
    <w:rsid w:val="009A681F"/>
    <w:rsid w:val="009A6B4C"/>
    <w:rsid w:val="009C230F"/>
    <w:rsid w:val="009C3FBA"/>
    <w:rsid w:val="009C4E4F"/>
    <w:rsid w:val="009C7F8B"/>
    <w:rsid w:val="009D1F01"/>
    <w:rsid w:val="009D4734"/>
    <w:rsid w:val="009D6DF4"/>
    <w:rsid w:val="009E22C6"/>
    <w:rsid w:val="00A16D9F"/>
    <w:rsid w:val="00A2038E"/>
    <w:rsid w:val="00A21279"/>
    <w:rsid w:val="00A24E22"/>
    <w:rsid w:val="00A279D6"/>
    <w:rsid w:val="00A31BE2"/>
    <w:rsid w:val="00A37BB8"/>
    <w:rsid w:val="00A42E50"/>
    <w:rsid w:val="00A452CF"/>
    <w:rsid w:val="00A53FA7"/>
    <w:rsid w:val="00A55284"/>
    <w:rsid w:val="00A64D0A"/>
    <w:rsid w:val="00A70DF4"/>
    <w:rsid w:val="00A91EF3"/>
    <w:rsid w:val="00A936B7"/>
    <w:rsid w:val="00AA069F"/>
    <w:rsid w:val="00AA1570"/>
    <w:rsid w:val="00AA32F7"/>
    <w:rsid w:val="00AB7B8D"/>
    <w:rsid w:val="00AC5A72"/>
    <w:rsid w:val="00AC5E3E"/>
    <w:rsid w:val="00AC6520"/>
    <w:rsid w:val="00AD7CEA"/>
    <w:rsid w:val="00AE051E"/>
    <w:rsid w:val="00AF0428"/>
    <w:rsid w:val="00B0114D"/>
    <w:rsid w:val="00B02572"/>
    <w:rsid w:val="00B214AE"/>
    <w:rsid w:val="00B26662"/>
    <w:rsid w:val="00B330D7"/>
    <w:rsid w:val="00B36264"/>
    <w:rsid w:val="00B3771E"/>
    <w:rsid w:val="00B41418"/>
    <w:rsid w:val="00B42C7D"/>
    <w:rsid w:val="00B51A2D"/>
    <w:rsid w:val="00B60F77"/>
    <w:rsid w:val="00B61AA9"/>
    <w:rsid w:val="00B67B0B"/>
    <w:rsid w:val="00B72CF8"/>
    <w:rsid w:val="00B75F67"/>
    <w:rsid w:val="00B8234E"/>
    <w:rsid w:val="00BA40CC"/>
    <w:rsid w:val="00BB183A"/>
    <w:rsid w:val="00BD1896"/>
    <w:rsid w:val="00BD3D95"/>
    <w:rsid w:val="00BD477B"/>
    <w:rsid w:val="00BE596E"/>
    <w:rsid w:val="00BF2828"/>
    <w:rsid w:val="00C01040"/>
    <w:rsid w:val="00C01367"/>
    <w:rsid w:val="00C12193"/>
    <w:rsid w:val="00C17CE4"/>
    <w:rsid w:val="00C21B1A"/>
    <w:rsid w:val="00C24ADC"/>
    <w:rsid w:val="00C25805"/>
    <w:rsid w:val="00C31A62"/>
    <w:rsid w:val="00C33ACD"/>
    <w:rsid w:val="00C3687B"/>
    <w:rsid w:val="00C3710B"/>
    <w:rsid w:val="00C371FA"/>
    <w:rsid w:val="00C4285B"/>
    <w:rsid w:val="00C46DE0"/>
    <w:rsid w:val="00C50516"/>
    <w:rsid w:val="00C55AE0"/>
    <w:rsid w:val="00C60EDF"/>
    <w:rsid w:val="00C70384"/>
    <w:rsid w:val="00C807CD"/>
    <w:rsid w:val="00C9089E"/>
    <w:rsid w:val="00C90FCE"/>
    <w:rsid w:val="00C94978"/>
    <w:rsid w:val="00CA53DA"/>
    <w:rsid w:val="00CA6DCF"/>
    <w:rsid w:val="00CA79FD"/>
    <w:rsid w:val="00CB164E"/>
    <w:rsid w:val="00CB7B5C"/>
    <w:rsid w:val="00CC76FF"/>
    <w:rsid w:val="00CD4174"/>
    <w:rsid w:val="00CD46E6"/>
    <w:rsid w:val="00CF2982"/>
    <w:rsid w:val="00CF36B2"/>
    <w:rsid w:val="00D1353C"/>
    <w:rsid w:val="00D16B68"/>
    <w:rsid w:val="00D23698"/>
    <w:rsid w:val="00D249A4"/>
    <w:rsid w:val="00D31F8C"/>
    <w:rsid w:val="00D4766C"/>
    <w:rsid w:val="00D63E4E"/>
    <w:rsid w:val="00D66A2F"/>
    <w:rsid w:val="00D703C1"/>
    <w:rsid w:val="00D86002"/>
    <w:rsid w:val="00D86D0A"/>
    <w:rsid w:val="00D9310D"/>
    <w:rsid w:val="00D9386C"/>
    <w:rsid w:val="00DA2310"/>
    <w:rsid w:val="00DB391D"/>
    <w:rsid w:val="00DC0C51"/>
    <w:rsid w:val="00DC4239"/>
    <w:rsid w:val="00DD0F86"/>
    <w:rsid w:val="00DD4A92"/>
    <w:rsid w:val="00DE56B5"/>
    <w:rsid w:val="00DF0DC9"/>
    <w:rsid w:val="00DF2876"/>
    <w:rsid w:val="00DF31C2"/>
    <w:rsid w:val="00E00396"/>
    <w:rsid w:val="00E01155"/>
    <w:rsid w:val="00E060CB"/>
    <w:rsid w:val="00E249C4"/>
    <w:rsid w:val="00E24C0D"/>
    <w:rsid w:val="00E376FD"/>
    <w:rsid w:val="00E37893"/>
    <w:rsid w:val="00E41D34"/>
    <w:rsid w:val="00E5082F"/>
    <w:rsid w:val="00E52F12"/>
    <w:rsid w:val="00E537EE"/>
    <w:rsid w:val="00E60F9D"/>
    <w:rsid w:val="00E63019"/>
    <w:rsid w:val="00E63EE2"/>
    <w:rsid w:val="00E67204"/>
    <w:rsid w:val="00E72F5D"/>
    <w:rsid w:val="00E77C24"/>
    <w:rsid w:val="00E82EC4"/>
    <w:rsid w:val="00EA1EC2"/>
    <w:rsid w:val="00EF2324"/>
    <w:rsid w:val="00F20117"/>
    <w:rsid w:val="00F238C9"/>
    <w:rsid w:val="00F27F9F"/>
    <w:rsid w:val="00F40F36"/>
    <w:rsid w:val="00F4122D"/>
    <w:rsid w:val="00F45842"/>
    <w:rsid w:val="00F52F95"/>
    <w:rsid w:val="00F66291"/>
    <w:rsid w:val="00F734B8"/>
    <w:rsid w:val="00F73BC8"/>
    <w:rsid w:val="00F961A1"/>
    <w:rsid w:val="00FB3812"/>
    <w:rsid w:val="00FB48C6"/>
    <w:rsid w:val="00FC1B1C"/>
    <w:rsid w:val="00FD0D7D"/>
    <w:rsid w:val="00FD5EA0"/>
    <w:rsid w:val="00FE0B97"/>
    <w:rsid w:val="00FE34C5"/>
    <w:rsid w:val="00FE5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83CD5"/>
  <w15:docId w15:val="{FCF9546C-CA76-4E2D-B779-6EFAABD5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3"/>
      </w:numPr>
      <w:pBdr>
        <w:top w:val="single" w:sz="48" w:space="3" w:color="FFFFFF"/>
        <w:left w:val="single" w:sz="6" w:space="3" w:color="FFFFFF"/>
        <w:bottom w:val="single" w:sz="6" w:space="3" w:color="FFFFFF"/>
      </w:pBdr>
      <w:shd w:val="clear" w:color="auto" w:fill="001551"/>
      <w:spacing w:before="100" w:after="100" w:afterAutospacing="1" w:line="240" w:lineRule="auto"/>
      <w:ind w:left="432"/>
      <w:jc w:val="both"/>
      <w:outlineLvl w:val="0"/>
    </w:pPr>
    <w:rPr>
      <w:rFonts w:ascii="Arial Black" w:eastAsiaTheme="majorEastAsia" w:hAnsi="Arial Black" w:cstheme="majorBidi"/>
      <w:sz w:val="36"/>
      <w:szCs w:val="36"/>
    </w:rPr>
  </w:style>
  <w:style w:type="paragraph" w:styleId="Heading2">
    <w:name w:val="heading 2"/>
    <w:basedOn w:val="Normal"/>
    <w:next w:val="Normal"/>
    <w:link w:val="Heading2Char"/>
    <w:uiPriority w:val="9"/>
    <w:unhideWhenUsed/>
    <w:qFormat/>
    <w:pPr>
      <w:keepNext/>
      <w:keepLines/>
      <w:numPr>
        <w:ilvl w:val="1"/>
        <w:numId w:val="3"/>
      </w:numPr>
      <w:pBdr>
        <w:bottom w:val="single" w:sz="12" w:space="1" w:color="001551"/>
      </w:pBdr>
      <w:spacing w:before="100" w:after="100" w:afterAutospacing="1" w:line="240" w:lineRule="atLeast"/>
      <w:jc w:val="both"/>
      <w:outlineLvl w:val="1"/>
    </w:pPr>
    <w:rPr>
      <w:rFonts w:ascii="Arial Black" w:eastAsia="Times New Roman" w:hAnsi="Arial Black" w:cs="Times New Roman"/>
      <w:bCs/>
      <w:spacing w:val="-15"/>
      <w:kern w:val="28"/>
      <w:sz w:val="28"/>
      <w:szCs w:val="20"/>
    </w:rPr>
  </w:style>
  <w:style w:type="paragraph" w:styleId="Heading3">
    <w:name w:val="heading 3"/>
    <w:basedOn w:val="Normal"/>
    <w:next w:val="Normal"/>
    <w:link w:val="Heading3Char"/>
    <w:uiPriority w:val="9"/>
    <w:unhideWhenUsed/>
    <w:qFormat/>
    <w:pPr>
      <w:keepNext/>
      <w:keepLines/>
      <w:numPr>
        <w:ilvl w:val="2"/>
        <w:numId w:val="3"/>
      </w:numPr>
      <w:pBdr>
        <w:bottom w:val="dotted" w:sz="2" w:space="1" w:color="0F243E"/>
      </w:pBdr>
      <w:spacing w:after="100" w:afterAutospacing="1" w:line="240" w:lineRule="atLeast"/>
      <w:jc w:val="both"/>
      <w:outlineLvl w:val="2"/>
    </w:pPr>
    <w:rPr>
      <w:rFonts w:ascii="Arial Black" w:eastAsia="Times New Roman" w:hAnsi="Arial Black" w:cs="Times New Roman"/>
      <w:spacing w:val="-10"/>
      <w:kern w:val="28"/>
      <w:sz w:val="24"/>
      <w:szCs w:val="20"/>
    </w:rPr>
  </w:style>
  <w:style w:type="paragraph" w:styleId="Heading4">
    <w:name w:val="heading 4"/>
    <w:basedOn w:val="Normal"/>
    <w:next w:val="Normal"/>
    <w:link w:val="Heading4Char"/>
    <w:uiPriority w:val="9"/>
    <w:unhideWhenUsed/>
    <w:qFormat/>
    <w:pPr>
      <w:keepNext/>
      <w:keepLines/>
      <w:numPr>
        <w:ilvl w:val="3"/>
        <w:numId w:val="3"/>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pPr>
      <w:keepNext/>
      <w:keepLines/>
      <w:numPr>
        <w:ilvl w:val="4"/>
        <w:numId w:val="3"/>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pPr>
      <w:keepNext/>
      <w:keepLines/>
      <w:numPr>
        <w:ilvl w:val="5"/>
        <w:numId w:val="3"/>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pPr>
      <w:keepNext/>
      <w:keepLines/>
      <w:numPr>
        <w:ilvl w:val="6"/>
        <w:numId w:val="3"/>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pPr>
      <w:keepNext/>
      <w:keepLines/>
      <w:numPr>
        <w:ilvl w:val="7"/>
        <w:numId w:val="3"/>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pPr>
      <w:keepNext/>
      <w:keepLines/>
      <w:numPr>
        <w:ilvl w:val="8"/>
        <w:numId w:val="3"/>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Black" w:eastAsiaTheme="majorEastAsia" w:hAnsi="Arial Black" w:cstheme="majorBidi"/>
      <w:sz w:val="36"/>
      <w:szCs w:val="36"/>
      <w:shd w:val="clear" w:color="auto" w:fill="001551"/>
    </w:rPr>
  </w:style>
  <w:style w:type="paragraph" w:styleId="Header">
    <w:name w:val="header"/>
    <w:basedOn w:val="Normal"/>
    <w:link w:val="HeaderChar"/>
    <w:uiPriority w:val="99"/>
    <w:unhideWhenUsed/>
    <w:pPr>
      <w:tabs>
        <w:tab w:val="center" w:pos="4680"/>
        <w:tab w:val="right" w:pos="9360"/>
      </w:tabs>
      <w:spacing w:line="240" w:lineRule="auto"/>
    </w:pPr>
    <w:rPr>
      <w:color w:val="4D4F53"/>
      <w:sz w:val="18"/>
    </w:rPr>
  </w:style>
  <w:style w:type="character" w:customStyle="1" w:styleId="HeaderChar">
    <w:name w:val="Header Char"/>
    <w:basedOn w:val="DefaultParagraphFont"/>
    <w:link w:val="Header"/>
    <w:uiPriority w:val="99"/>
    <w:rPr>
      <w:rFonts w:ascii="Arial" w:eastAsia="Calibri" w:hAnsi="Arial" w:cs="Times New Roman"/>
      <w:color w:val="4D4F53"/>
      <w:sz w:val="18"/>
    </w:rPr>
  </w:style>
  <w:style w:type="paragraph" w:styleId="Footer">
    <w:name w:val="footer"/>
    <w:basedOn w:val="Normal"/>
    <w:link w:val="FooterChar"/>
    <w:uiPriority w:val="99"/>
    <w:unhideWhenUsed/>
    <w:pPr>
      <w:tabs>
        <w:tab w:val="center" w:pos="4680"/>
        <w:tab w:val="right" w:pos="9360"/>
      </w:tabs>
      <w:spacing w:line="240" w:lineRule="auto"/>
    </w:pPr>
    <w:rPr>
      <w:color w:val="4D4F53"/>
      <w:sz w:val="18"/>
    </w:rPr>
  </w:style>
  <w:style w:type="character" w:customStyle="1" w:styleId="FooterChar">
    <w:name w:val="Footer Char"/>
    <w:basedOn w:val="DefaultParagraphFont"/>
    <w:link w:val="Footer"/>
    <w:uiPriority w:val="99"/>
    <w:rPr>
      <w:rFonts w:ascii="Arial" w:eastAsia="Calibri" w:hAnsi="Arial" w:cs="Times New Roman"/>
      <w:color w:val="4D4F53"/>
      <w:sz w:val="18"/>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paragraph" w:customStyle="1" w:styleId="CoverProjectName">
    <w:name w:val="Cover Project Name"/>
    <w:basedOn w:val="Normal"/>
    <w:uiPriority w:val="99"/>
    <w:pPr>
      <w:keepNext/>
      <w:keepLines/>
      <w:spacing w:after="0" w:afterAutospacing="1" w:line="480" w:lineRule="atLeast"/>
      <w:ind w:right="835"/>
      <w:jc w:val="both"/>
    </w:pPr>
    <w:rPr>
      <w:rFonts w:ascii="Arial Black" w:eastAsia="Times New Roman" w:hAnsi="Arial Black"/>
      <w:b/>
      <w:color w:val="001551"/>
      <w:spacing w:val="-28"/>
      <w:kern w:val="28"/>
      <w:sz w:val="48"/>
      <w:szCs w:val="20"/>
      <w:lang w:val="en-IN"/>
    </w:rPr>
  </w:style>
  <w:style w:type="paragraph" w:styleId="CommentText">
    <w:name w:val="annotation text"/>
    <w:basedOn w:val="Normal"/>
    <w:link w:val="CommentTextChar"/>
    <w:pPr>
      <w:spacing w:before="100" w:beforeAutospacing="1" w:after="100" w:afterAutospacing="1" w:line="240" w:lineRule="auto"/>
      <w:jc w:val="both"/>
    </w:pPr>
    <w:rPr>
      <w:rFonts w:eastAsia="Times New Roman"/>
      <w:szCs w:val="20"/>
      <w:lang w:val="en-IN"/>
    </w:rPr>
  </w:style>
  <w:style w:type="character" w:customStyle="1" w:styleId="CommentTextChar">
    <w:name w:val="Comment Text Char"/>
    <w:basedOn w:val="DefaultParagraphFont"/>
    <w:link w:val="CommentText"/>
    <w:rPr>
      <w:rFonts w:ascii="Arial" w:eastAsia="Times New Roman" w:hAnsi="Arial" w:cs="Times New Roman"/>
      <w:sz w:val="20"/>
      <w:szCs w:val="20"/>
      <w:lang w:val="en-IN"/>
    </w:rPr>
  </w:style>
  <w:style w:type="character" w:styleId="FootnoteReference">
    <w:name w:val="footnote reference"/>
    <w:semiHidden/>
    <w:rPr>
      <w:vertAlign w:val="superscript"/>
    </w:rPr>
  </w:style>
  <w:style w:type="paragraph" w:styleId="FootnoteText">
    <w:name w:val="footnote text"/>
    <w:basedOn w:val="Normal"/>
    <w:link w:val="FootnoteTextChar"/>
    <w:semiHidden/>
    <w:pPr>
      <w:keepLines/>
      <w:spacing w:after="100" w:afterAutospacing="1" w:line="200" w:lineRule="atLeast"/>
      <w:ind w:left="1080"/>
      <w:jc w:val="both"/>
    </w:pPr>
    <w:rPr>
      <w:rFonts w:eastAsia="Times New Roman"/>
      <w:spacing w:val="-5"/>
      <w:sz w:val="16"/>
      <w:szCs w:val="20"/>
      <w:lang w:val="en-IN"/>
    </w:rPr>
  </w:style>
  <w:style w:type="character" w:customStyle="1" w:styleId="FootnoteTextChar">
    <w:name w:val="Footnote Text Char"/>
    <w:basedOn w:val="DefaultParagraphFont"/>
    <w:link w:val="FootnoteText"/>
    <w:semiHidden/>
    <w:rPr>
      <w:rFonts w:ascii="Arial" w:eastAsia="Times New Roman" w:hAnsi="Arial" w:cs="Times New Roman"/>
      <w:spacing w:val="-5"/>
      <w:sz w:val="16"/>
      <w:szCs w:val="20"/>
      <w:lang w:val="en-IN"/>
    </w:rPr>
  </w:style>
  <w:style w:type="paragraph" w:customStyle="1" w:styleId="CoverDocumentInfo">
    <w:name w:val="Cover Document Info"/>
    <w:basedOn w:val="Heading1"/>
    <w:next w:val="CommentText"/>
    <w:pPr>
      <w:numPr>
        <w:numId w:val="0"/>
      </w:numPr>
      <w:pBdr>
        <w:bottom w:val="single" w:sz="2" w:space="1" w:color="808080"/>
      </w:pBdr>
      <w:spacing w:before="240" w:after="60"/>
    </w:pPr>
    <w:rPr>
      <w:bCs/>
      <w:color w:val="808080"/>
      <w:kern w:val="20"/>
      <w:sz w:val="24"/>
      <w:szCs w:val="20"/>
      <w:lang w:val="en-IN"/>
    </w:rPr>
  </w:style>
  <w:style w:type="paragraph" w:customStyle="1" w:styleId="TableText">
    <w:name w:val="Table Text"/>
    <w:basedOn w:val="Normal"/>
    <w:pPr>
      <w:spacing w:line="240" w:lineRule="auto"/>
      <w:ind w:left="72"/>
    </w:pPr>
    <w:rPr>
      <w:rFonts w:eastAsia="Times New Roman"/>
      <w:spacing w:val="-5"/>
      <w:sz w:val="18"/>
      <w:szCs w:val="20"/>
      <w:lang w:val="en-IN"/>
    </w:rPr>
  </w:style>
  <w:style w:type="paragraph" w:styleId="TOCHeading">
    <w:name w:val="TOC Heading"/>
    <w:basedOn w:val="CoverDocumentInfo"/>
    <w:next w:val="Normal"/>
    <w:uiPriority w:val="39"/>
    <w:unhideWhenUsed/>
    <w:qFormat/>
    <w:rPr>
      <w:color w:val="FFFFFF" w:themeColor="background1"/>
    </w:rPr>
  </w:style>
  <w:style w:type="paragraph" w:styleId="TOC1">
    <w:name w:val="toc 1"/>
    <w:basedOn w:val="Normal"/>
    <w:autoRedefine/>
    <w:uiPriority w:val="39"/>
    <w:pPr>
      <w:tabs>
        <w:tab w:val="left" w:pos="450"/>
        <w:tab w:val="right" w:leader="dot" w:pos="9360"/>
      </w:tabs>
      <w:spacing w:after="120" w:afterAutospacing="1" w:line="240" w:lineRule="atLeast"/>
      <w:jc w:val="both"/>
    </w:pPr>
    <w:rPr>
      <w:rFonts w:eastAsia="Times New Roman"/>
      <w:noProof/>
      <w:spacing w:val="-4"/>
      <w:szCs w:val="20"/>
      <w:lang w:val="en-IN"/>
    </w:rPr>
  </w:style>
  <w:style w:type="character" w:styleId="Hyperlink">
    <w:name w:val="Hyperlink"/>
    <w:uiPriority w:val="99"/>
    <w:rPr>
      <w:color w:val="0000FF"/>
      <w:u w:val="single"/>
    </w:rPr>
  </w:style>
  <w:style w:type="paragraph" w:styleId="Caption">
    <w:name w:val="caption"/>
    <w:basedOn w:val="Normal"/>
    <w:next w:val="Normal"/>
    <w:uiPriority w:val="35"/>
    <w:unhideWhenUsed/>
    <w:qFormat/>
    <w:pPr>
      <w:spacing w:line="240" w:lineRule="auto"/>
    </w:pPr>
    <w:rPr>
      <w:b/>
      <w:bCs/>
      <w:smallCaps/>
      <w:color w:val="44546A" w:themeColor="text2"/>
    </w:rPr>
  </w:style>
  <w:style w:type="paragraph" w:styleId="TableofFigures">
    <w:name w:val="table of figures"/>
    <w:basedOn w:val="Normal"/>
    <w:next w:val="Normal"/>
    <w:uiPriority w:val="99"/>
    <w:unhideWhenUsed/>
  </w:style>
  <w:style w:type="paragraph" w:customStyle="1" w:styleId="Simple">
    <w:name w:val="Simple"/>
    <w:basedOn w:val="Normal"/>
    <w:uiPriority w:val="99"/>
    <w:pPr>
      <w:spacing w:before="100" w:beforeAutospacing="1" w:after="100" w:afterAutospacing="1" w:line="240" w:lineRule="auto"/>
      <w:jc w:val="both"/>
    </w:pPr>
    <w:rPr>
      <w:rFonts w:eastAsia="Times New Roman"/>
      <w:sz w:val="18"/>
      <w:szCs w:val="18"/>
    </w:rPr>
  </w:style>
  <w:style w:type="paragraph" w:styleId="NoSpacing">
    <w:name w:val="No Spacing"/>
    <w:uiPriority w:val="1"/>
    <w:qFormat/>
    <w:pPr>
      <w:spacing w:after="0" w:line="240" w:lineRule="auto"/>
    </w:pPr>
  </w:style>
  <w:style w:type="character" w:styleId="PageNumber">
    <w:name w:val="page number"/>
    <w:basedOn w:val="DefaultParagraphFont"/>
  </w:style>
  <w:style w:type="paragraph" w:customStyle="1" w:styleId="SectionDescription">
    <w:name w:val="Section Description"/>
    <w:basedOn w:val="BodyText"/>
    <w:uiPriority w:val="99"/>
    <w:pPr>
      <w:pBdr>
        <w:top w:val="dotted" w:sz="2" w:space="1" w:color="DEDEDE"/>
        <w:left w:val="dotted" w:sz="2" w:space="4" w:color="DEDEDE"/>
        <w:bottom w:val="dotted" w:sz="2" w:space="1" w:color="DEDEDE"/>
        <w:right w:val="dotted" w:sz="2" w:space="4" w:color="DEDEDE"/>
      </w:pBdr>
      <w:shd w:val="clear" w:color="auto" w:fill="F2F2F2"/>
      <w:spacing w:afterAutospacing="1"/>
      <w:ind w:left="610"/>
      <w:jc w:val="both"/>
    </w:pPr>
    <w:rPr>
      <w:rFonts w:eastAsia="Times New Roman"/>
      <w:i/>
      <w:szCs w:val="2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Arial" w:eastAsia="Calibri" w:hAnsi="Arial" w:cs="Times New Roman"/>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customStyle="1" w:styleId="Heading2Char">
    <w:name w:val="Heading 2 Char"/>
    <w:basedOn w:val="DefaultParagraphFont"/>
    <w:link w:val="Heading2"/>
    <w:uiPriority w:val="9"/>
    <w:rPr>
      <w:rFonts w:ascii="Arial Black" w:eastAsia="Times New Roman" w:hAnsi="Arial Black" w:cs="Times New Roman"/>
      <w:bCs/>
      <w:spacing w:val="-15"/>
      <w:kern w:val="28"/>
      <w:sz w:val="28"/>
      <w:szCs w:val="20"/>
    </w:rPr>
  </w:style>
  <w:style w:type="character" w:customStyle="1" w:styleId="Heading3Char">
    <w:name w:val="Heading 3 Char"/>
    <w:basedOn w:val="DefaultParagraphFont"/>
    <w:link w:val="Heading3"/>
    <w:uiPriority w:val="9"/>
    <w:rPr>
      <w:rFonts w:ascii="Arial Black" w:eastAsia="Times New Roman" w:hAnsi="Arial Black" w:cs="Times New Roman"/>
      <w:spacing w:val="-10"/>
      <w:kern w:val="28"/>
      <w:sz w:val="24"/>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1F4E79" w:themeColor="accent1" w:themeShade="80"/>
    </w:rPr>
  </w:style>
  <w:style w:type="paragraph" w:styleId="TOC2">
    <w:name w:val="toc 2"/>
    <w:basedOn w:val="Normal"/>
    <w:next w:val="Normal"/>
    <w:autoRedefine/>
    <w:uiPriority w:val="39"/>
    <w:unhideWhenUsed/>
    <w:pPr>
      <w:tabs>
        <w:tab w:val="left" w:pos="880"/>
        <w:tab w:val="right" w:leader="dot" w:pos="9350"/>
      </w:tabs>
      <w:spacing w:after="100"/>
      <w:ind w:left="200"/>
    </w:pPr>
  </w:style>
  <w:style w:type="paragraph" w:styleId="TOC3">
    <w:name w:val="toc 3"/>
    <w:basedOn w:val="Normal"/>
    <w:next w:val="Normal"/>
    <w:autoRedefine/>
    <w:uiPriority w:val="39"/>
    <w:unhideWhenUsed/>
    <w:pPr>
      <w:tabs>
        <w:tab w:val="left" w:pos="1320"/>
        <w:tab w:val="right" w:leader="dot" w:pos="9350"/>
      </w:tabs>
      <w:spacing w:after="100"/>
      <w:ind w:left="400"/>
    </w:p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rPr>
  </w:style>
  <w:style w:type="numbering" w:styleId="1ai">
    <w:name w:val="Outline List 1"/>
    <w:aliases w:val="List-MindTree"/>
    <w:basedOn w:val="NoList"/>
    <w:pPr>
      <w:numPr>
        <w:numId w:val="2"/>
      </w:numPr>
    </w:p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Pr>
      <w:b/>
      <w:bCs/>
      <w:smallCaps/>
      <w:color w:val="44546A" w:themeColor="text2"/>
      <w:u w:val="single"/>
    </w:rPr>
  </w:style>
  <w:style w:type="character" w:styleId="BookTitle">
    <w:name w:val="Book Title"/>
    <w:basedOn w:val="DefaultParagraphFont"/>
    <w:uiPriority w:val="33"/>
    <w:qFormat/>
    <w:rPr>
      <w:b/>
      <w:bCs/>
      <w:smallCaps/>
      <w:spacing w:val="10"/>
    </w:rPr>
  </w:style>
  <w:style w:type="paragraph" w:customStyle="1" w:styleId="PartHeader">
    <w:name w:val="Part_Header"/>
    <w:basedOn w:val="Heading1"/>
    <w:next w:val="Normal"/>
    <w:link w:val="PartHeaderChar"/>
    <w:qFormat/>
    <w:pPr>
      <w:pageBreakBefore/>
      <w:numPr>
        <w:numId w:val="0"/>
      </w:numPr>
      <w:pBdr>
        <w:top w:val="single" w:sz="4" w:space="3" w:color="auto"/>
        <w:left w:val="single" w:sz="4" w:space="3" w:color="auto"/>
        <w:bottom w:val="single" w:sz="4" w:space="3" w:color="auto"/>
        <w:right w:val="single" w:sz="4" w:space="4" w:color="auto"/>
        <w:between w:val="single" w:sz="4" w:space="3" w:color="auto"/>
        <w:bar w:val="single" w:sz="4" w:color="auto"/>
      </w:pBdr>
      <w:shd w:val="clear" w:color="auto" w:fill="auto"/>
      <w:jc w:val="center"/>
    </w:pPr>
    <w:rPr>
      <w:b/>
      <w:color w:val="000000" w:themeColor="text1"/>
      <w:sz w:val="44"/>
    </w:rPr>
  </w:style>
  <w:style w:type="character" w:customStyle="1" w:styleId="PartHeaderChar">
    <w:name w:val="Part_Header Char"/>
    <w:basedOn w:val="Heading1Char"/>
    <w:link w:val="PartHeader"/>
    <w:rPr>
      <w:rFonts w:ascii="Arial Black" w:eastAsiaTheme="majorEastAsia" w:hAnsi="Arial Black" w:cstheme="majorBidi"/>
      <w:b/>
      <w:color w:val="000000" w:themeColor="text1"/>
      <w:sz w:val="44"/>
      <w:szCs w:val="36"/>
      <w:shd w:val="clear" w:color="auto" w:fill="001551"/>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CommentSubject">
    <w:name w:val="annotation subject"/>
    <w:basedOn w:val="CommentText"/>
    <w:next w:val="CommentText"/>
    <w:link w:val="CommentSubjectChar"/>
    <w:uiPriority w:val="99"/>
    <w:semiHidden/>
    <w:unhideWhenUsed/>
    <w:pPr>
      <w:spacing w:before="0" w:beforeAutospacing="0" w:after="160" w:afterAutospacing="0"/>
      <w:jc w:val="left"/>
    </w:pPr>
    <w:rPr>
      <w:rFonts w:eastAsiaTheme="minorEastAsia"/>
      <w:b/>
      <w:bCs/>
      <w:sz w:val="20"/>
      <w:lang w:val="en-US"/>
    </w:rPr>
  </w:style>
  <w:style w:type="character" w:customStyle="1" w:styleId="CommentSubjectChar">
    <w:name w:val="Comment Subject Char"/>
    <w:basedOn w:val="CommentTextChar"/>
    <w:link w:val="CommentSubject"/>
    <w:uiPriority w:val="99"/>
    <w:semiHidden/>
    <w:rPr>
      <w:rFonts w:ascii="Arial" w:eastAsia="Times New Roman" w:hAnsi="Arial" w:cs="Times New Roman"/>
      <w:b/>
      <w:bCs/>
      <w:sz w:val="20"/>
      <w:szCs w:val="20"/>
      <w:lang w:val="en-IN"/>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matchedterm">
    <w:name w:val="matched_term"/>
    <w:basedOn w:val="DefaultParagraphFont"/>
    <w:rsid w:val="00FB48C6"/>
  </w:style>
  <w:style w:type="paragraph" w:styleId="BodyTextIndent2">
    <w:name w:val="Body Text Indent 2"/>
    <w:basedOn w:val="Normal"/>
    <w:link w:val="BodyTextIndent2Char"/>
    <w:uiPriority w:val="99"/>
    <w:semiHidden/>
    <w:unhideWhenUsed/>
    <w:rsid w:val="00E060CB"/>
    <w:pPr>
      <w:spacing w:after="120" w:line="480" w:lineRule="auto"/>
      <w:ind w:left="360"/>
    </w:pPr>
  </w:style>
  <w:style w:type="character" w:customStyle="1" w:styleId="BodyTextIndent2Char">
    <w:name w:val="Body Text Indent 2 Char"/>
    <w:basedOn w:val="DefaultParagraphFont"/>
    <w:link w:val="BodyTextIndent2"/>
    <w:uiPriority w:val="99"/>
    <w:semiHidden/>
    <w:rsid w:val="00E060CB"/>
  </w:style>
  <w:style w:type="character" w:styleId="UnresolvedMention">
    <w:name w:val="Unresolved Mention"/>
    <w:basedOn w:val="DefaultParagraphFont"/>
    <w:uiPriority w:val="99"/>
    <w:semiHidden/>
    <w:unhideWhenUsed/>
    <w:rsid w:val="003A3137"/>
    <w:rPr>
      <w:color w:val="808080"/>
      <w:shd w:val="clear" w:color="auto" w:fill="E6E6E6"/>
    </w:rPr>
  </w:style>
  <w:style w:type="paragraph" w:styleId="Revision">
    <w:name w:val="Revision"/>
    <w:hidden/>
    <w:uiPriority w:val="99"/>
    <w:semiHidden/>
    <w:rsid w:val="007628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9734">
      <w:bodyDiv w:val="1"/>
      <w:marLeft w:val="0"/>
      <w:marRight w:val="0"/>
      <w:marTop w:val="0"/>
      <w:marBottom w:val="0"/>
      <w:divBdr>
        <w:top w:val="none" w:sz="0" w:space="0" w:color="auto"/>
        <w:left w:val="none" w:sz="0" w:space="0" w:color="auto"/>
        <w:bottom w:val="none" w:sz="0" w:space="0" w:color="auto"/>
        <w:right w:val="none" w:sz="0" w:space="0" w:color="auto"/>
      </w:divBdr>
    </w:div>
    <w:div w:id="37777782">
      <w:bodyDiv w:val="1"/>
      <w:marLeft w:val="0"/>
      <w:marRight w:val="0"/>
      <w:marTop w:val="0"/>
      <w:marBottom w:val="0"/>
      <w:divBdr>
        <w:top w:val="none" w:sz="0" w:space="0" w:color="auto"/>
        <w:left w:val="none" w:sz="0" w:space="0" w:color="auto"/>
        <w:bottom w:val="none" w:sz="0" w:space="0" w:color="auto"/>
        <w:right w:val="none" w:sz="0" w:space="0" w:color="auto"/>
      </w:divBdr>
      <w:divsChild>
        <w:div w:id="69012552">
          <w:marLeft w:val="0"/>
          <w:marRight w:val="0"/>
          <w:marTop w:val="0"/>
          <w:marBottom w:val="0"/>
          <w:divBdr>
            <w:top w:val="none" w:sz="0" w:space="0" w:color="auto"/>
            <w:left w:val="none" w:sz="0" w:space="0" w:color="auto"/>
            <w:bottom w:val="none" w:sz="0" w:space="0" w:color="auto"/>
            <w:right w:val="none" w:sz="0" w:space="0" w:color="auto"/>
          </w:divBdr>
          <w:divsChild>
            <w:div w:id="158233965">
              <w:marLeft w:val="0"/>
              <w:marRight w:val="0"/>
              <w:marTop w:val="0"/>
              <w:marBottom w:val="0"/>
              <w:divBdr>
                <w:top w:val="none" w:sz="0" w:space="0" w:color="auto"/>
                <w:left w:val="none" w:sz="0" w:space="0" w:color="auto"/>
                <w:bottom w:val="none" w:sz="0" w:space="0" w:color="auto"/>
                <w:right w:val="none" w:sz="0" w:space="0" w:color="auto"/>
              </w:divBdr>
            </w:div>
          </w:divsChild>
        </w:div>
        <w:div w:id="210116312">
          <w:marLeft w:val="0"/>
          <w:marRight w:val="0"/>
          <w:marTop w:val="0"/>
          <w:marBottom w:val="0"/>
          <w:divBdr>
            <w:top w:val="none" w:sz="0" w:space="0" w:color="auto"/>
            <w:left w:val="none" w:sz="0" w:space="0" w:color="auto"/>
            <w:bottom w:val="none" w:sz="0" w:space="0" w:color="auto"/>
            <w:right w:val="none" w:sz="0" w:space="0" w:color="auto"/>
          </w:divBdr>
          <w:divsChild>
            <w:div w:id="1782411245">
              <w:marLeft w:val="0"/>
              <w:marRight w:val="0"/>
              <w:marTop w:val="0"/>
              <w:marBottom w:val="0"/>
              <w:divBdr>
                <w:top w:val="none" w:sz="0" w:space="0" w:color="auto"/>
                <w:left w:val="none" w:sz="0" w:space="0" w:color="auto"/>
                <w:bottom w:val="none" w:sz="0" w:space="0" w:color="auto"/>
                <w:right w:val="none" w:sz="0" w:space="0" w:color="auto"/>
              </w:divBdr>
            </w:div>
          </w:divsChild>
        </w:div>
        <w:div w:id="230047441">
          <w:marLeft w:val="0"/>
          <w:marRight w:val="0"/>
          <w:marTop w:val="0"/>
          <w:marBottom w:val="0"/>
          <w:divBdr>
            <w:top w:val="none" w:sz="0" w:space="0" w:color="auto"/>
            <w:left w:val="none" w:sz="0" w:space="0" w:color="auto"/>
            <w:bottom w:val="none" w:sz="0" w:space="0" w:color="auto"/>
            <w:right w:val="none" w:sz="0" w:space="0" w:color="auto"/>
          </w:divBdr>
          <w:divsChild>
            <w:div w:id="286812982">
              <w:marLeft w:val="0"/>
              <w:marRight w:val="0"/>
              <w:marTop w:val="0"/>
              <w:marBottom w:val="0"/>
              <w:divBdr>
                <w:top w:val="none" w:sz="0" w:space="0" w:color="auto"/>
                <w:left w:val="none" w:sz="0" w:space="0" w:color="auto"/>
                <w:bottom w:val="none" w:sz="0" w:space="0" w:color="auto"/>
                <w:right w:val="none" w:sz="0" w:space="0" w:color="auto"/>
              </w:divBdr>
            </w:div>
          </w:divsChild>
        </w:div>
        <w:div w:id="231474033">
          <w:marLeft w:val="0"/>
          <w:marRight w:val="0"/>
          <w:marTop w:val="0"/>
          <w:marBottom w:val="0"/>
          <w:divBdr>
            <w:top w:val="none" w:sz="0" w:space="0" w:color="auto"/>
            <w:left w:val="none" w:sz="0" w:space="0" w:color="auto"/>
            <w:bottom w:val="none" w:sz="0" w:space="0" w:color="auto"/>
            <w:right w:val="none" w:sz="0" w:space="0" w:color="auto"/>
          </w:divBdr>
          <w:divsChild>
            <w:div w:id="869301924">
              <w:marLeft w:val="0"/>
              <w:marRight w:val="0"/>
              <w:marTop w:val="0"/>
              <w:marBottom w:val="0"/>
              <w:divBdr>
                <w:top w:val="none" w:sz="0" w:space="0" w:color="auto"/>
                <w:left w:val="none" w:sz="0" w:space="0" w:color="auto"/>
                <w:bottom w:val="none" w:sz="0" w:space="0" w:color="auto"/>
                <w:right w:val="none" w:sz="0" w:space="0" w:color="auto"/>
              </w:divBdr>
            </w:div>
          </w:divsChild>
        </w:div>
        <w:div w:id="493450516">
          <w:marLeft w:val="0"/>
          <w:marRight w:val="0"/>
          <w:marTop w:val="0"/>
          <w:marBottom w:val="0"/>
          <w:divBdr>
            <w:top w:val="none" w:sz="0" w:space="0" w:color="auto"/>
            <w:left w:val="none" w:sz="0" w:space="0" w:color="auto"/>
            <w:bottom w:val="none" w:sz="0" w:space="0" w:color="auto"/>
            <w:right w:val="none" w:sz="0" w:space="0" w:color="auto"/>
          </w:divBdr>
          <w:divsChild>
            <w:div w:id="1568344192">
              <w:marLeft w:val="0"/>
              <w:marRight w:val="0"/>
              <w:marTop w:val="0"/>
              <w:marBottom w:val="0"/>
              <w:divBdr>
                <w:top w:val="none" w:sz="0" w:space="0" w:color="auto"/>
                <w:left w:val="none" w:sz="0" w:space="0" w:color="auto"/>
                <w:bottom w:val="none" w:sz="0" w:space="0" w:color="auto"/>
                <w:right w:val="none" w:sz="0" w:space="0" w:color="auto"/>
              </w:divBdr>
            </w:div>
          </w:divsChild>
        </w:div>
        <w:div w:id="524439639">
          <w:marLeft w:val="0"/>
          <w:marRight w:val="0"/>
          <w:marTop w:val="0"/>
          <w:marBottom w:val="0"/>
          <w:divBdr>
            <w:top w:val="none" w:sz="0" w:space="0" w:color="auto"/>
            <w:left w:val="none" w:sz="0" w:space="0" w:color="auto"/>
            <w:bottom w:val="none" w:sz="0" w:space="0" w:color="auto"/>
            <w:right w:val="none" w:sz="0" w:space="0" w:color="auto"/>
          </w:divBdr>
          <w:divsChild>
            <w:div w:id="950090650">
              <w:marLeft w:val="0"/>
              <w:marRight w:val="0"/>
              <w:marTop w:val="0"/>
              <w:marBottom w:val="0"/>
              <w:divBdr>
                <w:top w:val="none" w:sz="0" w:space="0" w:color="auto"/>
                <w:left w:val="none" w:sz="0" w:space="0" w:color="auto"/>
                <w:bottom w:val="none" w:sz="0" w:space="0" w:color="auto"/>
                <w:right w:val="none" w:sz="0" w:space="0" w:color="auto"/>
              </w:divBdr>
            </w:div>
          </w:divsChild>
        </w:div>
        <w:div w:id="730277092">
          <w:marLeft w:val="0"/>
          <w:marRight w:val="0"/>
          <w:marTop w:val="0"/>
          <w:marBottom w:val="0"/>
          <w:divBdr>
            <w:top w:val="none" w:sz="0" w:space="0" w:color="auto"/>
            <w:left w:val="none" w:sz="0" w:space="0" w:color="auto"/>
            <w:bottom w:val="none" w:sz="0" w:space="0" w:color="auto"/>
            <w:right w:val="none" w:sz="0" w:space="0" w:color="auto"/>
          </w:divBdr>
          <w:divsChild>
            <w:div w:id="815612056">
              <w:marLeft w:val="0"/>
              <w:marRight w:val="0"/>
              <w:marTop w:val="0"/>
              <w:marBottom w:val="0"/>
              <w:divBdr>
                <w:top w:val="none" w:sz="0" w:space="0" w:color="auto"/>
                <w:left w:val="none" w:sz="0" w:space="0" w:color="auto"/>
                <w:bottom w:val="none" w:sz="0" w:space="0" w:color="auto"/>
                <w:right w:val="none" w:sz="0" w:space="0" w:color="auto"/>
              </w:divBdr>
            </w:div>
          </w:divsChild>
        </w:div>
        <w:div w:id="758600922">
          <w:marLeft w:val="0"/>
          <w:marRight w:val="0"/>
          <w:marTop w:val="0"/>
          <w:marBottom w:val="0"/>
          <w:divBdr>
            <w:top w:val="none" w:sz="0" w:space="0" w:color="auto"/>
            <w:left w:val="none" w:sz="0" w:space="0" w:color="auto"/>
            <w:bottom w:val="none" w:sz="0" w:space="0" w:color="auto"/>
            <w:right w:val="none" w:sz="0" w:space="0" w:color="auto"/>
          </w:divBdr>
          <w:divsChild>
            <w:div w:id="824511537">
              <w:marLeft w:val="0"/>
              <w:marRight w:val="0"/>
              <w:marTop w:val="0"/>
              <w:marBottom w:val="0"/>
              <w:divBdr>
                <w:top w:val="none" w:sz="0" w:space="0" w:color="auto"/>
                <w:left w:val="none" w:sz="0" w:space="0" w:color="auto"/>
                <w:bottom w:val="none" w:sz="0" w:space="0" w:color="auto"/>
                <w:right w:val="none" w:sz="0" w:space="0" w:color="auto"/>
              </w:divBdr>
            </w:div>
          </w:divsChild>
        </w:div>
        <w:div w:id="763038894">
          <w:marLeft w:val="0"/>
          <w:marRight w:val="0"/>
          <w:marTop w:val="0"/>
          <w:marBottom w:val="0"/>
          <w:divBdr>
            <w:top w:val="none" w:sz="0" w:space="0" w:color="auto"/>
            <w:left w:val="none" w:sz="0" w:space="0" w:color="auto"/>
            <w:bottom w:val="none" w:sz="0" w:space="0" w:color="auto"/>
            <w:right w:val="none" w:sz="0" w:space="0" w:color="auto"/>
          </w:divBdr>
          <w:divsChild>
            <w:div w:id="879898315">
              <w:marLeft w:val="0"/>
              <w:marRight w:val="0"/>
              <w:marTop w:val="0"/>
              <w:marBottom w:val="0"/>
              <w:divBdr>
                <w:top w:val="none" w:sz="0" w:space="0" w:color="auto"/>
                <w:left w:val="none" w:sz="0" w:space="0" w:color="auto"/>
                <w:bottom w:val="none" w:sz="0" w:space="0" w:color="auto"/>
                <w:right w:val="none" w:sz="0" w:space="0" w:color="auto"/>
              </w:divBdr>
            </w:div>
          </w:divsChild>
        </w:div>
        <w:div w:id="1169902915">
          <w:marLeft w:val="0"/>
          <w:marRight w:val="0"/>
          <w:marTop w:val="0"/>
          <w:marBottom w:val="0"/>
          <w:divBdr>
            <w:top w:val="none" w:sz="0" w:space="0" w:color="auto"/>
            <w:left w:val="none" w:sz="0" w:space="0" w:color="auto"/>
            <w:bottom w:val="none" w:sz="0" w:space="0" w:color="auto"/>
            <w:right w:val="none" w:sz="0" w:space="0" w:color="auto"/>
          </w:divBdr>
          <w:divsChild>
            <w:div w:id="1414350995">
              <w:marLeft w:val="0"/>
              <w:marRight w:val="0"/>
              <w:marTop w:val="0"/>
              <w:marBottom w:val="0"/>
              <w:divBdr>
                <w:top w:val="none" w:sz="0" w:space="0" w:color="auto"/>
                <w:left w:val="none" w:sz="0" w:space="0" w:color="auto"/>
                <w:bottom w:val="none" w:sz="0" w:space="0" w:color="auto"/>
                <w:right w:val="none" w:sz="0" w:space="0" w:color="auto"/>
              </w:divBdr>
            </w:div>
          </w:divsChild>
        </w:div>
        <w:div w:id="1260406057">
          <w:marLeft w:val="0"/>
          <w:marRight w:val="0"/>
          <w:marTop w:val="0"/>
          <w:marBottom w:val="0"/>
          <w:divBdr>
            <w:top w:val="none" w:sz="0" w:space="0" w:color="auto"/>
            <w:left w:val="none" w:sz="0" w:space="0" w:color="auto"/>
            <w:bottom w:val="none" w:sz="0" w:space="0" w:color="auto"/>
            <w:right w:val="none" w:sz="0" w:space="0" w:color="auto"/>
          </w:divBdr>
          <w:divsChild>
            <w:div w:id="1026558685">
              <w:marLeft w:val="0"/>
              <w:marRight w:val="0"/>
              <w:marTop w:val="0"/>
              <w:marBottom w:val="0"/>
              <w:divBdr>
                <w:top w:val="none" w:sz="0" w:space="0" w:color="auto"/>
                <w:left w:val="none" w:sz="0" w:space="0" w:color="auto"/>
                <w:bottom w:val="none" w:sz="0" w:space="0" w:color="auto"/>
                <w:right w:val="none" w:sz="0" w:space="0" w:color="auto"/>
              </w:divBdr>
            </w:div>
          </w:divsChild>
        </w:div>
        <w:div w:id="1317681204">
          <w:marLeft w:val="0"/>
          <w:marRight w:val="0"/>
          <w:marTop w:val="0"/>
          <w:marBottom w:val="0"/>
          <w:divBdr>
            <w:top w:val="none" w:sz="0" w:space="0" w:color="auto"/>
            <w:left w:val="none" w:sz="0" w:space="0" w:color="auto"/>
            <w:bottom w:val="none" w:sz="0" w:space="0" w:color="auto"/>
            <w:right w:val="none" w:sz="0" w:space="0" w:color="auto"/>
          </w:divBdr>
          <w:divsChild>
            <w:div w:id="1244801486">
              <w:marLeft w:val="0"/>
              <w:marRight w:val="0"/>
              <w:marTop w:val="0"/>
              <w:marBottom w:val="0"/>
              <w:divBdr>
                <w:top w:val="none" w:sz="0" w:space="0" w:color="auto"/>
                <w:left w:val="none" w:sz="0" w:space="0" w:color="auto"/>
                <w:bottom w:val="none" w:sz="0" w:space="0" w:color="auto"/>
                <w:right w:val="none" w:sz="0" w:space="0" w:color="auto"/>
              </w:divBdr>
            </w:div>
          </w:divsChild>
        </w:div>
        <w:div w:id="1449549260">
          <w:marLeft w:val="0"/>
          <w:marRight w:val="0"/>
          <w:marTop w:val="0"/>
          <w:marBottom w:val="0"/>
          <w:divBdr>
            <w:top w:val="none" w:sz="0" w:space="0" w:color="auto"/>
            <w:left w:val="none" w:sz="0" w:space="0" w:color="auto"/>
            <w:bottom w:val="none" w:sz="0" w:space="0" w:color="auto"/>
            <w:right w:val="none" w:sz="0" w:space="0" w:color="auto"/>
          </w:divBdr>
          <w:divsChild>
            <w:div w:id="1654947804">
              <w:marLeft w:val="0"/>
              <w:marRight w:val="0"/>
              <w:marTop w:val="0"/>
              <w:marBottom w:val="0"/>
              <w:divBdr>
                <w:top w:val="none" w:sz="0" w:space="0" w:color="auto"/>
                <w:left w:val="none" w:sz="0" w:space="0" w:color="auto"/>
                <w:bottom w:val="none" w:sz="0" w:space="0" w:color="auto"/>
                <w:right w:val="none" w:sz="0" w:space="0" w:color="auto"/>
              </w:divBdr>
            </w:div>
          </w:divsChild>
        </w:div>
        <w:div w:id="1749570103">
          <w:marLeft w:val="0"/>
          <w:marRight w:val="0"/>
          <w:marTop w:val="0"/>
          <w:marBottom w:val="0"/>
          <w:divBdr>
            <w:top w:val="none" w:sz="0" w:space="0" w:color="auto"/>
            <w:left w:val="none" w:sz="0" w:space="0" w:color="auto"/>
            <w:bottom w:val="none" w:sz="0" w:space="0" w:color="auto"/>
            <w:right w:val="none" w:sz="0" w:space="0" w:color="auto"/>
          </w:divBdr>
          <w:divsChild>
            <w:div w:id="648439895">
              <w:marLeft w:val="0"/>
              <w:marRight w:val="0"/>
              <w:marTop w:val="0"/>
              <w:marBottom w:val="0"/>
              <w:divBdr>
                <w:top w:val="none" w:sz="0" w:space="0" w:color="auto"/>
                <w:left w:val="none" w:sz="0" w:space="0" w:color="auto"/>
                <w:bottom w:val="none" w:sz="0" w:space="0" w:color="auto"/>
                <w:right w:val="none" w:sz="0" w:space="0" w:color="auto"/>
              </w:divBdr>
            </w:div>
          </w:divsChild>
        </w:div>
        <w:div w:id="1753046508">
          <w:marLeft w:val="0"/>
          <w:marRight w:val="0"/>
          <w:marTop w:val="0"/>
          <w:marBottom w:val="0"/>
          <w:divBdr>
            <w:top w:val="none" w:sz="0" w:space="0" w:color="auto"/>
            <w:left w:val="none" w:sz="0" w:space="0" w:color="auto"/>
            <w:bottom w:val="none" w:sz="0" w:space="0" w:color="auto"/>
            <w:right w:val="none" w:sz="0" w:space="0" w:color="auto"/>
          </w:divBdr>
          <w:divsChild>
            <w:div w:id="15460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151">
      <w:bodyDiv w:val="1"/>
      <w:marLeft w:val="0"/>
      <w:marRight w:val="0"/>
      <w:marTop w:val="0"/>
      <w:marBottom w:val="0"/>
      <w:divBdr>
        <w:top w:val="none" w:sz="0" w:space="0" w:color="auto"/>
        <w:left w:val="none" w:sz="0" w:space="0" w:color="auto"/>
        <w:bottom w:val="none" w:sz="0" w:space="0" w:color="auto"/>
        <w:right w:val="none" w:sz="0" w:space="0" w:color="auto"/>
      </w:divBdr>
    </w:div>
    <w:div w:id="74784435">
      <w:bodyDiv w:val="1"/>
      <w:marLeft w:val="0"/>
      <w:marRight w:val="0"/>
      <w:marTop w:val="0"/>
      <w:marBottom w:val="0"/>
      <w:divBdr>
        <w:top w:val="none" w:sz="0" w:space="0" w:color="auto"/>
        <w:left w:val="none" w:sz="0" w:space="0" w:color="auto"/>
        <w:bottom w:val="none" w:sz="0" w:space="0" w:color="auto"/>
        <w:right w:val="none" w:sz="0" w:space="0" w:color="auto"/>
      </w:divBdr>
    </w:div>
    <w:div w:id="82382248">
      <w:bodyDiv w:val="1"/>
      <w:marLeft w:val="0"/>
      <w:marRight w:val="0"/>
      <w:marTop w:val="0"/>
      <w:marBottom w:val="0"/>
      <w:divBdr>
        <w:top w:val="none" w:sz="0" w:space="0" w:color="auto"/>
        <w:left w:val="none" w:sz="0" w:space="0" w:color="auto"/>
        <w:bottom w:val="none" w:sz="0" w:space="0" w:color="auto"/>
        <w:right w:val="none" w:sz="0" w:space="0" w:color="auto"/>
      </w:divBdr>
      <w:divsChild>
        <w:div w:id="1174150399">
          <w:marLeft w:val="547"/>
          <w:marRight w:val="0"/>
          <w:marTop w:val="0"/>
          <w:marBottom w:val="0"/>
          <w:divBdr>
            <w:top w:val="none" w:sz="0" w:space="0" w:color="auto"/>
            <w:left w:val="none" w:sz="0" w:space="0" w:color="auto"/>
            <w:bottom w:val="none" w:sz="0" w:space="0" w:color="auto"/>
            <w:right w:val="none" w:sz="0" w:space="0" w:color="auto"/>
          </w:divBdr>
        </w:div>
      </w:divsChild>
    </w:div>
    <w:div w:id="106001725">
      <w:bodyDiv w:val="1"/>
      <w:marLeft w:val="0"/>
      <w:marRight w:val="0"/>
      <w:marTop w:val="0"/>
      <w:marBottom w:val="0"/>
      <w:divBdr>
        <w:top w:val="none" w:sz="0" w:space="0" w:color="auto"/>
        <w:left w:val="none" w:sz="0" w:space="0" w:color="auto"/>
        <w:bottom w:val="none" w:sz="0" w:space="0" w:color="auto"/>
        <w:right w:val="none" w:sz="0" w:space="0" w:color="auto"/>
      </w:divBdr>
    </w:div>
    <w:div w:id="163058040">
      <w:bodyDiv w:val="1"/>
      <w:marLeft w:val="0"/>
      <w:marRight w:val="0"/>
      <w:marTop w:val="0"/>
      <w:marBottom w:val="0"/>
      <w:divBdr>
        <w:top w:val="none" w:sz="0" w:space="0" w:color="auto"/>
        <w:left w:val="none" w:sz="0" w:space="0" w:color="auto"/>
        <w:bottom w:val="none" w:sz="0" w:space="0" w:color="auto"/>
        <w:right w:val="none" w:sz="0" w:space="0" w:color="auto"/>
      </w:divBdr>
    </w:div>
    <w:div w:id="218790606">
      <w:bodyDiv w:val="1"/>
      <w:marLeft w:val="0"/>
      <w:marRight w:val="0"/>
      <w:marTop w:val="0"/>
      <w:marBottom w:val="0"/>
      <w:divBdr>
        <w:top w:val="none" w:sz="0" w:space="0" w:color="auto"/>
        <w:left w:val="none" w:sz="0" w:space="0" w:color="auto"/>
        <w:bottom w:val="none" w:sz="0" w:space="0" w:color="auto"/>
        <w:right w:val="none" w:sz="0" w:space="0" w:color="auto"/>
      </w:divBdr>
    </w:div>
    <w:div w:id="224996498">
      <w:bodyDiv w:val="1"/>
      <w:marLeft w:val="0"/>
      <w:marRight w:val="0"/>
      <w:marTop w:val="0"/>
      <w:marBottom w:val="0"/>
      <w:divBdr>
        <w:top w:val="none" w:sz="0" w:space="0" w:color="auto"/>
        <w:left w:val="none" w:sz="0" w:space="0" w:color="auto"/>
        <w:bottom w:val="none" w:sz="0" w:space="0" w:color="auto"/>
        <w:right w:val="none" w:sz="0" w:space="0" w:color="auto"/>
      </w:divBdr>
    </w:div>
    <w:div w:id="331178263">
      <w:bodyDiv w:val="1"/>
      <w:marLeft w:val="0"/>
      <w:marRight w:val="0"/>
      <w:marTop w:val="0"/>
      <w:marBottom w:val="0"/>
      <w:divBdr>
        <w:top w:val="none" w:sz="0" w:space="0" w:color="auto"/>
        <w:left w:val="none" w:sz="0" w:space="0" w:color="auto"/>
        <w:bottom w:val="none" w:sz="0" w:space="0" w:color="auto"/>
        <w:right w:val="none" w:sz="0" w:space="0" w:color="auto"/>
      </w:divBdr>
      <w:divsChild>
        <w:div w:id="16006892">
          <w:marLeft w:val="446"/>
          <w:marRight w:val="0"/>
          <w:marTop w:val="0"/>
          <w:marBottom w:val="0"/>
          <w:divBdr>
            <w:top w:val="none" w:sz="0" w:space="0" w:color="auto"/>
            <w:left w:val="none" w:sz="0" w:space="0" w:color="auto"/>
            <w:bottom w:val="none" w:sz="0" w:space="0" w:color="auto"/>
            <w:right w:val="none" w:sz="0" w:space="0" w:color="auto"/>
          </w:divBdr>
        </w:div>
        <w:div w:id="288049278">
          <w:marLeft w:val="446"/>
          <w:marRight w:val="0"/>
          <w:marTop w:val="0"/>
          <w:marBottom w:val="0"/>
          <w:divBdr>
            <w:top w:val="none" w:sz="0" w:space="0" w:color="auto"/>
            <w:left w:val="none" w:sz="0" w:space="0" w:color="auto"/>
            <w:bottom w:val="none" w:sz="0" w:space="0" w:color="auto"/>
            <w:right w:val="none" w:sz="0" w:space="0" w:color="auto"/>
          </w:divBdr>
        </w:div>
        <w:div w:id="357699239">
          <w:marLeft w:val="446"/>
          <w:marRight w:val="0"/>
          <w:marTop w:val="0"/>
          <w:marBottom w:val="0"/>
          <w:divBdr>
            <w:top w:val="none" w:sz="0" w:space="0" w:color="auto"/>
            <w:left w:val="none" w:sz="0" w:space="0" w:color="auto"/>
            <w:bottom w:val="none" w:sz="0" w:space="0" w:color="auto"/>
            <w:right w:val="none" w:sz="0" w:space="0" w:color="auto"/>
          </w:divBdr>
        </w:div>
        <w:div w:id="543298395">
          <w:marLeft w:val="446"/>
          <w:marRight w:val="0"/>
          <w:marTop w:val="0"/>
          <w:marBottom w:val="0"/>
          <w:divBdr>
            <w:top w:val="none" w:sz="0" w:space="0" w:color="auto"/>
            <w:left w:val="none" w:sz="0" w:space="0" w:color="auto"/>
            <w:bottom w:val="none" w:sz="0" w:space="0" w:color="auto"/>
            <w:right w:val="none" w:sz="0" w:space="0" w:color="auto"/>
          </w:divBdr>
        </w:div>
        <w:div w:id="552470894">
          <w:marLeft w:val="446"/>
          <w:marRight w:val="0"/>
          <w:marTop w:val="0"/>
          <w:marBottom w:val="0"/>
          <w:divBdr>
            <w:top w:val="none" w:sz="0" w:space="0" w:color="auto"/>
            <w:left w:val="none" w:sz="0" w:space="0" w:color="auto"/>
            <w:bottom w:val="none" w:sz="0" w:space="0" w:color="auto"/>
            <w:right w:val="none" w:sz="0" w:space="0" w:color="auto"/>
          </w:divBdr>
        </w:div>
        <w:div w:id="629627510">
          <w:marLeft w:val="446"/>
          <w:marRight w:val="0"/>
          <w:marTop w:val="0"/>
          <w:marBottom w:val="0"/>
          <w:divBdr>
            <w:top w:val="none" w:sz="0" w:space="0" w:color="auto"/>
            <w:left w:val="none" w:sz="0" w:space="0" w:color="auto"/>
            <w:bottom w:val="none" w:sz="0" w:space="0" w:color="auto"/>
            <w:right w:val="none" w:sz="0" w:space="0" w:color="auto"/>
          </w:divBdr>
        </w:div>
        <w:div w:id="843322791">
          <w:marLeft w:val="446"/>
          <w:marRight w:val="0"/>
          <w:marTop w:val="0"/>
          <w:marBottom w:val="0"/>
          <w:divBdr>
            <w:top w:val="none" w:sz="0" w:space="0" w:color="auto"/>
            <w:left w:val="none" w:sz="0" w:space="0" w:color="auto"/>
            <w:bottom w:val="none" w:sz="0" w:space="0" w:color="auto"/>
            <w:right w:val="none" w:sz="0" w:space="0" w:color="auto"/>
          </w:divBdr>
        </w:div>
        <w:div w:id="1383750805">
          <w:marLeft w:val="446"/>
          <w:marRight w:val="0"/>
          <w:marTop w:val="0"/>
          <w:marBottom w:val="0"/>
          <w:divBdr>
            <w:top w:val="none" w:sz="0" w:space="0" w:color="auto"/>
            <w:left w:val="none" w:sz="0" w:space="0" w:color="auto"/>
            <w:bottom w:val="none" w:sz="0" w:space="0" w:color="auto"/>
            <w:right w:val="none" w:sz="0" w:space="0" w:color="auto"/>
          </w:divBdr>
        </w:div>
        <w:div w:id="1583684001">
          <w:marLeft w:val="446"/>
          <w:marRight w:val="0"/>
          <w:marTop w:val="0"/>
          <w:marBottom w:val="0"/>
          <w:divBdr>
            <w:top w:val="none" w:sz="0" w:space="0" w:color="auto"/>
            <w:left w:val="none" w:sz="0" w:space="0" w:color="auto"/>
            <w:bottom w:val="none" w:sz="0" w:space="0" w:color="auto"/>
            <w:right w:val="none" w:sz="0" w:space="0" w:color="auto"/>
          </w:divBdr>
        </w:div>
        <w:div w:id="1799180591">
          <w:marLeft w:val="446"/>
          <w:marRight w:val="0"/>
          <w:marTop w:val="0"/>
          <w:marBottom w:val="0"/>
          <w:divBdr>
            <w:top w:val="none" w:sz="0" w:space="0" w:color="auto"/>
            <w:left w:val="none" w:sz="0" w:space="0" w:color="auto"/>
            <w:bottom w:val="none" w:sz="0" w:space="0" w:color="auto"/>
            <w:right w:val="none" w:sz="0" w:space="0" w:color="auto"/>
          </w:divBdr>
        </w:div>
      </w:divsChild>
    </w:div>
    <w:div w:id="432820927">
      <w:bodyDiv w:val="1"/>
      <w:marLeft w:val="0"/>
      <w:marRight w:val="0"/>
      <w:marTop w:val="0"/>
      <w:marBottom w:val="0"/>
      <w:divBdr>
        <w:top w:val="none" w:sz="0" w:space="0" w:color="auto"/>
        <w:left w:val="none" w:sz="0" w:space="0" w:color="auto"/>
        <w:bottom w:val="none" w:sz="0" w:space="0" w:color="auto"/>
        <w:right w:val="none" w:sz="0" w:space="0" w:color="auto"/>
      </w:divBdr>
    </w:div>
    <w:div w:id="434598795">
      <w:bodyDiv w:val="1"/>
      <w:marLeft w:val="0"/>
      <w:marRight w:val="0"/>
      <w:marTop w:val="0"/>
      <w:marBottom w:val="0"/>
      <w:divBdr>
        <w:top w:val="none" w:sz="0" w:space="0" w:color="auto"/>
        <w:left w:val="none" w:sz="0" w:space="0" w:color="auto"/>
        <w:bottom w:val="none" w:sz="0" w:space="0" w:color="auto"/>
        <w:right w:val="none" w:sz="0" w:space="0" w:color="auto"/>
      </w:divBdr>
    </w:div>
    <w:div w:id="492919496">
      <w:bodyDiv w:val="1"/>
      <w:marLeft w:val="0"/>
      <w:marRight w:val="0"/>
      <w:marTop w:val="0"/>
      <w:marBottom w:val="0"/>
      <w:divBdr>
        <w:top w:val="none" w:sz="0" w:space="0" w:color="auto"/>
        <w:left w:val="none" w:sz="0" w:space="0" w:color="auto"/>
        <w:bottom w:val="none" w:sz="0" w:space="0" w:color="auto"/>
        <w:right w:val="none" w:sz="0" w:space="0" w:color="auto"/>
      </w:divBdr>
    </w:div>
    <w:div w:id="600069314">
      <w:bodyDiv w:val="1"/>
      <w:marLeft w:val="0"/>
      <w:marRight w:val="0"/>
      <w:marTop w:val="0"/>
      <w:marBottom w:val="0"/>
      <w:divBdr>
        <w:top w:val="none" w:sz="0" w:space="0" w:color="auto"/>
        <w:left w:val="none" w:sz="0" w:space="0" w:color="auto"/>
        <w:bottom w:val="none" w:sz="0" w:space="0" w:color="auto"/>
        <w:right w:val="none" w:sz="0" w:space="0" w:color="auto"/>
      </w:divBdr>
      <w:divsChild>
        <w:div w:id="570850430">
          <w:marLeft w:val="547"/>
          <w:marRight w:val="0"/>
          <w:marTop w:val="0"/>
          <w:marBottom w:val="0"/>
          <w:divBdr>
            <w:top w:val="none" w:sz="0" w:space="0" w:color="auto"/>
            <w:left w:val="none" w:sz="0" w:space="0" w:color="auto"/>
            <w:bottom w:val="none" w:sz="0" w:space="0" w:color="auto"/>
            <w:right w:val="none" w:sz="0" w:space="0" w:color="auto"/>
          </w:divBdr>
        </w:div>
      </w:divsChild>
    </w:div>
    <w:div w:id="628976136">
      <w:bodyDiv w:val="1"/>
      <w:marLeft w:val="0"/>
      <w:marRight w:val="0"/>
      <w:marTop w:val="0"/>
      <w:marBottom w:val="0"/>
      <w:divBdr>
        <w:top w:val="none" w:sz="0" w:space="0" w:color="auto"/>
        <w:left w:val="none" w:sz="0" w:space="0" w:color="auto"/>
        <w:bottom w:val="none" w:sz="0" w:space="0" w:color="auto"/>
        <w:right w:val="none" w:sz="0" w:space="0" w:color="auto"/>
      </w:divBdr>
      <w:divsChild>
        <w:div w:id="86269367">
          <w:marLeft w:val="446"/>
          <w:marRight w:val="0"/>
          <w:marTop w:val="0"/>
          <w:marBottom w:val="0"/>
          <w:divBdr>
            <w:top w:val="none" w:sz="0" w:space="0" w:color="auto"/>
            <w:left w:val="none" w:sz="0" w:space="0" w:color="auto"/>
            <w:bottom w:val="none" w:sz="0" w:space="0" w:color="auto"/>
            <w:right w:val="none" w:sz="0" w:space="0" w:color="auto"/>
          </w:divBdr>
        </w:div>
        <w:div w:id="121775562">
          <w:marLeft w:val="1166"/>
          <w:marRight w:val="0"/>
          <w:marTop w:val="0"/>
          <w:marBottom w:val="0"/>
          <w:divBdr>
            <w:top w:val="none" w:sz="0" w:space="0" w:color="auto"/>
            <w:left w:val="none" w:sz="0" w:space="0" w:color="auto"/>
            <w:bottom w:val="none" w:sz="0" w:space="0" w:color="auto"/>
            <w:right w:val="none" w:sz="0" w:space="0" w:color="auto"/>
          </w:divBdr>
        </w:div>
        <w:div w:id="660355165">
          <w:marLeft w:val="1166"/>
          <w:marRight w:val="0"/>
          <w:marTop w:val="0"/>
          <w:marBottom w:val="0"/>
          <w:divBdr>
            <w:top w:val="none" w:sz="0" w:space="0" w:color="auto"/>
            <w:left w:val="none" w:sz="0" w:space="0" w:color="auto"/>
            <w:bottom w:val="none" w:sz="0" w:space="0" w:color="auto"/>
            <w:right w:val="none" w:sz="0" w:space="0" w:color="auto"/>
          </w:divBdr>
        </w:div>
        <w:div w:id="1120758077">
          <w:marLeft w:val="446"/>
          <w:marRight w:val="0"/>
          <w:marTop w:val="0"/>
          <w:marBottom w:val="0"/>
          <w:divBdr>
            <w:top w:val="none" w:sz="0" w:space="0" w:color="auto"/>
            <w:left w:val="none" w:sz="0" w:space="0" w:color="auto"/>
            <w:bottom w:val="none" w:sz="0" w:space="0" w:color="auto"/>
            <w:right w:val="none" w:sz="0" w:space="0" w:color="auto"/>
          </w:divBdr>
        </w:div>
        <w:div w:id="1343162396">
          <w:marLeft w:val="446"/>
          <w:marRight w:val="0"/>
          <w:marTop w:val="0"/>
          <w:marBottom w:val="0"/>
          <w:divBdr>
            <w:top w:val="none" w:sz="0" w:space="0" w:color="auto"/>
            <w:left w:val="none" w:sz="0" w:space="0" w:color="auto"/>
            <w:bottom w:val="none" w:sz="0" w:space="0" w:color="auto"/>
            <w:right w:val="none" w:sz="0" w:space="0" w:color="auto"/>
          </w:divBdr>
        </w:div>
        <w:div w:id="1368800117">
          <w:marLeft w:val="446"/>
          <w:marRight w:val="0"/>
          <w:marTop w:val="0"/>
          <w:marBottom w:val="0"/>
          <w:divBdr>
            <w:top w:val="none" w:sz="0" w:space="0" w:color="auto"/>
            <w:left w:val="none" w:sz="0" w:space="0" w:color="auto"/>
            <w:bottom w:val="none" w:sz="0" w:space="0" w:color="auto"/>
            <w:right w:val="none" w:sz="0" w:space="0" w:color="auto"/>
          </w:divBdr>
        </w:div>
      </w:divsChild>
    </w:div>
    <w:div w:id="716661807">
      <w:bodyDiv w:val="1"/>
      <w:marLeft w:val="0"/>
      <w:marRight w:val="0"/>
      <w:marTop w:val="0"/>
      <w:marBottom w:val="0"/>
      <w:divBdr>
        <w:top w:val="none" w:sz="0" w:space="0" w:color="auto"/>
        <w:left w:val="none" w:sz="0" w:space="0" w:color="auto"/>
        <w:bottom w:val="none" w:sz="0" w:space="0" w:color="auto"/>
        <w:right w:val="none" w:sz="0" w:space="0" w:color="auto"/>
      </w:divBdr>
    </w:div>
    <w:div w:id="818310024">
      <w:bodyDiv w:val="1"/>
      <w:marLeft w:val="0"/>
      <w:marRight w:val="0"/>
      <w:marTop w:val="0"/>
      <w:marBottom w:val="0"/>
      <w:divBdr>
        <w:top w:val="none" w:sz="0" w:space="0" w:color="auto"/>
        <w:left w:val="none" w:sz="0" w:space="0" w:color="auto"/>
        <w:bottom w:val="none" w:sz="0" w:space="0" w:color="auto"/>
        <w:right w:val="none" w:sz="0" w:space="0" w:color="auto"/>
      </w:divBdr>
    </w:div>
    <w:div w:id="835608985">
      <w:bodyDiv w:val="1"/>
      <w:marLeft w:val="0"/>
      <w:marRight w:val="0"/>
      <w:marTop w:val="0"/>
      <w:marBottom w:val="0"/>
      <w:divBdr>
        <w:top w:val="none" w:sz="0" w:space="0" w:color="auto"/>
        <w:left w:val="none" w:sz="0" w:space="0" w:color="auto"/>
        <w:bottom w:val="none" w:sz="0" w:space="0" w:color="auto"/>
        <w:right w:val="none" w:sz="0" w:space="0" w:color="auto"/>
      </w:divBdr>
    </w:div>
    <w:div w:id="836313465">
      <w:bodyDiv w:val="1"/>
      <w:marLeft w:val="0"/>
      <w:marRight w:val="0"/>
      <w:marTop w:val="0"/>
      <w:marBottom w:val="0"/>
      <w:divBdr>
        <w:top w:val="none" w:sz="0" w:space="0" w:color="auto"/>
        <w:left w:val="none" w:sz="0" w:space="0" w:color="auto"/>
        <w:bottom w:val="none" w:sz="0" w:space="0" w:color="auto"/>
        <w:right w:val="none" w:sz="0" w:space="0" w:color="auto"/>
      </w:divBdr>
      <w:divsChild>
        <w:div w:id="179513044">
          <w:marLeft w:val="547"/>
          <w:marRight w:val="0"/>
          <w:marTop w:val="0"/>
          <w:marBottom w:val="0"/>
          <w:divBdr>
            <w:top w:val="none" w:sz="0" w:space="0" w:color="auto"/>
            <w:left w:val="none" w:sz="0" w:space="0" w:color="auto"/>
            <w:bottom w:val="none" w:sz="0" w:space="0" w:color="auto"/>
            <w:right w:val="none" w:sz="0" w:space="0" w:color="auto"/>
          </w:divBdr>
        </w:div>
      </w:divsChild>
    </w:div>
    <w:div w:id="930240202">
      <w:bodyDiv w:val="1"/>
      <w:marLeft w:val="0"/>
      <w:marRight w:val="0"/>
      <w:marTop w:val="0"/>
      <w:marBottom w:val="0"/>
      <w:divBdr>
        <w:top w:val="none" w:sz="0" w:space="0" w:color="auto"/>
        <w:left w:val="none" w:sz="0" w:space="0" w:color="auto"/>
        <w:bottom w:val="none" w:sz="0" w:space="0" w:color="auto"/>
        <w:right w:val="none" w:sz="0" w:space="0" w:color="auto"/>
      </w:divBdr>
    </w:div>
    <w:div w:id="931814856">
      <w:bodyDiv w:val="1"/>
      <w:marLeft w:val="0"/>
      <w:marRight w:val="0"/>
      <w:marTop w:val="0"/>
      <w:marBottom w:val="0"/>
      <w:divBdr>
        <w:top w:val="none" w:sz="0" w:space="0" w:color="auto"/>
        <w:left w:val="none" w:sz="0" w:space="0" w:color="auto"/>
        <w:bottom w:val="none" w:sz="0" w:space="0" w:color="auto"/>
        <w:right w:val="none" w:sz="0" w:space="0" w:color="auto"/>
      </w:divBdr>
    </w:div>
    <w:div w:id="979728408">
      <w:bodyDiv w:val="1"/>
      <w:marLeft w:val="0"/>
      <w:marRight w:val="0"/>
      <w:marTop w:val="0"/>
      <w:marBottom w:val="0"/>
      <w:divBdr>
        <w:top w:val="none" w:sz="0" w:space="0" w:color="auto"/>
        <w:left w:val="none" w:sz="0" w:space="0" w:color="auto"/>
        <w:bottom w:val="none" w:sz="0" w:space="0" w:color="auto"/>
        <w:right w:val="none" w:sz="0" w:space="0" w:color="auto"/>
      </w:divBdr>
      <w:divsChild>
        <w:div w:id="39088240">
          <w:marLeft w:val="0"/>
          <w:marRight w:val="0"/>
          <w:marTop w:val="0"/>
          <w:marBottom w:val="0"/>
          <w:divBdr>
            <w:top w:val="none" w:sz="0" w:space="0" w:color="auto"/>
            <w:left w:val="none" w:sz="0" w:space="0" w:color="auto"/>
            <w:bottom w:val="none" w:sz="0" w:space="0" w:color="auto"/>
            <w:right w:val="none" w:sz="0" w:space="0" w:color="auto"/>
          </w:divBdr>
          <w:divsChild>
            <w:div w:id="616646531">
              <w:marLeft w:val="0"/>
              <w:marRight w:val="0"/>
              <w:marTop w:val="0"/>
              <w:marBottom w:val="0"/>
              <w:divBdr>
                <w:top w:val="none" w:sz="0" w:space="0" w:color="auto"/>
                <w:left w:val="none" w:sz="0" w:space="0" w:color="auto"/>
                <w:bottom w:val="none" w:sz="0" w:space="0" w:color="auto"/>
                <w:right w:val="none" w:sz="0" w:space="0" w:color="auto"/>
              </w:divBdr>
            </w:div>
          </w:divsChild>
        </w:div>
        <w:div w:id="225386234">
          <w:marLeft w:val="0"/>
          <w:marRight w:val="0"/>
          <w:marTop w:val="0"/>
          <w:marBottom w:val="0"/>
          <w:divBdr>
            <w:top w:val="none" w:sz="0" w:space="0" w:color="auto"/>
            <w:left w:val="none" w:sz="0" w:space="0" w:color="auto"/>
            <w:bottom w:val="none" w:sz="0" w:space="0" w:color="auto"/>
            <w:right w:val="none" w:sz="0" w:space="0" w:color="auto"/>
          </w:divBdr>
          <w:divsChild>
            <w:div w:id="1085540750">
              <w:marLeft w:val="0"/>
              <w:marRight w:val="0"/>
              <w:marTop w:val="0"/>
              <w:marBottom w:val="0"/>
              <w:divBdr>
                <w:top w:val="none" w:sz="0" w:space="0" w:color="auto"/>
                <w:left w:val="none" w:sz="0" w:space="0" w:color="auto"/>
                <w:bottom w:val="none" w:sz="0" w:space="0" w:color="auto"/>
                <w:right w:val="none" w:sz="0" w:space="0" w:color="auto"/>
              </w:divBdr>
            </w:div>
          </w:divsChild>
        </w:div>
        <w:div w:id="280962947">
          <w:marLeft w:val="0"/>
          <w:marRight w:val="0"/>
          <w:marTop w:val="0"/>
          <w:marBottom w:val="0"/>
          <w:divBdr>
            <w:top w:val="none" w:sz="0" w:space="0" w:color="auto"/>
            <w:left w:val="none" w:sz="0" w:space="0" w:color="auto"/>
            <w:bottom w:val="none" w:sz="0" w:space="0" w:color="auto"/>
            <w:right w:val="none" w:sz="0" w:space="0" w:color="auto"/>
          </w:divBdr>
          <w:divsChild>
            <w:div w:id="1571035518">
              <w:marLeft w:val="0"/>
              <w:marRight w:val="0"/>
              <w:marTop w:val="0"/>
              <w:marBottom w:val="0"/>
              <w:divBdr>
                <w:top w:val="none" w:sz="0" w:space="0" w:color="auto"/>
                <w:left w:val="none" w:sz="0" w:space="0" w:color="auto"/>
                <w:bottom w:val="none" w:sz="0" w:space="0" w:color="auto"/>
                <w:right w:val="none" w:sz="0" w:space="0" w:color="auto"/>
              </w:divBdr>
            </w:div>
          </w:divsChild>
        </w:div>
        <w:div w:id="304436914">
          <w:marLeft w:val="0"/>
          <w:marRight w:val="0"/>
          <w:marTop w:val="0"/>
          <w:marBottom w:val="0"/>
          <w:divBdr>
            <w:top w:val="none" w:sz="0" w:space="0" w:color="auto"/>
            <w:left w:val="none" w:sz="0" w:space="0" w:color="auto"/>
            <w:bottom w:val="none" w:sz="0" w:space="0" w:color="auto"/>
            <w:right w:val="none" w:sz="0" w:space="0" w:color="auto"/>
          </w:divBdr>
          <w:divsChild>
            <w:div w:id="892469802">
              <w:marLeft w:val="0"/>
              <w:marRight w:val="0"/>
              <w:marTop w:val="0"/>
              <w:marBottom w:val="0"/>
              <w:divBdr>
                <w:top w:val="none" w:sz="0" w:space="0" w:color="auto"/>
                <w:left w:val="none" w:sz="0" w:space="0" w:color="auto"/>
                <w:bottom w:val="none" w:sz="0" w:space="0" w:color="auto"/>
                <w:right w:val="none" w:sz="0" w:space="0" w:color="auto"/>
              </w:divBdr>
            </w:div>
          </w:divsChild>
        </w:div>
        <w:div w:id="1073622621">
          <w:marLeft w:val="0"/>
          <w:marRight w:val="0"/>
          <w:marTop w:val="0"/>
          <w:marBottom w:val="0"/>
          <w:divBdr>
            <w:top w:val="none" w:sz="0" w:space="0" w:color="auto"/>
            <w:left w:val="none" w:sz="0" w:space="0" w:color="auto"/>
            <w:bottom w:val="none" w:sz="0" w:space="0" w:color="auto"/>
            <w:right w:val="none" w:sz="0" w:space="0" w:color="auto"/>
          </w:divBdr>
          <w:divsChild>
            <w:div w:id="1323390079">
              <w:marLeft w:val="0"/>
              <w:marRight w:val="0"/>
              <w:marTop w:val="0"/>
              <w:marBottom w:val="0"/>
              <w:divBdr>
                <w:top w:val="none" w:sz="0" w:space="0" w:color="auto"/>
                <w:left w:val="none" w:sz="0" w:space="0" w:color="auto"/>
                <w:bottom w:val="none" w:sz="0" w:space="0" w:color="auto"/>
                <w:right w:val="none" w:sz="0" w:space="0" w:color="auto"/>
              </w:divBdr>
            </w:div>
          </w:divsChild>
        </w:div>
        <w:div w:id="1097823947">
          <w:marLeft w:val="0"/>
          <w:marRight w:val="0"/>
          <w:marTop w:val="0"/>
          <w:marBottom w:val="0"/>
          <w:divBdr>
            <w:top w:val="none" w:sz="0" w:space="0" w:color="auto"/>
            <w:left w:val="none" w:sz="0" w:space="0" w:color="auto"/>
            <w:bottom w:val="none" w:sz="0" w:space="0" w:color="auto"/>
            <w:right w:val="none" w:sz="0" w:space="0" w:color="auto"/>
          </w:divBdr>
          <w:divsChild>
            <w:div w:id="579363942">
              <w:marLeft w:val="0"/>
              <w:marRight w:val="0"/>
              <w:marTop w:val="0"/>
              <w:marBottom w:val="0"/>
              <w:divBdr>
                <w:top w:val="none" w:sz="0" w:space="0" w:color="auto"/>
                <w:left w:val="none" w:sz="0" w:space="0" w:color="auto"/>
                <w:bottom w:val="none" w:sz="0" w:space="0" w:color="auto"/>
                <w:right w:val="none" w:sz="0" w:space="0" w:color="auto"/>
              </w:divBdr>
            </w:div>
          </w:divsChild>
        </w:div>
        <w:div w:id="1183517806">
          <w:marLeft w:val="0"/>
          <w:marRight w:val="0"/>
          <w:marTop w:val="0"/>
          <w:marBottom w:val="0"/>
          <w:divBdr>
            <w:top w:val="none" w:sz="0" w:space="0" w:color="auto"/>
            <w:left w:val="none" w:sz="0" w:space="0" w:color="auto"/>
            <w:bottom w:val="none" w:sz="0" w:space="0" w:color="auto"/>
            <w:right w:val="none" w:sz="0" w:space="0" w:color="auto"/>
          </w:divBdr>
          <w:divsChild>
            <w:div w:id="1697534139">
              <w:marLeft w:val="0"/>
              <w:marRight w:val="0"/>
              <w:marTop w:val="0"/>
              <w:marBottom w:val="0"/>
              <w:divBdr>
                <w:top w:val="none" w:sz="0" w:space="0" w:color="auto"/>
                <w:left w:val="none" w:sz="0" w:space="0" w:color="auto"/>
                <w:bottom w:val="none" w:sz="0" w:space="0" w:color="auto"/>
                <w:right w:val="none" w:sz="0" w:space="0" w:color="auto"/>
              </w:divBdr>
            </w:div>
          </w:divsChild>
        </w:div>
        <w:div w:id="1238586868">
          <w:marLeft w:val="0"/>
          <w:marRight w:val="0"/>
          <w:marTop w:val="0"/>
          <w:marBottom w:val="0"/>
          <w:divBdr>
            <w:top w:val="none" w:sz="0" w:space="0" w:color="auto"/>
            <w:left w:val="none" w:sz="0" w:space="0" w:color="auto"/>
            <w:bottom w:val="none" w:sz="0" w:space="0" w:color="auto"/>
            <w:right w:val="none" w:sz="0" w:space="0" w:color="auto"/>
          </w:divBdr>
          <w:divsChild>
            <w:div w:id="1233271867">
              <w:marLeft w:val="0"/>
              <w:marRight w:val="0"/>
              <w:marTop w:val="0"/>
              <w:marBottom w:val="0"/>
              <w:divBdr>
                <w:top w:val="none" w:sz="0" w:space="0" w:color="auto"/>
                <w:left w:val="none" w:sz="0" w:space="0" w:color="auto"/>
                <w:bottom w:val="none" w:sz="0" w:space="0" w:color="auto"/>
                <w:right w:val="none" w:sz="0" w:space="0" w:color="auto"/>
              </w:divBdr>
            </w:div>
          </w:divsChild>
        </w:div>
        <w:div w:id="1277256956">
          <w:marLeft w:val="0"/>
          <w:marRight w:val="0"/>
          <w:marTop w:val="0"/>
          <w:marBottom w:val="0"/>
          <w:divBdr>
            <w:top w:val="none" w:sz="0" w:space="0" w:color="auto"/>
            <w:left w:val="none" w:sz="0" w:space="0" w:color="auto"/>
            <w:bottom w:val="none" w:sz="0" w:space="0" w:color="auto"/>
            <w:right w:val="none" w:sz="0" w:space="0" w:color="auto"/>
          </w:divBdr>
          <w:divsChild>
            <w:div w:id="403531788">
              <w:marLeft w:val="0"/>
              <w:marRight w:val="0"/>
              <w:marTop w:val="0"/>
              <w:marBottom w:val="0"/>
              <w:divBdr>
                <w:top w:val="none" w:sz="0" w:space="0" w:color="auto"/>
                <w:left w:val="none" w:sz="0" w:space="0" w:color="auto"/>
                <w:bottom w:val="none" w:sz="0" w:space="0" w:color="auto"/>
                <w:right w:val="none" w:sz="0" w:space="0" w:color="auto"/>
              </w:divBdr>
            </w:div>
          </w:divsChild>
        </w:div>
        <w:div w:id="1656374169">
          <w:marLeft w:val="0"/>
          <w:marRight w:val="0"/>
          <w:marTop w:val="0"/>
          <w:marBottom w:val="0"/>
          <w:divBdr>
            <w:top w:val="none" w:sz="0" w:space="0" w:color="auto"/>
            <w:left w:val="none" w:sz="0" w:space="0" w:color="auto"/>
            <w:bottom w:val="none" w:sz="0" w:space="0" w:color="auto"/>
            <w:right w:val="none" w:sz="0" w:space="0" w:color="auto"/>
          </w:divBdr>
          <w:divsChild>
            <w:div w:id="1920166832">
              <w:marLeft w:val="0"/>
              <w:marRight w:val="0"/>
              <w:marTop w:val="0"/>
              <w:marBottom w:val="0"/>
              <w:divBdr>
                <w:top w:val="none" w:sz="0" w:space="0" w:color="auto"/>
                <w:left w:val="none" w:sz="0" w:space="0" w:color="auto"/>
                <w:bottom w:val="none" w:sz="0" w:space="0" w:color="auto"/>
                <w:right w:val="none" w:sz="0" w:space="0" w:color="auto"/>
              </w:divBdr>
            </w:div>
          </w:divsChild>
        </w:div>
        <w:div w:id="1689065480">
          <w:marLeft w:val="0"/>
          <w:marRight w:val="0"/>
          <w:marTop w:val="0"/>
          <w:marBottom w:val="0"/>
          <w:divBdr>
            <w:top w:val="none" w:sz="0" w:space="0" w:color="auto"/>
            <w:left w:val="none" w:sz="0" w:space="0" w:color="auto"/>
            <w:bottom w:val="none" w:sz="0" w:space="0" w:color="auto"/>
            <w:right w:val="none" w:sz="0" w:space="0" w:color="auto"/>
          </w:divBdr>
          <w:divsChild>
            <w:div w:id="1953246797">
              <w:marLeft w:val="0"/>
              <w:marRight w:val="0"/>
              <w:marTop w:val="0"/>
              <w:marBottom w:val="0"/>
              <w:divBdr>
                <w:top w:val="none" w:sz="0" w:space="0" w:color="auto"/>
                <w:left w:val="none" w:sz="0" w:space="0" w:color="auto"/>
                <w:bottom w:val="none" w:sz="0" w:space="0" w:color="auto"/>
                <w:right w:val="none" w:sz="0" w:space="0" w:color="auto"/>
              </w:divBdr>
            </w:div>
          </w:divsChild>
        </w:div>
        <w:div w:id="1710687998">
          <w:marLeft w:val="0"/>
          <w:marRight w:val="0"/>
          <w:marTop w:val="0"/>
          <w:marBottom w:val="0"/>
          <w:divBdr>
            <w:top w:val="none" w:sz="0" w:space="0" w:color="auto"/>
            <w:left w:val="none" w:sz="0" w:space="0" w:color="auto"/>
            <w:bottom w:val="none" w:sz="0" w:space="0" w:color="auto"/>
            <w:right w:val="none" w:sz="0" w:space="0" w:color="auto"/>
          </w:divBdr>
          <w:divsChild>
            <w:div w:id="1908226812">
              <w:marLeft w:val="0"/>
              <w:marRight w:val="0"/>
              <w:marTop w:val="0"/>
              <w:marBottom w:val="0"/>
              <w:divBdr>
                <w:top w:val="none" w:sz="0" w:space="0" w:color="auto"/>
                <w:left w:val="none" w:sz="0" w:space="0" w:color="auto"/>
                <w:bottom w:val="none" w:sz="0" w:space="0" w:color="auto"/>
                <w:right w:val="none" w:sz="0" w:space="0" w:color="auto"/>
              </w:divBdr>
            </w:div>
          </w:divsChild>
        </w:div>
        <w:div w:id="1888762098">
          <w:marLeft w:val="0"/>
          <w:marRight w:val="0"/>
          <w:marTop w:val="0"/>
          <w:marBottom w:val="0"/>
          <w:divBdr>
            <w:top w:val="none" w:sz="0" w:space="0" w:color="auto"/>
            <w:left w:val="none" w:sz="0" w:space="0" w:color="auto"/>
            <w:bottom w:val="none" w:sz="0" w:space="0" w:color="auto"/>
            <w:right w:val="none" w:sz="0" w:space="0" w:color="auto"/>
          </w:divBdr>
          <w:divsChild>
            <w:div w:id="103887168">
              <w:marLeft w:val="0"/>
              <w:marRight w:val="0"/>
              <w:marTop w:val="0"/>
              <w:marBottom w:val="0"/>
              <w:divBdr>
                <w:top w:val="none" w:sz="0" w:space="0" w:color="auto"/>
                <w:left w:val="none" w:sz="0" w:space="0" w:color="auto"/>
                <w:bottom w:val="none" w:sz="0" w:space="0" w:color="auto"/>
                <w:right w:val="none" w:sz="0" w:space="0" w:color="auto"/>
              </w:divBdr>
            </w:div>
          </w:divsChild>
        </w:div>
        <w:div w:id="1933199075">
          <w:marLeft w:val="0"/>
          <w:marRight w:val="0"/>
          <w:marTop w:val="0"/>
          <w:marBottom w:val="0"/>
          <w:divBdr>
            <w:top w:val="none" w:sz="0" w:space="0" w:color="auto"/>
            <w:left w:val="none" w:sz="0" w:space="0" w:color="auto"/>
            <w:bottom w:val="none" w:sz="0" w:space="0" w:color="auto"/>
            <w:right w:val="none" w:sz="0" w:space="0" w:color="auto"/>
          </w:divBdr>
          <w:divsChild>
            <w:div w:id="1266038958">
              <w:marLeft w:val="0"/>
              <w:marRight w:val="0"/>
              <w:marTop w:val="0"/>
              <w:marBottom w:val="0"/>
              <w:divBdr>
                <w:top w:val="none" w:sz="0" w:space="0" w:color="auto"/>
                <w:left w:val="none" w:sz="0" w:space="0" w:color="auto"/>
                <w:bottom w:val="none" w:sz="0" w:space="0" w:color="auto"/>
                <w:right w:val="none" w:sz="0" w:space="0" w:color="auto"/>
              </w:divBdr>
            </w:div>
          </w:divsChild>
        </w:div>
        <w:div w:id="2125687757">
          <w:marLeft w:val="0"/>
          <w:marRight w:val="0"/>
          <w:marTop w:val="0"/>
          <w:marBottom w:val="0"/>
          <w:divBdr>
            <w:top w:val="none" w:sz="0" w:space="0" w:color="auto"/>
            <w:left w:val="none" w:sz="0" w:space="0" w:color="auto"/>
            <w:bottom w:val="none" w:sz="0" w:space="0" w:color="auto"/>
            <w:right w:val="none" w:sz="0" w:space="0" w:color="auto"/>
          </w:divBdr>
          <w:divsChild>
            <w:div w:id="10404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3553">
      <w:bodyDiv w:val="1"/>
      <w:marLeft w:val="0"/>
      <w:marRight w:val="0"/>
      <w:marTop w:val="0"/>
      <w:marBottom w:val="0"/>
      <w:divBdr>
        <w:top w:val="none" w:sz="0" w:space="0" w:color="auto"/>
        <w:left w:val="none" w:sz="0" w:space="0" w:color="auto"/>
        <w:bottom w:val="none" w:sz="0" w:space="0" w:color="auto"/>
        <w:right w:val="none" w:sz="0" w:space="0" w:color="auto"/>
      </w:divBdr>
      <w:divsChild>
        <w:div w:id="186986858">
          <w:marLeft w:val="0"/>
          <w:marRight w:val="0"/>
          <w:marTop w:val="0"/>
          <w:marBottom w:val="0"/>
          <w:divBdr>
            <w:top w:val="none" w:sz="0" w:space="0" w:color="auto"/>
            <w:left w:val="none" w:sz="0" w:space="0" w:color="auto"/>
            <w:bottom w:val="none" w:sz="0" w:space="0" w:color="auto"/>
            <w:right w:val="none" w:sz="0" w:space="0" w:color="auto"/>
          </w:divBdr>
          <w:divsChild>
            <w:div w:id="662510150">
              <w:marLeft w:val="0"/>
              <w:marRight w:val="0"/>
              <w:marTop w:val="0"/>
              <w:marBottom w:val="0"/>
              <w:divBdr>
                <w:top w:val="none" w:sz="0" w:space="0" w:color="auto"/>
                <w:left w:val="none" w:sz="0" w:space="0" w:color="auto"/>
                <w:bottom w:val="none" w:sz="0" w:space="0" w:color="auto"/>
                <w:right w:val="none" w:sz="0" w:space="0" w:color="auto"/>
              </w:divBdr>
            </w:div>
          </w:divsChild>
        </w:div>
        <w:div w:id="261647442">
          <w:marLeft w:val="0"/>
          <w:marRight w:val="0"/>
          <w:marTop w:val="0"/>
          <w:marBottom w:val="0"/>
          <w:divBdr>
            <w:top w:val="none" w:sz="0" w:space="0" w:color="auto"/>
            <w:left w:val="none" w:sz="0" w:space="0" w:color="auto"/>
            <w:bottom w:val="none" w:sz="0" w:space="0" w:color="auto"/>
            <w:right w:val="none" w:sz="0" w:space="0" w:color="auto"/>
          </w:divBdr>
          <w:divsChild>
            <w:div w:id="1803227908">
              <w:marLeft w:val="0"/>
              <w:marRight w:val="0"/>
              <w:marTop w:val="0"/>
              <w:marBottom w:val="0"/>
              <w:divBdr>
                <w:top w:val="none" w:sz="0" w:space="0" w:color="auto"/>
                <w:left w:val="none" w:sz="0" w:space="0" w:color="auto"/>
                <w:bottom w:val="none" w:sz="0" w:space="0" w:color="auto"/>
                <w:right w:val="none" w:sz="0" w:space="0" w:color="auto"/>
              </w:divBdr>
            </w:div>
          </w:divsChild>
        </w:div>
        <w:div w:id="371997180">
          <w:marLeft w:val="0"/>
          <w:marRight w:val="0"/>
          <w:marTop w:val="0"/>
          <w:marBottom w:val="0"/>
          <w:divBdr>
            <w:top w:val="none" w:sz="0" w:space="0" w:color="auto"/>
            <w:left w:val="none" w:sz="0" w:space="0" w:color="auto"/>
            <w:bottom w:val="none" w:sz="0" w:space="0" w:color="auto"/>
            <w:right w:val="none" w:sz="0" w:space="0" w:color="auto"/>
          </w:divBdr>
          <w:divsChild>
            <w:div w:id="949893792">
              <w:marLeft w:val="0"/>
              <w:marRight w:val="0"/>
              <w:marTop w:val="0"/>
              <w:marBottom w:val="0"/>
              <w:divBdr>
                <w:top w:val="none" w:sz="0" w:space="0" w:color="auto"/>
                <w:left w:val="none" w:sz="0" w:space="0" w:color="auto"/>
                <w:bottom w:val="none" w:sz="0" w:space="0" w:color="auto"/>
                <w:right w:val="none" w:sz="0" w:space="0" w:color="auto"/>
              </w:divBdr>
            </w:div>
          </w:divsChild>
        </w:div>
        <w:div w:id="530580882">
          <w:marLeft w:val="0"/>
          <w:marRight w:val="0"/>
          <w:marTop w:val="0"/>
          <w:marBottom w:val="0"/>
          <w:divBdr>
            <w:top w:val="none" w:sz="0" w:space="0" w:color="auto"/>
            <w:left w:val="none" w:sz="0" w:space="0" w:color="auto"/>
            <w:bottom w:val="none" w:sz="0" w:space="0" w:color="auto"/>
            <w:right w:val="none" w:sz="0" w:space="0" w:color="auto"/>
          </w:divBdr>
          <w:divsChild>
            <w:div w:id="1176192803">
              <w:marLeft w:val="0"/>
              <w:marRight w:val="0"/>
              <w:marTop w:val="0"/>
              <w:marBottom w:val="0"/>
              <w:divBdr>
                <w:top w:val="none" w:sz="0" w:space="0" w:color="auto"/>
                <w:left w:val="none" w:sz="0" w:space="0" w:color="auto"/>
                <w:bottom w:val="none" w:sz="0" w:space="0" w:color="auto"/>
                <w:right w:val="none" w:sz="0" w:space="0" w:color="auto"/>
              </w:divBdr>
            </w:div>
          </w:divsChild>
        </w:div>
        <w:div w:id="833112242">
          <w:marLeft w:val="0"/>
          <w:marRight w:val="0"/>
          <w:marTop w:val="0"/>
          <w:marBottom w:val="0"/>
          <w:divBdr>
            <w:top w:val="none" w:sz="0" w:space="0" w:color="auto"/>
            <w:left w:val="none" w:sz="0" w:space="0" w:color="auto"/>
            <w:bottom w:val="none" w:sz="0" w:space="0" w:color="auto"/>
            <w:right w:val="none" w:sz="0" w:space="0" w:color="auto"/>
          </w:divBdr>
          <w:divsChild>
            <w:div w:id="1954549966">
              <w:marLeft w:val="0"/>
              <w:marRight w:val="0"/>
              <w:marTop w:val="0"/>
              <w:marBottom w:val="0"/>
              <w:divBdr>
                <w:top w:val="none" w:sz="0" w:space="0" w:color="auto"/>
                <w:left w:val="none" w:sz="0" w:space="0" w:color="auto"/>
                <w:bottom w:val="none" w:sz="0" w:space="0" w:color="auto"/>
                <w:right w:val="none" w:sz="0" w:space="0" w:color="auto"/>
              </w:divBdr>
            </w:div>
          </w:divsChild>
        </w:div>
        <w:div w:id="900824287">
          <w:marLeft w:val="0"/>
          <w:marRight w:val="0"/>
          <w:marTop w:val="0"/>
          <w:marBottom w:val="0"/>
          <w:divBdr>
            <w:top w:val="none" w:sz="0" w:space="0" w:color="auto"/>
            <w:left w:val="none" w:sz="0" w:space="0" w:color="auto"/>
            <w:bottom w:val="none" w:sz="0" w:space="0" w:color="auto"/>
            <w:right w:val="none" w:sz="0" w:space="0" w:color="auto"/>
          </w:divBdr>
          <w:divsChild>
            <w:div w:id="1556352639">
              <w:marLeft w:val="0"/>
              <w:marRight w:val="0"/>
              <w:marTop w:val="0"/>
              <w:marBottom w:val="0"/>
              <w:divBdr>
                <w:top w:val="none" w:sz="0" w:space="0" w:color="auto"/>
                <w:left w:val="none" w:sz="0" w:space="0" w:color="auto"/>
                <w:bottom w:val="none" w:sz="0" w:space="0" w:color="auto"/>
                <w:right w:val="none" w:sz="0" w:space="0" w:color="auto"/>
              </w:divBdr>
            </w:div>
          </w:divsChild>
        </w:div>
        <w:div w:id="1001540784">
          <w:marLeft w:val="0"/>
          <w:marRight w:val="0"/>
          <w:marTop w:val="0"/>
          <w:marBottom w:val="0"/>
          <w:divBdr>
            <w:top w:val="none" w:sz="0" w:space="0" w:color="auto"/>
            <w:left w:val="none" w:sz="0" w:space="0" w:color="auto"/>
            <w:bottom w:val="none" w:sz="0" w:space="0" w:color="auto"/>
            <w:right w:val="none" w:sz="0" w:space="0" w:color="auto"/>
          </w:divBdr>
          <w:divsChild>
            <w:div w:id="959914715">
              <w:marLeft w:val="0"/>
              <w:marRight w:val="0"/>
              <w:marTop w:val="0"/>
              <w:marBottom w:val="0"/>
              <w:divBdr>
                <w:top w:val="none" w:sz="0" w:space="0" w:color="auto"/>
                <w:left w:val="none" w:sz="0" w:space="0" w:color="auto"/>
                <w:bottom w:val="none" w:sz="0" w:space="0" w:color="auto"/>
                <w:right w:val="none" w:sz="0" w:space="0" w:color="auto"/>
              </w:divBdr>
            </w:div>
          </w:divsChild>
        </w:div>
        <w:div w:id="1078093933">
          <w:marLeft w:val="0"/>
          <w:marRight w:val="0"/>
          <w:marTop w:val="0"/>
          <w:marBottom w:val="0"/>
          <w:divBdr>
            <w:top w:val="none" w:sz="0" w:space="0" w:color="auto"/>
            <w:left w:val="none" w:sz="0" w:space="0" w:color="auto"/>
            <w:bottom w:val="none" w:sz="0" w:space="0" w:color="auto"/>
            <w:right w:val="none" w:sz="0" w:space="0" w:color="auto"/>
          </w:divBdr>
          <w:divsChild>
            <w:div w:id="2034649758">
              <w:marLeft w:val="0"/>
              <w:marRight w:val="0"/>
              <w:marTop w:val="0"/>
              <w:marBottom w:val="0"/>
              <w:divBdr>
                <w:top w:val="none" w:sz="0" w:space="0" w:color="auto"/>
                <w:left w:val="none" w:sz="0" w:space="0" w:color="auto"/>
                <w:bottom w:val="none" w:sz="0" w:space="0" w:color="auto"/>
                <w:right w:val="none" w:sz="0" w:space="0" w:color="auto"/>
              </w:divBdr>
            </w:div>
          </w:divsChild>
        </w:div>
        <w:div w:id="1110318479">
          <w:marLeft w:val="0"/>
          <w:marRight w:val="0"/>
          <w:marTop w:val="0"/>
          <w:marBottom w:val="0"/>
          <w:divBdr>
            <w:top w:val="none" w:sz="0" w:space="0" w:color="auto"/>
            <w:left w:val="none" w:sz="0" w:space="0" w:color="auto"/>
            <w:bottom w:val="none" w:sz="0" w:space="0" w:color="auto"/>
            <w:right w:val="none" w:sz="0" w:space="0" w:color="auto"/>
          </w:divBdr>
          <w:divsChild>
            <w:div w:id="597056894">
              <w:marLeft w:val="0"/>
              <w:marRight w:val="0"/>
              <w:marTop w:val="0"/>
              <w:marBottom w:val="0"/>
              <w:divBdr>
                <w:top w:val="none" w:sz="0" w:space="0" w:color="auto"/>
                <w:left w:val="none" w:sz="0" w:space="0" w:color="auto"/>
                <w:bottom w:val="none" w:sz="0" w:space="0" w:color="auto"/>
                <w:right w:val="none" w:sz="0" w:space="0" w:color="auto"/>
              </w:divBdr>
            </w:div>
          </w:divsChild>
        </w:div>
        <w:div w:id="1433741579">
          <w:marLeft w:val="0"/>
          <w:marRight w:val="0"/>
          <w:marTop w:val="0"/>
          <w:marBottom w:val="0"/>
          <w:divBdr>
            <w:top w:val="none" w:sz="0" w:space="0" w:color="auto"/>
            <w:left w:val="none" w:sz="0" w:space="0" w:color="auto"/>
            <w:bottom w:val="none" w:sz="0" w:space="0" w:color="auto"/>
            <w:right w:val="none" w:sz="0" w:space="0" w:color="auto"/>
          </w:divBdr>
          <w:divsChild>
            <w:div w:id="227686920">
              <w:marLeft w:val="0"/>
              <w:marRight w:val="0"/>
              <w:marTop w:val="0"/>
              <w:marBottom w:val="0"/>
              <w:divBdr>
                <w:top w:val="none" w:sz="0" w:space="0" w:color="auto"/>
                <w:left w:val="none" w:sz="0" w:space="0" w:color="auto"/>
                <w:bottom w:val="none" w:sz="0" w:space="0" w:color="auto"/>
                <w:right w:val="none" w:sz="0" w:space="0" w:color="auto"/>
              </w:divBdr>
            </w:div>
          </w:divsChild>
        </w:div>
        <w:div w:id="1436318254">
          <w:marLeft w:val="0"/>
          <w:marRight w:val="0"/>
          <w:marTop w:val="0"/>
          <w:marBottom w:val="0"/>
          <w:divBdr>
            <w:top w:val="none" w:sz="0" w:space="0" w:color="auto"/>
            <w:left w:val="none" w:sz="0" w:space="0" w:color="auto"/>
            <w:bottom w:val="none" w:sz="0" w:space="0" w:color="auto"/>
            <w:right w:val="none" w:sz="0" w:space="0" w:color="auto"/>
          </w:divBdr>
          <w:divsChild>
            <w:div w:id="962267756">
              <w:marLeft w:val="0"/>
              <w:marRight w:val="0"/>
              <w:marTop w:val="0"/>
              <w:marBottom w:val="0"/>
              <w:divBdr>
                <w:top w:val="none" w:sz="0" w:space="0" w:color="auto"/>
                <w:left w:val="none" w:sz="0" w:space="0" w:color="auto"/>
                <w:bottom w:val="none" w:sz="0" w:space="0" w:color="auto"/>
                <w:right w:val="none" w:sz="0" w:space="0" w:color="auto"/>
              </w:divBdr>
            </w:div>
          </w:divsChild>
        </w:div>
        <w:div w:id="1549486070">
          <w:marLeft w:val="0"/>
          <w:marRight w:val="0"/>
          <w:marTop w:val="0"/>
          <w:marBottom w:val="0"/>
          <w:divBdr>
            <w:top w:val="none" w:sz="0" w:space="0" w:color="auto"/>
            <w:left w:val="none" w:sz="0" w:space="0" w:color="auto"/>
            <w:bottom w:val="none" w:sz="0" w:space="0" w:color="auto"/>
            <w:right w:val="none" w:sz="0" w:space="0" w:color="auto"/>
          </w:divBdr>
          <w:divsChild>
            <w:div w:id="1177888746">
              <w:marLeft w:val="0"/>
              <w:marRight w:val="0"/>
              <w:marTop w:val="0"/>
              <w:marBottom w:val="0"/>
              <w:divBdr>
                <w:top w:val="none" w:sz="0" w:space="0" w:color="auto"/>
                <w:left w:val="none" w:sz="0" w:space="0" w:color="auto"/>
                <w:bottom w:val="none" w:sz="0" w:space="0" w:color="auto"/>
                <w:right w:val="none" w:sz="0" w:space="0" w:color="auto"/>
              </w:divBdr>
            </w:div>
          </w:divsChild>
        </w:div>
        <w:div w:id="1599482171">
          <w:marLeft w:val="0"/>
          <w:marRight w:val="0"/>
          <w:marTop w:val="0"/>
          <w:marBottom w:val="0"/>
          <w:divBdr>
            <w:top w:val="none" w:sz="0" w:space="0" w:color="auto"/>
            <w:left w:val="none" w:sz="0" w:space="0" w:color="auto"/>
            <w:bottom w:val="none" w:sz="0" w:space="0" w:color="auto"/>
            <w:right w:val="none" w:sz="0" w:space="0" w:color="auto"/>
          </w:divBdr>
          <w:divsChild>
            <w:div w:id="1815948720">
              <w:marLeft w:val="0"/>
              <w:marRight w:val="0"/>
              <w:marTop w:val="0"/>
              <w:marBottom w:val="0"/>
              <w:divBdr>
                <w:top w:val="none" w:sz="0" w:space="0" w:color="auto"/>
                <w:left w:val="none" w:sz="0" w:space="0" w:color="auto"/>
                <w:bottom w:val="none" w:sz="0" w:space="0" w:color="auto"/>
                <w:right w:val="none" w:sz="0" w:space="0" w:color="auto"/>
              </w:divBdr>
            </w:div>
          </w:divsChild>
        </w:div>
        <w:div w:id="1600528782">
          <w:marLeft w:val="0"/>
          <w:marRight w:val="0"/>
          <w:marTop w:val="0"/>
          <w:marBottom w:val="0"/>
          <w:divBdr>
            <w:top w:val="none" w:sz="0" w:space="0" w:color="auto"/>
            <w:left w:val="none" w:sz="0" w:space="0" w:color="auto"/>
            <w:bottom w:val="none" w:sz="0" w:space="0" w:color="auto"/>
            <w:right w:val="none" w:sz="0" w:space="0" w:color="auto"/>
          </w:divBdr>
          <w:divsChild>
            <w:div w:id="1789348084">
              <w:marLeft w:val="0"/>
              <w:marRight w:val="0"/>
              <w:marTop w:val="0"/>
              <w:marBottom w:val="0"/>
              <w:divBdr>
                <w:top w:val="none" w:sz="0" w:space="0" w:color="auto"/>
                <w:left w:val="none" w:sz="0" w:space="0" w:color="auto"/>
                <w:bottom w:val="none" w:sz="0" w:space="0" w:color="auto"/>
                <w:right w:val="none" w:sz="0" w:space="0" w:color="auto"/>
              </w:divBdr>
            </w:div>
          </w:divsChild>
        </w:div>
        <w:div w:id="1631472946">
          <w:marLeft w:val="0"/>
          <w:marRight w:val="0"/>
          <w:marTop w:val="0"/>
          <w:marBottom w:val="0"/>
          <w:divBdr>
            <w:top w:val="none" w:sz="0" w:space="0" w:color="auto"/>
            <w:left w:val="none" w:sz="0" w:space="0" w:color="auto"/>
            <w:bottom w:val="none" w:sz="0" w:space="0" w:color="auto"/>
            <w:right w:val="none" w:sz="0" w:space="0" w:color="auto"/>
          </w:divBdr>
          <w:divsChild>
            <w:div w:id="207644368">
              <w:marLeft w:val="0"/>
              <w:marRight w:val="0"/>
              <w:marTop w:val="0"/>
              <w:marBottom w:val="0"/>
              <w:divBdr>
                <w:top w:val="none" w:sz="0" w:space="0" w:color="auto"/>
                <w:left w:val="none" w:sz="0" w:space="0" w:color="auto"/>
                <w:bottom w:val="none" w:sz="0" w:space="0" w:color="auto"/>
                <w:right w:val="none" w:sz="0" w:space="0" w:color="auto"/>
              </w:divBdr>
            </w:div>
          </w:divsChild>
        </w:div>
        <w:div w:id="1661107872">
          <w:marLeft w:val="0"/>
          <w:marRight w:val="0"/>
          <w:marTop w:val="0"/>
          <w:marBottom w:val="0"/>
          <w:divBdr>
            <w:top w:val="none" w:sz="0" w:space="0" w:color="auto"/>
            <w:left w:val="none" w:sz="0" w:space="0" w:color="auto"/>
            <w:bottom w:val="none" w:sz="0" w:space="0" w:color="auto"/>
            <w:right w:val="none" w:sz="0" w:space="0" w:color="auto"/>
          </w:divBdr>
          <w:divsChild>
            <w:div w:id="178470198">
              <w:marLeft w:val="0"/>
              <w:marRight w:val="0"/>
              <w:marTop w:val="0"/>
              <w:marBottom w:val="0"/>
              <w:divBdr>
                <w:top w:val="none" w:sz="0" w:space="0" w:color="auto"/>
                <w:left w:val="none" w:sz="0" w:space="0" w:color="auto"/>
                <w:bottom w:val="none" w:sz="0" w:space="0" w:color="auto"/>
                <w:right w:val="none" w:sz="0" w:space="0" w:color="auto"/>
              </w:divBdr>
            </w:div>
          </w:divsChild>
        </w:div>
        <w:div w:id="1941177540">
          <w:marLeft w:val="0"/>
          <w:marRight w:val="0"/>
          <w:marTop w:val="0"/>
          <w:marBottom w:val="0"/>
          <w:divBdr>
            <w:top w:val="none" w:sz="0" w:space="0" w:color="auto"/>
            <w:left w:val="none" w:sz="0" w:space="0" w:color="auto"/>
            <w:bottom w:val="none" w:sz="0" w:space="0" w:color="auto"/>
            <w:right w:val="none" w:sz="0" w:space="0" w:color="auto"/>
          </w:divBdr>
          <w:divsChild>
            <w:div w:id="201788830">
              <w:marLeft w:val="0"/>
              <w:marRight w:val="0"/>
              <w:marTop w:val="0"/>
              <w:marBottom w:val="0"/>
              <w:divBdr>
                <w:top w:val="none" w:sz="0" w:space="0" w:color="auto"/>
                <w:left w:val="none" w:sz="0" w:space="0" w:color="auto"/>
                <w:bottom w:val="none" w:sz="0" w:space="0" w:color="auto"/>
                <w:right w:val="none" w:sz="0" w:space="0" w:color="auto"/>
              </w:divBdr>
            </w:div>
          </w:divsChild>
        </w:div>
        <w:div w:id="1974092848">
          <w:marLeft w:val="0"/>
          <w:marRight w:val="0"/>
          <w:marTop w:val="0"/>
          <w:marBottom w:val="0"/>
          <w:divBdr>
            <w:top w:val="none" w:sz="0" w:space="0" w:color="auto"/>
            <w:left w:val="none" w:sz="0" w:space="0" w:color="auto"/>
            <w:bottom w:val="none" w:sz="0" w:space="0" w:color="auto"/>
            <w:right w:val="none" w:sz="0" w:space="0" w:color="auto"/>
          </w:divBdr>
          <w:divsChild>
            <w:div w:id="5833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6323">
      <w:bodyDiv w:val="1"/>
      <w:marLeft w:val="0"/>
      <w:marRight w:val="0"/>
      <w:marTop w:val="0"/>
      <w:marBottom w:val="0"/>
      <w:divBdr>
        <w:top w:val="none" w:sz="0" w:space="0" w:color="auto"/>
        <w:left w:val="none" w:sz="0" w:space="0" w:color="auto"/>
        <w:bottom w:val="none" w:sz="0" w:space="0" w:color="auto"/>
        <w:right w:val="none" w:sz="0" w:space="0" w:color="auto"/>
      </w:divBdr>
      <w:divsChild>
        <w:div w:id="971978968">
          <w:marLeft w:val="547"/>
          <w:marRight w:val="0"/>
          <w:marTop w:val="0"/>
          <w:marBottom w:val="0"/>
          <w:divBdr>
            <w:top w:val="none" w:sz="0" w:space="0" w:color="auto"/>
            <w:left w:val="none" w:sz="0" w:space="0" w:color="auto"/>
            <w:bottom w:val="none" w:sz="0" w:space="0" w:color="auto"/>
            <w:right w:val="none" w:sz="0" w:space="0" w:color="auto"/>
          </w:divBdr>
        </w:div>
      </w:divsChild>
    </w:div>
    <w:div w:id="1323656078">
      <w:bodyDiv w:val="1"/>
      <w:marLeft w:val="0"/>
      <w:marRight w:val="0"/>
      <w:marTop w:val="0"/>
      <w:marBottom w:val="0"/>
      <w:divBdr>
        <w:top w:val="none" w:sz="0" w:space="0" w:color="auto"/>
        <w:left w:val="none" w:sz="0" w:space="0" w:color="auto"/>
        <w:bottom w:val="none" w:sz="0" w:space="0" w:color="auto"/>
        <w:right w:val="none" w:sz="0" w:space="0" w:color="auto"/>
      </w:divBdr>
      <w:divsChild>
        <w:div w:id="1614554961">
          <w:marLeft w:val="547"/>
          <w:marRight w:val="0"/>
          <w:marTop w:val="0"/>
          <w:marBottom w:val="0"/>
          <w:divBdr>
            <w:top w:val="none" w:sz="0" w:space="0" w:color="auto"/>
            <w:left w:val="none" w:sz="0" w:space="0" w:color="auto"/>
            <w:bottom w:val="none" w:sz="0" w:space="0" w:color="auto"/>
            <w:right w:val="none" w:sz="0" w:space="0" w:color="auto"/>
          </w:divBdr>
        </w:div>
      </w:divsChild>
    </w:div>
    <w:div w:id="1351299541">
      <w:bodyDiv w:val="1"/>
      <w:marLeft w:val="0"/>
      <w:marRight w:val="0"/>
      <w:marTop w:val="0"/>
      <w:marBottom w:val="0"/>
      <w:divBdr>
        <w:top w:val="none" w:sz="0" w:space="0" w:color="auto"/>
        <w:left w:val="none" w:sz="0" w:space="0" w:color="auto"/>
        <w:bottom w:val="none" w:sz="0" w:space="0" w:color="auto"/>
        <w:right w:val="none" w:sz="0" w:space="0" w:color="auto"/>
      </w:divBdr>
      <w:divsChild>
        <w:div w:id="76828888">
          <w:marLeft w:val="0"/>
          <w:marRight w:val="0"/>
          <w:marTop w:val="0"/>
          <w:marBottom w:val="0"/>
          <w:divBdr>
            <w:top w:val="none" w:sz="0" w:space="0" w:color="auto"/>
            <w:left w:val="none" w:sz="0" w:space="0" w:color="auto"/>
            <w:bottom w:val="none" w:sz="0" w:space="0" w:color="auto"/>
            <w:right w:val="none" w:sz="0" w:space="0" w:color="auto"/>
          </w:divBdr>
          <w:divsChild>
            <w:div w:id="2006274230">
              <w:marLeft w:val="0"/>
              <w:marRight w:val="0"/>
              <w:marTop w:val="0"/>
              <w:marBottom w:val="0"/>
              <w:divBdr>
                <w:top w:val="none" w:sz="0" w:space="0" w:color="auto"/>
                <w:left w:val="none" w:sz="0" w:space="0" w:color="auto"/>
                <w:bottom w:val="none" w:sz="0" w:space="0" w:color="auto"/>
                <w:right w:val="none" w:sz="0" w:space="0" w:color="auto"/>
              </w:divBdr>
            </w:div>
          </w:divsChild>
        </w:div>
        <w:div w:id="182520122">
          <w:marLeft w:val="0"/>
          <w:marRight w:val="0"/>
          <w:marTop w:val="0"/>
          <w:marBottom w:val="0"/>
          <w:divBdr>
            <w:top w:val="none" w:sz="0" w:space="0" w:color="auto"/>
            <w:left w:val="none" w:sz="0" w:space="0" w:color="auto"/>
            <w:bottom w:val="none" w:sz="0" w:space="0" w:color="auto"/>
            <w:right w:val="none" w:sz="0" w:space="0" w:color="auto"/>
          </w:divBdr>
          <w:divsChild>
            <w:div w:id="968323260">
              <w:marLeft w:val="0"/>
              <w:marRight w:val="0"/>
              <w:marTop w:val="0"/>
              <w:marBottom w:val="0"/>
              <w:divBdr>
                <w:top w:val="none" w:sz="0" w:space="0" w:color="auto"/>
                <w:left w:val="none" w:sz="0" w:space="0" w:color="auto"/>
                <w:bottom w:val="none" w:sz="0" w:space="0" w:color="auto"/>
                <w:right w:val="none" w:sz="0" w:space="0" w:color="auto"/>
              </w:divBdr>
            </w:div>
          </w:divsChild>
        </w:div>
        <w:div w:id="389304771">
          <w:marLeft w:val="0"/>
          <w:marRight w:val="0"/>
          <w:marTop w:val="0"/>
          <w:marBottom w:val="0"/>
          <w:divBdr>
            <w:top w:val="none" w:sz="0" w:space="0" w:color="auto"/>
            <w:left w:val="none" w:sz="0" w:space="0" w:color="auto"/>
            <w:bottom w:val="none" w:sz="0" w:space="0" w:color="auto"/>
            <w:right w:val="none" w:sz="0" w:space="0" w:color="auto"/>
          </w:divBdr>
          <w:divsChild>
            <w:div w:id="1972514006">
              <w:marLeft w:val="0"/>
              <w:marRight w:val="0"/>
              <w:marTop w:val="0"/>
              <w:marBottom w:val="0"/>
              <w:divBdr>
                <w:top w:val="none" w:sz="0" w:space="0" w:color="auto"/>
                <w:left w:val="none" w:sz="0" w:space="0" w:color="auto"/>
                <w:bottom w:val="none" w:sz="0" w:space="0" w:color="auto"/>
                <w:right w:val="none" w:sz="0" w:space="0" w:color="auto"/>
              </w:divBdr>
            </w:div>
          </w:divsChild>
        </w:div>
        <w:div w:id="428307427">
          <w:marLeft w:val="0"/>
          <w:marRight w:val="0"/>
          <w:marTop w:val="0"/>
          <w:marBottom w:val="0"/>
          <w:divBdr>
            <w:top w:val="none" w:sz="0" w:space="0" w:color="auto"/>
            <w:left w:val="none" w:sz="0" w:space="0" w:color="auto"/>
            <w:bottom w:val="none" w:sz="0" w:space="0" w:color="auto"/>
            <w:right w:val="none" w:sz="0" w:space="0" w:color="auto"/>
          </w:divBdr>
          <w:divsChild>
            <w:div w:id="1359351219">
              <w:marLeft w:val="0"/>
              <w:marRight w:val="0"/>
              <w:marTop w:val="0"/>
              <w:marBottom w:val="0"/>
              <w:divBdr>
                <w:top w:val="none" w:sz="0" w:space="0" w:color="auto"/>
                <w:left w:val="none" w:sz="0" w:space="0" w:color="auto"/>
                <w:bottom w:val="none" w:sz="0" w:space="0" w:color="auto"/>
                <w:right w:val="none" w:sz="0" w:space="0" w:color="auto"/>
              </w:divBdr>
            </w:div>
          </w:divsChild>
        </w:div>
        <w:div w:id="494105060">
          <w:marLeft w:val="0"/>
          <w:marRight w:val="0"/>
          <w:marTop w:val="0"/>
          <w:marBottom w:val="0"/>
          <w:divBdr>
            <w:top w:val="none" w:sz="0" w:space="0" w:color="auto"/>
            <w:left w:val="none" w:sz="0" w:space="0" w:color="auto"/>
            <w:bottom w:val="none" w:sz="0" w:space="0" w:color="auto"/>
            <w:right w:val="none" w:sz="0" w:space="0" w:color="auto"/>
          </w:divBdr>
          <w:divsChild>
            <w:div w:id="1097021294">
              <w:marLeft w:val="0"/>
              <w:marRight w:val="0"/>
              <w:marTop w:val="0"/>
              <w:marBottom w:val="0"/>
              <w:divBdr>
                <w:top w:val="none" w:sz="0" w:space="0" w:color="auto"/>
                <w:left w:val="none" w:sz="0" w:space="0" w:color="auto"/>
                <w:bottom w:val="none" w:sz="0" w:space="0" w:color="auto"/>
                <w:right w:val="none" w:sz="0" w:space="0" w:color="auto"/>
              </w:divBdr>
              <w:divsChild>
                <w:div w:id="238828016">
                  <w:marLeft w:val="0"/>
                  <w:marRight w:val="0"/>
                  <w:marTop w:val="0"/>
                  <w:marBottom w:val="0"/>
                  <w:divBdr>
                    <w:top w:val="none" w:sz="0" w:space="0" w:color="auto"/>
                    <w:left w:val="none" w:sz="0" w:space="0" w:color="auto"/>
                    <w:bottom w:val="none" w:sz="0" w:space="0" w:color="auto"/>
                    <w:right w:val="none" w:sz="0" w:space="0" w:color="auto"/>
                  </w:divBdr>
                  <w:divsChild>
                    <w:div w:id="1600675622">
                      <w:marLeft w:val="75"/>
                      <w:marRight w:val="0"/>
                      <w:marTop w:val="0"/>
                      <w:marBottom w:val="0"/>
                      <w:divBdr>
                        <w:top w:val="none" w:sz="0" w:space="0" w:color="auto"/>
                        <w:left w:val="none" w:sz="0" w:space="0" w:color="auto"/>
                        <w:bottom w:val="none" w:sz="0" w:space="0" w:color="auto"/>
                        <w:right w:val="none" w:sz="0" w:space="0" w:color="auto"/>
                      </w:divBdr>
                      <w:divsChild>
                        <w:div w:id="898981780">
                          <w:marLeft w:val="0"/>
                          <w:marRight w:val="0"/>
                          <w:marTop w:val="0"/>
                          <w:marBottom w:val="0"/>
                          <w:divBdr>
                            <w:top w:val="none" w:sz="0" w:space="0" w:color="auto"/>
                            <w:left w:val="none" w:sz="0" w:space="0" w:color="auto"/>
                            <w:bottom w:val="none" w:sz="0" w:space="0" w:color="auto"/>
                            <w:right w:val="none" w:sz="0" w:space="0" w:color="auto"/>
                          </w:divBdr>
                          <w:divsChild>
                            <w:div w:id="191386407">
                              <w:marLeft w:val="0"/>
                              <w:marRight w:val="0"/>
                              <w:marTop w:val="0"/>
                              <w:marBottom w:val="0"/>
                              <w:divBdr>
                                <w:top w:val="none" w:sz="0" w:space="0" w:color="auto"/>
                                <w:left w:val="none" w:sz="0" w:space="0" w:color="auto"/>
                                <w:bottom w:val="none" w:sz="0" w:space="0" w:color="auto"/>
                                <w:right w:val="none" w:sz="0" w:space="0" w:color="auto"/>
                              </w:divBdr>
                              <w:divsChild>
                                <w:div w:id="1168060309">
                                  <w:marLeft w:val="0"/>
                                  <w:marRight w:val="0"/>
                                  <w:marTop w:val="0"/>
                                  <w:marBottom w:val="0"/>
                                  <w:divBdr>
                                    <w:top w:val="none" w:sz="0" w:space="0" w:color="auto"/>
                                    <w:left w:val="none" w:sz="0" w:space="0" w:color="auto"/>
                                    <w:bottom w:val="none" w:sz="0" w:space="0" w:color="auto"/>
                                    <w:right w:val="none" w:sz="0" w:space="0" w:color="auto"/>
                                  </w:divBdr>
                                </w:div>
                              </w:divsChild>
                            </w:div>
                            <w:div w:id="428081424">
                              <w:marLeft w:val="0"/>
                              <w:marRight w:val="0"/>
                              <w:marTop w:val="0"/>
                              <w:marBottom w:val="0"/>
                              <w:divBdr>
                                <w:top w:val="none" w:sz="0" w:space="0" w:color="auto"/>
                                <w:left w:val="none" w:sz="0" w:space="0" w:color="auto"/>
                                <w:bottom w:val="none" w:sz="0" w:space="0" w:color="auto"/>
                                <w:right w:val="none" w:sz="0" w:space="0" w:color="auto"/>
                              </w:divBdr>
                              <w:divsChild>
                                <w:div w:id="1348797991">
                                  <w:marLeft w:val="0"/>
                                  <w:marRight w:val="0"/>
                                  <w:marTop w:val="0"/>
                                  <w:marBottom w:val="0"/>
                                  <w:divBdr>
                                    <w:top w:val="none" w:sz="0" w:space="0" w:color="auto"/>
                                    <w:left w:val="none" w:sz="0" w:space="0" w:color="auto"/>
                                    <w:bottom w:val="none" w:sz="0" w:space="0" w:color="auto"/>
                                    <w:right w:val="none" w:sz="0" w:space="0" w:color="auto"/>
                                  </w:divBdr>
                                </w:div>
                              </w:divsChild>
                            </w:div>
                            <w:div w:id="552473343">
                              <w:marLeft w:val="0"/>
                              <w:marRight w:val="0"/>
                              <w:marTop w:val="0"/>
                              <w:marBottom w:val="0"/>
                              <w:divBdr>
                                <w:top w:val="none" w:sz="0" w:space="0" w:color="auto"/>
                                <w:left w:val="none" w:sz="0" w:space="0" w:color="auto"/>
                                <w:bottom w:val="none" w:sz="0" w:space="0" w:color="auto"/>
                                <w:right w:val="none" w:sz="0" w:space="0" w:color="auto"/>
                              </w:divBdr>
                              <w:divsChild>
                                <w:div w:id="1878548354">
                                  <w:marLeft w:val="0"/>
                                  <w:marRight w:val="0"/>
                                  <w:marTop w:val="0"/>
                                  <w:marBottom w:val="0"/>
                                  <w:divBdr>
                                    <w:top w:val="none" w:sz="0" w:space="0" w:color="auto"/>
                                    <w:left w:val="none" w:sz="0" w:space="0" w:color="auto"/>
                                    <w:bottom w:val="none" w:sz="0" w:space="0" w:color="auto"/>
                                    <w:right w:val="none" w:sz="0" w:space="0" w:color="auto"/>
                                  </w:divBdr>
                                </w:div>
                              </w:divsChild>
                            </w:div>
                            <w:div w:id="709762561">
                              <w:marLeft w:val="0"/>
                              <w:marRight w:val="0"/>
                              <w:marTop w:val="0"/>
                              <w:marBottom w:val="0"/>
                              <w:divBdr>
                                <w:top w:val="none" w:sz="0" w:space="0" w:color="auto"/>
                                <w:left w:val="none" w:sz="0" w:space="0" w:color="auto"/>
                                <w:bottom w:val="none" w:sz="0" w:space="0" w:color="auto"/>
                                <w:right w:val="none" w:sz="0" w:space="0" w:color="auto"/>
                              </w:divBdr>
                              <w:divsChild>
                                <w:div w:id="923339491">
                                  <w:marLeft w:val="0"/>
                                  <w:marRight w:val="0"/>
                                  <w:marTop w:val="0"/>
                                  <w:marBottom w:val="0"/>
                                  <w:divBdr>
                                    <w:top w:val="none" w:sz="0" w:space="0" w:color="auto"/>
                                    <w:left w:val="none" w:sz="0" w:space="0" w:color="auto"/>
                                    <w:bottom w:val="none" w:sz="0" w:space="0" w:color="auto"/>
                                    <w:right w:val="none" w:sz="0" w:space="0" w:color="auto"/>
                                  </w:divBdr>
                                </w:div>
                              </w:divsChild>
                            </w:div>
                            <w:div w:id="798189484">
                              <w:marLeft w:val="0"/>
                              <w:marRight w:val="0"/>
                              <w:marTop w:val="0"/>
                              <w:marBottom w:val="0"/>
                              <w:divBdr>
                                <w:top w:val="none" w:sz="0" w:space="0" w:color="auto"/>
                                <w:left w:val="none" w:sz="0" w:space="0" w:color="auto"/>
                                <w:bottom w:val="none" w:sz="0" w:space="0" w:color="auto"/>
                                <w:right w:val="none" w:sz="0" w:space="0" w:color="auto"/>
                              </w:divBdr>
                              <w:divsChild>
                                <w:div w:id="1114593614">
                                  <w:marLeft w:val="0"/>
                                  <w:marRight w:val="0"/>
                                  <w:marTop w:val="0"/>
                                  <w:marBottom w:val="0"/>
                                  <w:divBdr>
                                    <w:top w:val="none" w:sz="0" w:space="0" w:color="auto"/>
                                    <w:left w:val="none" w:sz="0" w:space="0" w:color="auto"/>
                                    <w:bottom w:val="none" w:sz="0" w:space="0" w:color="auto"/>
                                    <w:right w:val="none" w:sz="0" w:space="0" w:color="auto"/>
                                  </w:divBdr>
                                </w:div>
                              </w:divsChild>
                            </w:div>
                            <w:div w:id="805508550">
                              <w:marLeft w:val="0"/>
                              <w:marRight w:val="0"/>
                              <w:marTop w:val="0"/>
                              <w:marBottom w:val="0"/>
                              <w:divBdr>
                                <w:top w:val="none" w:sz="0" w:space="0" w:color="auto"/>
                                <w:left w:val="none" w:sz="0" w:space="0" w:color="auto"/>
                                <w:bottom w:val="none" w:sz="0" w:space="0" w:color="auto"/>
                                <w:right w:val="none" w:sz="0" w:space="0" w:color="auto"/>
                              </w:divBdr>
                              <w:divsChild>
                                <w:div w:id="1541160328">
                                  <w:marLeft w:val="0"/>
                                  <w:marRight w:val="0"/>
                                  <w:marTop w:val="0"/>
                                  <w:marBottom w:val="0"/>
                                  <w:divBdr>
                                    <w:top w:val="none" w:sz="0" w:space="0" w:color="auto"/>
                                    <w:left w:val="none" w:sz="0" w:space="0" w:color="auto"/>
                                    <w:bottom w:val="none" w:sz="0" w:space="0" w:color="auto"/>
                                    <w:right w:val="none" w:sz="0" w:space="0" w:color="auto"/>
                                  </w:divBdr>
                                </w:div>
                              </w:divsChild>
                            </w:div>
                            <w:div w:id="1054504039">
                              <w:marLeft w:val="0"/>
                              <w:marRight w:val="0"/>
                              <w:marTop w:val="0"/>
                              <w:marBottom w:val="0"/>
                              <w:divBdr>
                                <w:top w:val="none" w:sz="0" w:space="0" w:color="auto"/>
                                <w:left w:val="none" w:sz="0" w:space="0" w:color="auto"/>
                                <w:bottom w:val="none" w:sz="0" w:space="0" w:color="auto"/>
                                <w:right w:val="none" w:sz="0" w:space="0" w:color="auto"/>
                              </w:divBdr>
                              <w:divsChild>
                                <w:div w:id="980038885">
                                  <w:marLeft w:val="0"/>
                                  <w:marRight w:val="0"/>
                                  <w:marTop w:val="0"/>
                                  <w:marBottom w:val="0"/>
                                  <w:divBdr>
                                    <w:top w:val="none" w:sz="0" w:space="0" w:color="auto"/>
                                    <w:left w:val="none" w:sz="0" w:space="0" w:color="auto"/>
                                    <w:bottom w:val="none" w:sz="0" w:space="0" w:color="auto"/>
                                    <w:right w:val="none" w:sz="0" w:space="0" w:color="auto"/>
                                  </w:divBdr>
                                </w:div>
                              </w:divsChild>
                            </w:div>
                            <w:div w:id="1380203901">
                              <w:marLeft w:val="0"/>
                              <w:marRight w:val="0"/>
                              <w:marTop w:val="0"/>
                              <w:marBottom w:val="0"/>
                              <w:divBdr>
                                <w:top w:val="none" w:sz="0" w:space="0" w:color="auto"/>
                                <w:left w:val="none" w:sz="0" w:space="0" w:color="auto"/>
                                <w:bottom w:val="none" w:sz="0" w:space="0" w:color="auto"/>
                                <w:right w:val="none" w:sz="0" w:space="0" w:color="auto"/>
                              </w:divBdr>
                              <w:divsChild>
                                <w:div w:id="647981189">
                                  <w:marLeft w:val="0"/>
                                  <w:marRight w:val="0"/>
                                  <w:marTop w:val="0"/>
                                  <w:marBottom w:val="0"/>
                                  <w:divBdr>
                                    <w:top w:val="none" w:sz="0" w:space="0" w:color="auto"/>
                                    <w:left w:val="none" w:sz="0" w:space="0" w:color="auto"/>
                                    <w:bottom w:val="none" w:sz="0" w:space="0" w:color="auto"/>
                                    <w:right w:val="none" w:sz="0" w:space="0" w:color="auto"/>
                                  </w:divBdr>
                                </w:div>
                              </w:divsChild>
                            </w:div>
                            <w:div w:id="1384866732">
                              <w:marLeft w:val="0"/>
                              <w:marRight w:val="0"/>
                              <w:marTop w:val="0"/>
                              <w:marBottom w:val="0"/>
                              <w:divBdr>
                                <w:top w:val="none" w:sz="0" w:space="0" w:color="auto"/>
                                <w:left w:val="none" w:sz="0" w:space="0" w:color="auto"/>
                                <w:bottom w:val="none" w:sz="0" w:space="0" w:color="auto"/>
                                <w:right w:val="none" w:sz="0" w:space="0" w:color="auto"/>
                              </w:divBdr>
                              <w:divsChild>
                                <w:div w:id="1364943881">
                                  <w:marLeft w:val="0"/>
                                  <w:marRight w:val="0"/>
                                  <w:marTop w:val="0"/>
                                  <w:marBottom w:val="0"/>
                                  <w:divBdr>
                                    <w:top w:val="none" w:sz="0" w:space="0" w:color="auto"/>
                                    <w:left w:val="none" w:sz="0" w:space="0" w:color="auto"/>
                                    <w:bottom w:val="none" w:sz="0" w:space="0" w:color="auto"/>
                                    <w:right w:val="none" w:sz="0" w:space="0" w:color="auto"/>
                                  </w:divBdr>
                                </w:div>
                              </w:divsChild>
                            </w:div>
                            <w:div w:id="1608662159">
                              <w:marLeft w:val="0"/>
                              <w:marRight w:val="0"/>
                              <w:marTop w:val="0"/>
                              <w:marBottom w:val="0"/>
                              <w:divBdr>
                                <w:top w:val="none" w:sz="0" w:space="0" w:color="auto"/>
                                <w:left w:val="none" w:sz="0" w:space="0" w:color="auto"/>
                                <w:bottom w:val="none" w:sz="0" w:space="0" w:color="auto"/>
                                <w:right w:val="none" w:sz="0" w:space="0" w:color="auto"/>
                              </w:divBdr>
                              <w:divsChild>
                                <w:div w:id="1402214180">
                                  <w:marLeft w:val="0"/>
                                  <w:marRight w:val="0"/>
                                  <w:marTop w:val="0"/>
                                  <w:marBottom w:val="0"/>
                                  <w:divBdr>
                                    <w:top w:val="none" w:sz="0" w:space="0" w:color="auto"/>
                                    <w:left w:val="none" w:sz="0" w:space="0" w:color="auto"/>
                                    <w:bottom w:val="none" w:sz="0" w:space="0" w:color="auto"/>
                                    <w:right w:val="none" w:sz="0" w:space="0" w:color="auto"/>
                                  </w:divBdr>
                                </w:div>
                              </w:divsChild>
                            </w:div>
                            <w:div w:id="1660890078">
                              <w:marLeft w:val="0"/>
                              <w:marRight w:val="0"/>
                              <w:marTop w:val="0"/>
                              <w:marBottom w:val="0"/>
                              <w:divBdr>
                                <w:top w:val="none" w:sz="0" w:space="0" w:color="auto"/>
                                <w:left w:val="none" w:sz="0" w:space="0" w:color="auto"/>
                                <w:bottom w:val="none" w:sz="0" w:space="0" w:color="auto"/>
                                <w:right w:val="none" w:sz="0" w:space="0" w:color="auto"/>
                              </w:divBdr>
                              <w:divsChild>
                                <w:div w:id="1660109077">
                                  <w:marLeft w:val="0"/>
                                  <w:marRight w:val="0"/>
                                  <w:marTop w:val="0"/>
                                  <w:marBottom w:val="0"/>
                                  <w:divBdr>
                                    <w:top w:val="none" w:sz="0" w:space="0" w:color="auto"/>
                                    <w:left w:val="none" w:sz="0" w:space="0" w:color="auto"/>
                                    <w:bottom w:val="none" w:sz="0" w:space="0" w:color="auto"/>
                                    <w:right w:val="none" w:sz="0" w:space="0" w:color="auto"/>
                                  </w:divBdr>
                                </w:div>
                              </w:divsChild>
                            </w:div>
                            <w:div w:id="1806041680">
                              <w:marLeft w:val="0"/>
                              <w:marRight w:val="0"/>
                              <w:marTop w:val="0"/>
                              <w:marBottom w:val="0"/>
                              <w:divBdr>
                                <w:top w:val="none" w:sz="0" w:space="0" w:color="auto"/>
                                <w:left w:val="none" w:sz="0" w:space="0" w:color="auto"/>
                                <w:bottom w:val="none" w:sz="0" w:space="0" w:color="auto"/>
                                <w:right w:val="none" w:sz="0" w:space="0" w:color="auto"/>
                              </w:divBdr>
                              <w:divsChild>
                                <w:div w:id="502821962">
                                  <w:marLeft w:val="0"/>
                                  <w:marRight w:val="0"/>
                                  <w:marTop w:val="0"/>
                                  <w:marBottom w:val="0"/>
                                  <w:divBdr>
                                    <w:top w:val="none" w:sz="0" w:space="0" w:color="auto"/>
                                    <w:left w:val="none" w:sz="0" w:space="0" w:color="auto"/>
                                    <w:bottom w:val="none" w:sz="0" w:space="0" w:color="auto"/>
                                    <w:right w:val="none" w:sz="0" w:space="0" w:color="auto"/>
                                  </w:divBdr>
                                </w:div>
                              </w:divsChild>
                            </w:div>
                            <w:div w:id="1944998505">
                              <w:marLeft w:val="0"/>
                              <w:marRight w:val="0"/>
                              <w:marTop w:val="0"/>
                              <w:marBottom w:val="0"/>
                              <w:divBdr>
                                <w:top w:val="none" w:sz="0" w:space="0" w:color="auto"/>
                                <w:left w:val="none" w:sz="0" w:space="0" w:color="auto"/>
                                <w:bottom w:val="none" w:sz="0" w:space="0" w:color="auto"/>
                                <w:right w:val="none" w:sz="0" w:space="0" w:color="auto"/>
                              </w:divBdr>
                              <w:divsChild>
                                <w:div w:id="980579826">
                                  <w:marLeft w:val="0"/>
                                  <w:marRight w:val="0"/>
                                  <w:marTop w:val="0"/>
                                  <w:marBottom w:val="0"/>
                                  <w:divBdr>
                                    <w:top w:val="none" w:sz="0" w:space="0" w:color="auto"/>
                                    <w:left w:val="none" w:sz="0" w:space="0" w:color="auto"/>
                                    <w:bottom w:val="none" w:sz="0" w:space="0" w:color="auto"/>
                                    <w:right w:val="none" w:sz="0" w:space="0" w:color="auto"/>
                                  </w:divBdr>
                                </w:div>
                              </w:divsChild>
                            </w:div>
                            <w:div w:id="1946116211">
                              <w:marLeft w:val="0"/>
                              <w:marRight w:val="0"/>
                              <w:marTop w:val="0"/>
                              <w:marBottom w:val="0"/>
                              <w:divBdr>
                                <w:top w:val="none" w:sz="0" w:space="0" w:color="auto"/>
                                <w:left w:val="none" w:sz="0" w:space="0" w:color="auto"/>
                                <w:bottom w:val="none" w:sz="0" w:space="0" w:color="auto"/>
                                <w:right w:val="none" w:sz="0" w:space="0" w:color="auto"/>
                              </w:divBdr>
                              <w:divsChild>
                                <w:div w:id="482549525">
                                  <w:marLeft w:val="0"/>
                                  <w:marRight w:val="0"/>
                                  <w:marTop w:val="0"/>
                                  <w:marBottom w:val="0"/>
                                  <w:divBdr>
                                    <w:top w:val="none" w:sz="0" w:space="0" w:color="auto"/>
                                    <w:left w:val="none" w:sz="0" w:space="0" w:color="auto"/>
                                    <w:bottom w:val="none" w:sz="0" w:space="0" w:color="auto"/>
                                    <w:right w:val="none" w:sz="0" w:space="0" w:color="auto"/>
                                  </w:divBdr>
                                </w:div>
                              </w:divsChild>
                            </w:div>
                            <w:div w:id="1981691868">
                              <w:marLeft w:val="0"/>
                              <w:marRight w:val="0"/>
                              <w:marTop w:val="0"/>
                              <w:marBottom w:val="0"/>
                              <w:divBdr>
                                <w:top w:val="none" w:sz="0" w:space="0" w:color="auto"/>
                                <w:left w:val="none" w:sz="0" w:space="0" w:color="auto"/>
                                <w:bottom w:val="none" w:sz="0" w:space="0" w:color="auto"/>
                                <w:right w:val="none" w:sz="0" w:space="0" w:color="auto"/>
                              </w:divBdr>
                              <w:divsChild>
                                <w:div w:id="17367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425098">
                  <w:marLeft w:val="0"/>
                  <w:marRight w:val="0"/>
                  <w:marTop w:val="0"/>
                  <w:marBottom w:val="0"/>
                  <w:divBdr>
                    <w:top w:val="none" w:sz="0" w:space="0" w:color="auto"/>
                    <w:left w:val="none" w:sz="0" w:space="0" w:color="auto"/>
                    <w:bottom w:val="none" w:sz="0" w:space="0" w:color="auto"/>
                    <w:right w:val="none" w:sz="0" w:space="0" w:color="auto"/>
                  </w:divBdr>
                  <w:divsChild>
                    <w:div w:id="63919146">
                      <w:marLeft w:val="75"/>
                      <w:marRight w:val="0"/>
                      <w:marTop w:val="0"/>
                      <w:marBottom w:val="0"/>
                      <w:divBdr>
                        <w:top w:val="none" w:sz="0" w:space="0" w:color="auto"/>
                        <w:left w:val="none" w:sz="0" w:space="0" w:color="auto"/>
                        <w:bottom w:val="none" w:sz="0" w:space="0" w:color="auto"/>
                        <w:right w:val="none" w:sz="0" w:space="0" w:color="auto"/>
                      </w:divBdr>
                      <w:divsChild>
                        <w:div w:id="227309893">
                          <w:marLeft w:val="0"/>
                          <w:marRight w:val="0"/>
                          <w:marTop w:val="0"/>
                          <w:marBottom w:val="0"/>
                          <w:divBdr>
                            <w:top w:val="none" w:sz="0" w:space="0" w:color="auto"/>
                            <w:left w:val="none" w:sz="0" w:space="0" w:color="auto"/>
                            <w:bottom w:val="none" w:sz="0" w:space="0" w:color="auto"/>
                            <w:right w:val="none" w:sz="0" w:space="0" w:color="auto"/>
                          </w:divBdr>
                          <w:divsChild>
                            <w:div w:id="165361876">
                              <w:marLeft w:val="0"/>
                              <w:marRight w:val="0"/>
                              <w:marTop w:val="0"/>
                              <w:marBottom w:val="0"/>
                              <w:divBdr>
                                <w:top w:val="none" w:sz="0" w:space="0" w:color="auto"/>
                                <w:left w:val="none" w:sz="0" w:space="0" w:color="auto"/>
                                <w:bottom w:val="none" w:sz="0" w:space="0" w:color="auto"/>
                                <w:right w:val="none" w:sz="0" w:space="0" w:color="auto"/>
                              </w:divBdr>
                              <w:divsChild>
                                <w:div w:id="565997466">
                                  <w:marLeft w:val="0"/>
                                  <w:marRight w:val="0"/>
                                  <w:marTop w:val="0"/>
                                  <w:marBottom w:val="0"/>
                                  <w:divBdr>
                                    <w:top w:val="none" w:sz="0" w:space="0" w:color="auto"/>
                                    <w:left w:val="none" w:sz="0" w:space="0" w:color="auto"/>
                                    <w:bottom w:val="none" w:sz="0" w:space="0" w:color="auto"/>
                                    <w:right w:val="none" w:sz="0" w:space="0" w:color="auto"/>
                                  </w:divBdr>
                                </w:div>
                              </w:divsChild>
                            </w:div>
                            <w:div w:id="233786935">
                              <w:marLeft w:val="0"/>
                              <w:marRight w:val="0"/>
                              <w:marTop w:val="0"/>
                              <w:marBottom w:val="0"/>
                              <w:divBdr>
                                <w:top w:val="none" w:sz="0" w:space="0" w:color="auto"/>
                                <w:left w:val="none" w:sz="0" w:space="0" w:color="auto"/>
                                <w:bottom w:val="none" w:sz="0" w:space="0" w:color="auto"/>
                                <w:right w:val="none" w:sz="0" w:space="0" w:color="auto"/>
                              </w:divBdr>
                              <w:divsChild>
                                <w:div w:id="1837838753">
                                  <w:marLeft w:val="0"/>
                                  <w:marRight w:val="0"/>
                                  <w:marTop w:val="0"/>
                                  <w:marBottom w:val="0"/>
                                  <w:divBdr>
                                    <w:top w:val="none" w:sz="0" w:space="0" w:color="auto"/>
                                    <w:left w:val="none" w:sz="0" w:space="0" w:color="auto"/>
                                    <w:bottom w:val="none" w:sz="0" w:space="0" w:color="auto"/>
                                    <w:right w:val="none" w:sz="0" w:space="0" w:color="auto"/>
                                  </w:divBdr>
                                </w:div>
                              </w:divsChild>
                            </w:div>
                            <w:div w:id="240256985">
                              <w:marLeft w:val="0"/>
                              <w:marRight w:val="0"/>
                              <w:marTop w:val="0"/>
                              <w:marBottom w:val="0"/>
                              <w:divBdr>
                                <w:top w:val="none" w:sz="0" w:space="0" w:color="auto"/>
                                <w:left w:val="none" w:sz="0" w:space="0" w:color="auto"/>
                                <w:bottom w:val="none" w:sz="0" w:space="0" w:color="auto"/>
                                <w:right w:val="none" w:sz="0" w:space="0" w:color="auto"/>
                              </w:divBdr>
                              <w:divsChild>
                                <w:div w:id="2121794761">
                                  <w:marLeft w:val="0"/>
                                  <w:marRight w:val="0"/>
                                  <w:marTop w:val="0"/>
                                  <w:marBottom w:val="0"/>
                                  <w:divBdr>
                                    <w:top w:val="none" w:sz="0" w:space="0" w:color="auto"/>
                                    <w:left w:val="none" w:sz="0" w:space="0" w:color="auto"/>
                                    <w:bottom w:val="none" w:sz="0" w:space="0" w:color="auto"/>
                                    <w:right w:val="none" w:sz="0" w:space="0" w:color="auto"/>
                                  </w:divBdr>
                                </w:div>
                              </w:divsChild>
                            </w:div>
                            <w:div w:id="413745187">
                              <w:marLeft w:val="0"/>
                              <w:marRight w:val="0"/>
                              <w:marTop w:val="0"/>
                              <w:marBottom w:val="0"/>
                              <w:divBdr>
                                <w:top w:val="none" w:sz="0" w:space="0" w:color="auto"/>
                                <w:left w:val="none" w:sz="0" w:space="0" w:color="auto"/>
                                <w:bottom w:val="none" w:sz="0" w:space="0" w:color="auto"/>
                                <w:right w:val="none" w:sz="0" w:space="0" w:color="auto"/>
                              </w:divBdr>
                              <w:divsChild>
                                <w:div w:id="1916628413">
                                  <w:marLeft w:val="0"/>
                                  <w:marRight w:val="0"/>
                                  <w:marTop w:val="0"/>
                                  <w:marBottom w:val="0"/>
                                  <w:divBdr>
                                    <w:top w:val="none" w:sz="0" w:space="0" w:color="auto"/>
                                    <w:left w:val="none" w:sz="0" w:space="0" w:color="auto"/>
                                    <w:bottom w:val="none" w:sz="0" w:space="0" w:color="auto"/>
                                    <w:right w:val="none" w:sz="0" w:space="0" w:color="auto"/>
                                  </w:divBdr>
                                </w:div>
                              </w:divsChild>
                            </w:div>
                            <w:div w:id="690689094">
                              <w:marLeft w:val="0"/>
                              <w:marRight w:val="0"/>
                              <w:marTop w:val="0"/>
                              <w:marBottom w:val="0"/>
                              <w:divBdr>
                                <w:top w:val="none" w:sz="0" w:space="0" w:color="auto"/>
                                <w:left w:val="none" w:sz="0" w:space="0" w:color="auto"/>
                                <w:bottom w:val="none" w:sz="0" w:space="0" w:color="auto"/>
                                <w:right w:val="none" w:sz="0" w:space="0" w:color="auto"/>
                              </w:divBdr>
                              <w:divsChild>
                                <w:div w:id="469176869">
                                  <w:marLeft w:val="0"/>
                                  <w:marRight w:val="0"/>
                                  <w:marTop w:val="0"/>
                                  <w:marBottom w:val="0"/>
                                  <w:divBdr>
                                    <w:top w:val="none" w:sz="0" w:space="0" w:color="auto"/>
                                    <w:left w:val="none" w:sz="0" w:space="0" w:color="auto"/>
                                    <w:bottom w:val="none" w:sz="0" w:space="0" w:color="auto"/>
                                    <w:right w:val="none" w:sz="0" w:space="0" w:color="auto"/>
                                  </w:divBdr>
                                </w:div>
                              </w:divsChild>
                            </w:div>
                            <w:div w:id="903836616">
                              <w:marLeft w:val="0"/>
                              <w:marRight w:val="0"/>
                              <w:marTop w:val="0"/>
                              <w:marBottom w:val="0"/>
                              <w:divBdr>
                                <w:top w:val="none" w:sz="0" w:space="0" w:color="auto"/>
                                <w:left w:val="none" w:sz="0" w:space="0" w:color="auto"/>
                                <w:bottom w:val="none" w:sz="0" w:space="0" w:color="auto"/>
                                <w:right w:val="none" w:sz="0" w:space="0" w:color="auto"/>
                              </w:divBdr>
                              <w:divsChild>
                                <w:div w:id="437915230">
                                  <w:marLeft w:val="0"/>
                                  <w:marRight w:val="0"/>
                                  <w:marTop w:val="0"/>
                                  <w:marBottom w:val="0"/>
                                  <w:divBdr>
                                    <w:top w:val="none" w:sz="0" w:space="0" w:color="auto"/>
                                    <w:left w:val="none" w:sz="0" w:space="0" w:color="auto"/>
                                    <w:bottom w:val="none" w:sz="0" w:space="0" w:color="auto"/>
                                    <w:right w:val="none" w:sz="0" w:space="0" w:color="auto"/>
                                  </w:divBdr>
                                </w:div>
                              </w:divsChild>
                            </w:div>
                            <w:div w:id="1218669456">
                              <w:marLeft w:val="0"/>
                              <w:marRight w:val="0"/>
                              <w:marTop w:val="0"/>
                              <w:marBottom w:val="0"/>
                              <w:divBdr>
                                <w:top w:val="none" w:sz="0" w:space="0" w:color="auto"/>
                                <w:left w:val="none" w:sz="0" w:space="0" w:color="auto"/>
                                <w:bottom w:val="none" w:sz="0" w:space="0" w:color="auto"/>
                                <w:right w:val="none" w:sz="0" w:space="0" w:color="auto"/>
                              </w:divBdr>
                              <w:divsChild>
                                <w:div w:id="2033452758">
                                  <w:marLeft w:val="0"/>
                                  <w:marRight w:val="0"/>
                                  <w:marTop w:val="0"/>
                                  <w:marBottom w:val="0"/>
                                  <w:divBdr>
                                    <w:top w:val="none" w:sz="0" w:space="0" w:color="auto"/>
                                    <w:left w:val="none" w:sz="0" w:space="0" w:color="auto"/>
                                    <w:bottom w:val="none" w:sz="0" w:space="0" w:color="auto"/>
                                    <w:right w:val="none" w:sz="0" w:space="0" w:color="auto"/>
                                  </w:divBdr>
                                </w:div>
                              </w:divsChild>
                            </w:div>
                            <w:div w:id="1322394506">
                              <w:marLeft w:val="0"/>
                              <w:marRight w:val="0"/>
                              <w:marTop w:val="0"/>
                              <w:marBottom w:val="0"/>
                              <w:divBdr>
                                <w:top w:val="none" w:sz="0" w:space="0" w:color="auto"/>
                                <w:left w:val="none" w:sz="0" w:space="0" w:color="auto"/>
                                <w:bottom w:val="none" w:sz="0" w:space="0" w:color="auto"/>
                                <w:right w:val="none" w:sz="0" w:space="0" w:color="auto"/>
                              </w:divBdr>
                              <w:divsChild>
                                <w:div w:id="1870874778">
                                  <w:marLeft w:val="0"/>
                                  <w:marRight w:val="0"/>
                                  <w:marTop w:val="0"/>
                                  <w:marBottom w:val="0"/>
                                  <w:divBdr>
                                    <w:top w:val="none" w:sz="0" w:space="0" w:color="auto"/>
                                    <w:left w:val="none" w:sz="0" w:space="0" w:color="auto"/>
                                    <w:bottom w:val="none" w:sz="0" w:space="0" w:color="auto"/>
                                    <w:right w:val="none" w:sz="0" w:space="0" w:color="auto"/>
                                  </w:divBdr>
                                </w:div>
                              </w:divsChild>
                            </w:div>
                            <w:div w:id="1564635781">
                              <w:marLeft w:val="0"/>
                              <w:marRight w:val="0"/>
                              <w:marTop w:val="0"/>
                              <w:marBottom w:val="0"/>
                              <w:divBdr>
                                <w:top w:val="none" w:sz="0" w:space="0" w:color="auto"/>
                                <w:left w:val="none" w:sz="0" w:space="0" w:color="auto"/>
                                <w:bottom w:val="none" w:sz="0" w:space="0" w:color="auto"/>
                                <w:right w:val="none" w:sz="0" w:space="0" w:color="auto"/>
                              </w:divBdr>
                              <w:divsChild>
                                <w:div w:id="1018894860">
                                  <w:marLeft w:val="0"/>
                                  <w:marRight w:val="0"/>
                                  <w:marTop w:val="0"/>
                                  <w:marBottom w:val="0"/>
                                  <w:divBdr>
                                    <w:top w:val="none" w:sz="0" w:space="0" w:color="auto"/>
                                    <w:left w:val="none" w:sz="0" w:space="0" w:color="auto"/>
                                    <w:bottom w:val="none" w:sz="0" w:space="0" w:color="auto"/>
                                    <w:right w:val="none" w:sz="0" w:space="0" w:color="auto"/>
                                  </w:divBdr>
                                </w:div>
                              </w:divsChild>
                            </w:div>
                            <w:div w:id="1673752084">
                              <w:marLeft w:val="0"/>
                              <w:marRight w:val="0"/>
                              <w:marTop w:val="0"/>
                              <w:marBottom w:val="0"/>
                              <w:divBdr>
                                <w:top w:val="none" w:sz="0" w:space="0" w:color="auto"/>
                                <w:left w:val="none" w:sz="0" w:space="0" w:color="auto"/>
                                <w:bottom w:val="none" w:sz="0" w:space="0" w:color="auto"/>
                                <w:right w:val="none" w:sz="0" w:space="0" w:color="auto"/>
                              </w:divBdr>
                              <w:divsChild>
                                <w:div w:id="344668774">
                                  <w:marLeft w:val="0"/>
                                  <w:marRight w:val="0"/>
                                  <w:marTop w:val="0"/>
                                  <w:marBottom w:val="0"/>
                                  <w:divBdr>
                                    <w:top w:val="none" w:sz="0" w:space="0" w:color="auto"/>
                                    <w:left w:val="none" w:sz="0" w:space="0" w:color="auto"/>
                                    <w:bottom w:val="none" w:sz="0" w:space="0" w:color="auto"/>
                                    <w:right w:val="none" w:sz="0" w:space="0" w:color="auto"/>
                                  </w:divBdr>
                                </w:div>
                              </w:divsChild>
                            </w:div>
                            <w:div w:id="1859734227">
                              <w:marLeft w:val="0"/>
                              <w:marRight w:val="0"/>
                              <w:marTop w:val="0"/>
                              <w:marBottom w:val="0"/>
                              <w:divBdr>
                                <w:top w:val="none" w:sz="0" w:space="0" w:color="auto"/>
                                <w:left w:val="none" w:sz="0" w:space="0" w:color="auto"/>
                                <w:bottom w:val="none" w:sz="0" w:space="0" w:color="auto"/>
                                <w:right w:val="none" w:sz="0" w:space="0" w:color="auto"/>
                              </w:divBdr>
                              <w:divsChild>
                                <w:div w:id="479854825">
                                  <w:marLeft w:val="0"/>
                                  <w:marRight w:val="0"/>
                                  <w:marTop w:val="0"/>
                                  <w:marBottom w:val="0"/>
                                  <w:divBdr>
                                    <w:top w:val="none" w:sz="0" w:space="0" w:color="auto"/>
                                    <w:left w:val="none" w:sz="0" w:space="0" w:color="auto"/>
                                    <w:bottom w:val="none" w:sz="0" w:space="0" w:color="auto"/>
                                    <w:right w:val="none" w:sz="0" w:space="0" w:color="auto"/>
                                  </w:divBdr>
                                </w:div>
                              </w:divsChild>
                            </w:div>
                            <w:div w:id="1932466594">
                              <w:marLeft w:val="0"/>
                              <w:marRight w:val="0"/>
                              <w:marTop w:val="0"/>
                              <w:marBottom w:val="0"/>
                              <w:divBdr>
                                <w:top w:val="none" w:sz="0" w:space="0" w:color="auto"/>
                                <w:left w:val="none" w:sz="0" w:space="0" w:color="auto"/>
                                <w:bottom w:val="none" w:sz="0" w:space="0" w:color="auto"/>
                                <w:right w:val="none" w:sz="0" w:space="0" w:color="auto"/>
                              </w:divBdr>
                              <w:divsChild>
                                <w:div w:id="1036735780">
                                  <w:marLeft w:val="0"/>
                                  <w:marRight w:val="0"/>
                                  <w:marTop w:val="0"/>
                                  <w:marBottom w:val="0"/>
                                  <w:divBdr>
                                    <w:top w:val="none" w:sz="0" w:space="0" w:color="auto"/>
                                    <w:left w:val="none" w:sz="0" w:space="0" w:color="auto"/>
                                    <w:bottom w:val="none" w:sz="0" w:space="0" w:color="auto"/>
                                    <w:right w:val="none" w:sz="0" w:space="0" w:color="auto"/>
                                  </w:divBdr>
                                </w:div>
                              </w:divsChild>
                            </w:div>
                            <w:div w:id="1979219256">
                              <w:marLeft w:val="0"/>
                              <w:marRight w:val="0"/>
                              <w:marTop w:val="0"/>
                              <w:marBottom w:val="0"/>
                              <w:divBdr>
                                <w:top w:val="none" w:sz="0" w:space="0" w:color="auto"/>
                                <w:left w:val="none" w:sz="0" w:space="0" w:color="auto"/>
                                <w:bottom w:val="none" w:sz="0" w:space="0" w:color="auto"/>
                                <w:right w:val="none" w:sz="0" w:space="0" w:color="auto"/>
                              </w:divBdr>
                              <w:divsChild>
                                <w:div w:id="674041596">
                                  <w:marLeft w:val="0"/>
                                  <w:marRight w:val="0"/>
                                  <w:marTop w:val="0"/>
                                  <w:marBottom w:val="0"/>
                                  <w:divBdr>
                                    <w:top w:val="none" w:sz="0" w:space="0" w:color="auto"/>
                                    <w:left w:val="none" w:sz="0" w:space="0" w:color="auto"/>
                                    <w:bottom w:val="none" w:sz="0" w:space="0" w:color="auto"/>
                                    <w:right w:val="none" w:sz="0" w:space="0" w:color="auto"/>
                                  </w:divBdr>
                                </w:div>
                              </w:divsChild>
                            </w:div>
                            <w:div w:id="1991130981">
                              <w:marLeft w:val="0"/>
                              <w:marRight w:val="0"/>
                              <w:marTop w:val="0"/>
                              <w:marBottom w:val="0"/>
                              <w:divBdr>
                                <w:top w:val="none" w:sz="0" w:space="0" w:color="auto"/>
                                <w:left w:val="none" w:sz="0" w:space="0" w:color="auto"/>
                                <w:bottom w:val="none" w:sz="0" w:space="0" w:color="auto"/>
                                <w:right w:val="none" w:sz="0" w:space="0" w:color="auto"/>
                              </w:divBdr>
                              <w:divsChild>
                                <w:div w:id="4788358">
                                  <w:marLeft w:val="0"/>
                                  <w:marRight w:val="0"/>
                                  <w:marTop w:val="0"/>
                                  <w:marBottom w:val="0"/>
                                  <w:divBdr>
                                    <w:top w:val="none" w:sz="0" w:space="0" w:color="auto"/>
                                    <w:left w:val="none" w:sz="0" w:space="0" w:color="auto"/>
                                    <w:bottom w:val="none" w:sz="0" w:space="0" w:color="auto"/>
                                    <w:right w:val="none" w:sz="0" w:space="0" w:color="auto"/>
                                  </w:divBdr>
                                </w:div>
                              </w:divsChild>
                            </w:div>
                            <w:div w:id="1999066378">
                              <w:marLeft w:val="0"/>
                              <w:marRight w:val="0"/>
                              <w:marTop w:val="0"/>
                              <w:marBottom w:val="0"/>
                              <w:divBdr>
                                <w:top w:val="none" w:sz="0" w:space="0" w:color="auto"/>
                                <w:left w:val="none" w:sz="0" w:space="0" w:color="auto"/>
                                <w:bottom w:val="none" w:sz="0" w:space="0" w:color="auto"/>
                                <w:right w:val="none" w:sz="0" w:space="0" w:color="auto"/>
                              </w:divBdr>
                              <w:divsChild>
                                <w:div w:id="7560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386781">
          <w:marLeft w:val="0"/>
          <w:marRight w:val="0"/>
          <w:marTop w:val="0"/>
          <w:marBottom w:val="0"/>
          <w:divBdr>
            <w:top w:val="none" w:sz="0" w:space="0" w:color="auto"/>
            <w:left w:val="none" w:sz="0" w:space="0" w:color="auto"/>
            <w:bottom w:val="none" w:sz="0" w:space="0" w:color="auto"/>
            <w:right w:val="none" w:sz="0" w:space="0" w:color="auto"/>
          </w:divBdr>
          <w:divsChild>
            <w:div w:id="381370687">
              <w:marLeft w:val="0"/>
              <w:marRight w:val="0"/>
              <w:marTop w:val="0"/>
              <w:marBottom w:val="0"/>
              <w:divBdr>
                <w:top w:val="none" w:sz="0" w:space="0" w:color="auto"/>
                <w:left w:val="none" w:sz="0" w:space="0" w:color="auto"/>
                <w:bottom w:val="none" w:sz="0" w:space="0" w:color="auto"/>
                <w:right w:val="none" w:sz="0" w:space="0" w:color="auto"/>
              </w:divBdr>
            </w:div>
          </w:divsChild>
        </w:div>
        <w:div w:id="563881024">
          <w:marLeft w:val="0"/>
          <w:marRight w:val="0"/>
          <w:marTop w:val="0"/>
          <w:marBottom w:val="0"/>
          <w:divBdr>
            <w:top w:val="none" w:sz="0" w:space="0" w:color="auto"/>
            <w:left w:val="none" w:sz="0" w:space="0" w:color="auto"/>
            <w:bottom w:val="none" w:sz="0" w:space="0" w:color="auto"/>
            <w:right w:val="none" w:sz="0" w:space="0" w:color="auto"/>
          </w:divBdr>
          <w:divsChild>
            <w:div w:id="1101028136">
              <w:marLeft w:val="0"/>
              <w:marRight w:val="0"/>
              <w:marTop w:val="0"/>
              <w:marBottom w:val="0"/>
              <w:divBdr>
                <w:top w:val="none" w:sz="0" w:space="0" w:color="auto"/>
                <w:left w:val="none" w:sz="0" w:space="0" w:color="auto"/>
                <w:bottom w:val="none" w:sz="0" w:space="0" w:color="auto"/>
                <w:right w:val="none" w:sz="0" w:space="0" w:color="auto"/>
              </w:divBdr>
            </w:div>
          </w:divsChild>
        </w:div>
        <w:div w:id="627004971">
          <w:marLeft w:val="0"/>
          <w:marRight w:val="0"/>
          <w:marTop w:val="0"/>
          <w:marBottom w:val="0"/>
          <w:divBdr>
            <w:top w:val="none" w:sz="0" w:space="0" w:color="auto"/>
            <w:left w:val="none" w:sz="0" w:space="0" w:color="auto"/>
            <w:bottom w:val="none" w:sz="0" w:space="0" w:color="auto"/>
            <w:right w:val="none" w:sz="0" w:space="0" w:color="auto"/>
          </w:divBdr>
          <w:divsChild>
            <w:div w:id="2011449210">
              <w:marLeft w:val="0"/>
              <w:marRight w:val="0"/>
              <w:marTop w:val="0"/>
              <w:marBottom w:val="0"/>
              <w:divBdr>
                <w:top w:val="none" w:sz="0" w:space="0" w:color="auto"/>
                <w:left w:val="none" w:sz="0" w:space="0" w:color="auto"/>
                <w:bottom w:val="none" w:sz="0" w:space="0" w:color="auto"/>
                <w:right w:val="none" w:sz="0" w:space="0" w:color="auto"/>
              </w:divBdr>
            </w:div>
          </w:divsChild>
        </w:div>
        <w:div w:id="1146624851">
          <w:marLeft w:val="0"/>
          <w:marRight w:val="0"/>
          <w:marTop w:val="0"/>
          <w:marBottom w:val="0"/>
          <w:divBdr>
            <w:top w:val="none" w:sz="0" w:space="0" w:color="auto"/>
            <w:left w:val="none" w:sz="0" w:space="0" w:color="auto"/>
            <w:bottom w:val="none" w:sz="0" w:space="0" w:color="auto"/>
            <w:right w:val="none" w:sz="0" w:space="0" w:color="auto"/>
          </w:divBdr>
          <w:divsChild>
            <w:div w:id="823081336">
              <w:marLeft w:val="0"/>
              <w:marRight w:val="0"/>
              <w:marTop w:val="0"/>
              <w:marBottom w:val="0"/>
              <w:divBdr>
                <w:top w:val="none" w:sz="0" w:space="0" w:color="auto"/>
                <w:left w:val="none" w:sz="0" w:space="0" w:color="auto"/>
                <w:bottom w:val="none" w:sz="0" w:space="0" w:color="auto"/>
                <w:right w:val="none" w:sz="0" w:space="0" w:color="auto"/>
              </w:divBdr>
            </w:div>
          </w:divsChild>
        </w:div>
        <w:div w:id="1288198258">
          <w:marLeft w:val="0"/>
          <w:marRight w:val="0"/>
          <w:marTop w:val="0"/>
          <w:marBottom w:val="0"/>
          <w:divBdr>
            <w:top w:val="none" w:sz="0" w:space="0" w:color="auto"/>
            <w:left w:val="none" w:sz="0" w:space="0" w:color="auto"/>
            <w:bottom w:val="none" w:sz="0" w:space="0" w:color="auto"/>
            <w:right w:val="none" w:sz="0" w:space="0" w:color="auto"/>
          </w:divBdr>
          <w:divsChild>
            <w:div w:id="732965396">
              <w:marLeft w:val="0"/>
              <w:marRight w:val="0"/>
              <w:marTop w:val="0"/>
              <w:marBottom w:val="0"/>
              <w:divBdr>
                <w:top w:val="none" w:sz="0" w:space="0" w:color="auto"/>
                <w:left w:val="none" w:sz="0" w:space="0" w:color="auto"/>
                <w:bottom w:val="none" w:sz="0" w:space="0" w:color="auto"/>
                <w:right w:val="none" w:sz="0" w:space="0" w:color="auto"/>
              </w:divBdr>
            </w:div>
          </w:divsChild>
        </w:div>
        <w:div w:id="1466240061">
          <w:marLeft w:val="0"/>
          <w:marRight w:val="0"/>
          <w:marTop w:val="0"/>
          <w:marBottom w:val="0"/>
          <w:divBdr>
            <w:top w:val="none" w:sz="0" w:space="0" w:color="auto"/>
            <w:left w:val="none" w:sz="0" w:space="0" w:color="auto"/>
            <w:bottom w:val="none" w:sz="0" w:space="0" w:color="auto"/>
            <w:right w:val="none" w:sz="0" w:space="0" w:color="auto"/>
          </w:divBdr>
          <w:divsChild>
            <w:div w:id="776754064">
              <w:marLeft w:val="0"/>
              <w:marRight w:val="0"/>
              <w:marTop w:val="0"/>
              <w:marBottom w:val="0"/>
              <w:divBdr>
                <w:top w:val="none" w:sz="0" w:space="0" w:color="auto"/>
                <w:left w:val="none" w:sz="0" w:space="0" w:color="auto"/>
                <w:bottom w:val="none" w:sz="0" w:space="0" w:color="auto"/>
                <w:right w:val="none" w:sz="0" w:space="0" w:color="auto"/>
              </w:divBdr>
            </w:div>
          </w:divsChild>
        </w:div>
        <w:div w:id="2055155309">
          <w:marLeft w:val="0"/>
          <w:marRight w:val="0"/>
          <w:marTop w:val="0"/>
          <w:marBottom w:val="0"/>
          <w:divBdr>
            <w:top w:val="none" w:sz="0" w:space="0" w:color="auto"/>
            <w:left w:val="none" w:sz="0" w:space="0" w:color="auto"/>
            <w:bottom w:val="none" w:sz="0" w:space="0" w:color="auto"/>
            <w:right w:val="none" w:sz="0" w:space="0" w:color="auto"/>
          </w:divBdr>
          <w:divsChild>
            <w:div w:id="13361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1529">
      <w:bodyDiv w:val="1"/>
      <w:marLeft w:val="0"/>
      <w:marRight w:val="0"/>
      <w:marTop w:val="0"/>
      <w:marBottom w:val="0"/>
      <w:divBdr>
        <w:top w:val="none" w:sz="0" w:space="0" w:color="auto"/>
        <w:left w:val="none" w:sz="0" w:space="0" w:color="auto"/>
        <w:bottom w:val="none" w:sz="0" w:space="0" w:color="auto"/>
        <w:right w:val="none" w:sz="0" w:space="0" w:color="auto"/>
      </w:divBdr>
      <w:divsChild>
        <w:div w:id="1964993459">
          <w:marLeft w:val="547"/>
          <w:marRight w:val="0"/>
          <w:marTop w:val="0"/>
          <w:marBottom w:val="0"/>
          <w:divBdr>
            <w:top w:val="none" w:sz="0" w:space="0" w:color="auto"/>
            <w:left w:val="none" w:sz="0" w:space="0" w:color="auto"/>
            <w:bottom w:val="none" w:sz="0" w:space="0" w:color="auto"/>
            <w:right w:val="none" w:sz="0" w:space="0" w:color="auto"/>
          </w:divBdr>
        </w:div>
      </w:divsChild>
    </w:div>
    <w:div w:id="1490516630">
      <w:bodyDiv w:val="1"/>
      <w:marLeft w:val="0"/>
      <w:marRight w:val="0"/>
      <w:marTop w:val="0"/>
      <w:marBottom w:val="0"/>
      <w:divBdr>
        <w:top w:val="none" w:sz="0" w:space="0" w:color="auto"/>
        <w:left w:val="none" w:sz="0" w:space="0" w:color="auto"/>
        <w:bottom w:val="none" w:sz="0" w:space="0" w:color="auto"/>
        <w:right w:val="none" w:sz="0" w:space="0" w:color="auto"/>
      </w:divBdr>
    </w:div>
    <w:div w:id="1614635149">
      <w:bodyDiv w:val="1"/>
      <w:marLeft w:val="0"/>
      <w:marRight w:val="0"/>
      <w:marTop w:val="0"/>
      <w:marBottom w:val="0"/>
      <w:divBdr>
        <w:top w:val="none" w:sz="0" w:space="0" w:color="auto"/>
        <w:left w:val="none" w:sz="0" w:space="0" w:color="auto"/>
        <w:bottom w:val="none" w:sz="0" w:space="0" w:color="auto"/>
        <w:right w:val="none" w:sz="0" w:space="0" w:color="auto"/>
      </w:divBdr>
      <w:divsChild>
        <w:div w:id="642390474">
          <w:marLeft w:val="547"/>
          <w:marRight w:val="0"/>
          <w:marTop w:val="0"/>
          <w:marBottom w:val="0"/>
          <w:divBdr>
            <w:top w:val="none" w:sz="0" w:space="0" w:color="auto"/>
            <w:left w:val="none" w:sz="0" w:space="0" w:color="auto"/>
            <w:bottom w:val="none" w:sz="0" w:space="0" w:color="auto"/>
            <w:right w:val="none" w:sz="0" w:space="0" w:color="auto"/>
          </w:divBdr>
        </w:div>
      </w:divsChild>
    </w:div>
    <w:div w:id="1671059047">
      <w:bodyDiv w:val="1"/>
      <w:marLeft w:val="0"/>
      <w:marRight w:val="0"/>
      <w:marTop w:val="0"/>
      <w:marBottom w:val="0"/>
      <w:divBdr>
        <w:top w:val="none" w:sz="0" w:space="0" w:color="auto"/>
        <w:left w:val="none" w:sz="0" w:space="0" w:color="auto"/>
        <w:bottom w:val="none" w:sz="0" w:space="0" w:color="auto"/>
        <w:right w:val="none" w:sz="0" w:space="0" w:color="auto"/>
      </w:divBdr>
    </w:div>
    <w:div w:id="1703435511">
      <w:bodyDiv w:val="1"/>
      <w:marLeft w:val="0"/>
      <w:marRight w:val="0"/>
      <w:marTop w:val="0"/>
      <w:marBottom w:val="0"/>
      <w:divBdr>
        <w:top w:val="none" w:sz="0" w:space="0" w:color="auto"/>
        <w:left w:val="none" w:sz="0" w:space="0" w:color="auto"/>
        <w:bottom w:val="none" w:sz="0" w:space="0" w:color="auto"/>
        <w:right w:val="none" w:sz="0" w:space="0" w:color="auto"/>
      </w:divBdr>
      <w:divsChild>
        <w:div w:id="55589930">
          <w:marLeft w:val="0"/>
          <w:marRight w:val="0"/>
          <w:marTop w:val="0"/>
          <w:marBottom w:val="0"/>
          <w:divBdr>
            <w:top w:val="none" w:sz="0" w:space="0" w:color="auto"/>
            <w:left w:val="none" w:sz="0" w:space="0" w:color="auto"/>
            <w:bottom w:val="none" w:sz="0" w:space="0" w:color="auto"/>
            <w:right w:val="none" w:sz="0" w:space="0" w:color="auto"/>
          </w:divBdr>
          <w:divsChild>
            <w:div w:id="192111786">
              <w:marLeft w:val="0"/>
              <w:marRight w:val="0"/>
              <w:marTop w:val="0"/>
              <w:marBottom w:val="0"/>
              <w:divBdr>
                <w:top w:val="none" w:sz="0" w:space="0" w:color="auto"/>
                <w:left w:val="none" w:sz="0" w:space="0" w:color="auto"/>
                <w:bottom w:val="none" w:sz="0" w:space="0" w:color="auto"/>
                <w:right w:val="none" w:sz="0" w:space="0" w:color="auto"/>
              </w:divBdr>
            </w:div>
          </w:divsChild>
        </w:div>
        <w:div w:id="62724939">
          <w:marLeft w:val="0"/>
          <w:marRight w:val="0"/>
          <w:marTop w:val="0"/>
          <w:marBottom w:val="0"/>
          <w:divBdr>
            <w:top w:val="none" w:sz="0" w:space="0" w:color="auto"/>
            <w:left w:val="none" w:sz="0" w:space="0" w:color="auto"/>
            <w:bottom w:val="none" w:sz="0" w:space="0" w:color="auto"/>
            <w:right w:val="none" w:sz="0" w:space="0" w:color="auto"/>
          </w:divBdr>
          <w:divsChild>
            <w:div w:id="235820642">
              <w:marLeft w:val="0"/>
              <w:marRight w:val="0"/>
              <w:marTop w:val="0"/>
              <w:marBottom w:val="0"/>
              <w:divBdr>
                <w:top w:val="none" w:sz="0" w:space="0" w:color="auto"/>
                <w:left w:val="none" w:sz="0" w:space="0" w:color="auto"/>
                <w:bottom w:val="none" w:sz="0" w:space="0" w:color="auto"/>
                <w:right w:val="none" w:sz="0" w:space="0" w:color="auto"/>
              </w:divBdr>
            </w:div>
          </w:divsChild>
        </w:div>
        <w:div w:id="197281697">
          <w:marLeft w:val="0"/>
          <w:marRight w:val="0"/>
          <w:marTop w:val="0"/>
          <w:marBottom w:val="0"/>
          <w:divBdr>
            <w:top w:val="none" w:sz="0" w:space="0" w:color="auto"/>
            <w:left w:val="none" w:sz="0" w:space="0" w:color="auto"/>
            <w:bottom w:val="none" w:sz="0" w:space="0" w:color="auto"/>
            <w:right w:val="none" w:sz="0" w:space="0" w:color="auto"/>
          </w:divBdr>
          <w:divsChild>
            <w:div w:id="799038337">
              <w:marLeft w:val="0"/>
              <w:marRight w:val="0"/>
              <w:marTop w:val="0"/>
              <w:marBottom w:val="0"/>
              <w:divBdr>
                <w:top w:val="none" w:sz="0" w:space="0" w:color="auto"/>
                <w:left w:val="none" w:sz="0" w:space="0" w:color="auto"/>
                <w:bottom w:val="none" w:sz="0" w:space="0" w:color="auto"/>
                <w:right w:val="none" w:sz="0" w:space="0" w:color="auto"/>
              </w:divBdr>
            </w:div>
          </w:divsChild>
        </w:div>
        <w:div w:id="205223578">
          <w:marLeft w:val="0"/>
          <w:marRight w:val="0"/>
          <w:marTop w:val="0"/>
          <w:marBottom w:val="0"/>
          <w:divBdr>
            <w:top w:val="none" w:sz="0" w:space="0" w:color="auto"/>
            <w:left w:val="none" w:sz="0" w:space="0" w:color="auto"/>
            <w:bottom w:val="none" w:sz="0" w:space="0" w:color="auto"/>
            <w:right w:val="none" w:sz="0" w:space="0" w:color="auto"/>
          </w:divBdr>
          <w:divsChild>
            <w:div w:id="1796101029">
              <w:marLeft w:val="0"/>
              <w:marRight w:val="0"/>
              <w:marTop w:val="0"/>
              <w:marBottom w:val="0"/>
              <w:divBdr>
                <w:top w:val="none" w:sz="0" w:space="0" w:color="auto"/>
                <w:left w:val="none" w:sz="0" w:space="0" w:color="auto"/>
                <w:bottom w:val="none" w:sz="0" w:space="0" w:color="auto"/>
                <w:right w:val="none" w:sz="0" w:space="0" w:color="auto"/>
              </w:divBdr>
            </w:div>
          </w:divsChild>
        </w:div>
        <w:div w:id="222639027">
          <w:marLeft w:val="0"/>
          <w:marRight w:val="0"/>
          <w:marTop w:val="0"/>
          <w:marBottom w:val="0"/>
          <w:divBdr>
            <w:top w:val="none" w:sz="0" w:space="0" w:color="auto"/>
            <w:left w:val="none" w:sz="0" w:space="0" w:color="auto"/>
            <w:bottom w:val="none" w:sz="0" w:space="0" w:color="auto"/>
            <w:right w:val="none" w:sz="0" w:space="0" w:color="auto"/>
          </w:divBdr>
          <w:divsChild>
            <w:div w:id="859972077">
              <w:marLeft w:val="0"/>
              <w:marRight w:val="0"/>
              <w:marTop w:val="0"/>
              <w:marBottom w:val="0"/>
              <w:divBdr>
                <w:top w:val="none" w:sz="0" w:space="0" w:color="auto"/>
                <w:left w:val="none" w:sz="0" w:space="0" w:color="auto"/>
                <w:bottom w:val="none" w:sz="0" w:space="0" w:color="auto"/>
                <w:right w:val="none" w:sz="0" w:space="0" w:color="auto"/>
              </w:divBdr>
            </w:div>
          </w:divsChild>
        </w:div>
        <w:div w:id="309015658">
          <w:marLeft w:val="0"/>
          <w:marRight w:val="0"/>
          <w:marTop w:val="0"/>
          <w:marBottom w:val="0"/>
          <w:divBdr>
            <w:top w:val="none" w:sz="0" w:space="0" w:color="auto"/>
            <w:left w:val="none" w:sz="0" w:space="0" w:color="auto"/>
            <w:bottom w:val="none" w:sz="0" w:space="0" w:color="auto"/>
            <w:right w:val="none" w:sz="0" w:space="0" w:color="auto"/>
          </w:divBdr>
          <w:divsChild>
            <w:div w:id="2024554204">
              <w:marLeft w:val="0"/>
              <w:marRight w:val="0"/>
              <w:marTop w:val="0"/>
              <w:marBottom w:val="0"/>
              <w:divBdr>
                <w:top w:val="none" w:sz="0" w:space="0" w:color="auto"/>
                <w:left w:val="none" w:sz="0" w:space="0" w:color="auto"/>
                <w:bottom w:val="none" w:sz="0" w:space="0" w:color="auto"/>
                <w:right w:val="none" w:sz="0" w:space="0" w:color="auto"/>
              </w:divBdr>
            </w:div>
          </w:divsChild>
        </w:div>
        <w:div w:id="364601178">
          <w:marLeft w:val="0"/>
          <w:marRight w:val="0"/>
          <w:marTop w:val="0"/>
          <w:marBottom w:val="0"/>
          <w:divBdr>
            <w:top w:val="none" w:sz="0" w:space="0" w:color="auto"/>
            <w:left w:val="none" w:sz="0" w:space="0" w:color="auto"/>
            <w:bottom w:val="none" w:sz="0" w:space="0" w:color="auto"/>
            <w:right w:val="none" w:sz="0" w:space="0" w:color="auto"/>
          </w:divBdr>
          <w:divsChild>
            <w:div w:id="1441215776">
              <w:marLeft w:val="0"/>
              <w:marRight w:val="0"/>
              <w:marTop w:val="0"/>
              <w:marBottom w:val="0"/>
              <w:divBdr>
                <w:top w:val="none" w:sz="0" w:space="0" w:color="auto"/>
                <w:left w:val="none" w:sz="0" w:space="0" w:color="auto"/>
                <w:bottom w:val="none" w:sz="0" w:space="0" w:color="auto"/>
                <w:right w:val="none" w:sz="0" w:space="0" w:color="auto"/>
              </w:divBdr>
            </w:div>
          </w:divsChild>
        </w:div>
        <w:div w:id="425002766">
          <w:marLeft w:val="0"/>
          <w:marRight w:val="0"/>
          <w:marTop w:val="0"/>
          <w:marBottom w:val="0"/>
          <w:divBdr>
            <w:top w:val="none" w:sz="0" w:space="0" w:color="auto"/>
            <w:left w:val="none" w:sz="0" w:space="0" w:color="auto"/>
            <w:bottom w:val="none" w:sz="0" w:space="0" w:color="auto"/>
            <w:right w:val="none" w:sz="0" w:space="0" w:color="auto"/>
          </w:divBdr>
          <w:divsChild>
            <w:div w:id="760222465">
              <w:marLeft w:val="0"/>
              <w:marRight w:val="0"/>
              <w:marTop w:val="0"/>
              <w:marBottom w:val="0"/>
              <w:divBdr>
                <w:top w:val="none" w:sz="0" w:space="0" w:color="auto"/>
                <w:left w:val="none" w:sz="0" w:space="0" w:color="auto"/>
                <w:bottom w:val="none" w:sz="0" w:space="0" w:color="auto"/>
                <w:right w:val="none" w:sz="0" w:space="0" w:color="auto"/>
              </w:divBdr>
            </w:div>
          </w:divsChild>
        </w:div>
        <w:div w:id="453331288">
          <w:marLeft w:val="0"/>
          <w:marRight w:val="0"/>
          <w:marTop w:val="0"/>
          <w:marBottom w:val="0"/>
          <w:divBdr>
            <w:top w:val="none" w:sz="0" w:space="0" w:color="auto"/>
            <w:left w:val="none" w:sz="0" w:space="0" w:color="auto"/>
            <w:bottom w:val="none" w:sz="0" w:space="0" w:color="auto"/>
            <w:right w:val="none" w:sz="0" w:space="0" w:color="auto"/>
          </w:divBdr>
          <w:divsChild>
            <w:div w:id="28919797">
              <w:marLeft w:val="0"/>
              <w:marRight w:val="0"/>
              <w:marTop w:val="0"/>
              <w:marBottom w:val="0"/>
              <w:divBdr>
                <w:top w:val="none" w:sz="0" w:space="0" w:color="auto"/>
                <w:left w:val="none" w:sz="0" w:space="0" w:color="auto"/>
                <w:bottom w:val="none" w:sz="0" w:space="0" w:color="auto"/>
                <w:right w:val="none" w:sz="0" w:space="0" w:color="auto"/>
              </w:divBdr>
            </w:div>
          </w:divsChild>
        </w:div>
        <w:div w:id="561595925">
          <w:marLeft w:val="0"/>
          <w:marRight w:val="0"/>
          <w:marTop w:val="0"/>
          <w:marBottom w:val="0"/>
          <w:divBdr>
            <w:top w:val="none" w:sz="0" w:space="0" w:color="auto"/>
            <w:left w:val="none" w:sz="0" w:space="0" w:color="auto"/>
            <w:bottom w:val="none" w:sz="0" w:space="0" w:color="auto"/>
            <w:right w:val="none" w:sz="0" w:space="0" w:color="auto"/>
          </w:divBdr>
          <w:divsChild>
            <w:div w:id="527529009">
              <w:marLeft w:val="0"/>
              <w:marRight w:val="0"/>
              <w:marTop w:val="0"/>
              <w:marBottom w:val="0"/>
              <w:divBdr>
                <w:top w:val="none" w:sz="0" w:space="0" w:color="auto"/>
                <w:left w:val="none" w:sz="0" w:space="0" w:color="auto"/>
                <w:bottom w:val="none" w:sz="0" w:space="0" w:color="auto"/>
                <w:right w:val="none" w:sz="0" w:space="0" w:color="auto"/>
              </w:divBdr>
            </w:div>
          </w:divsChild>
        </w:div>
        <w:div w:id="564873705">
          <w:marLeft w:val="0"/>
          <w:marRight w:val="0"/>
          <w:marTop w:val="0"/>
          <w:marBottom w:val="0"/>
          <w:divBdr>
            <w:top w:val="none" w:sz="0" w:space="0" w:color="auto"/>
            <w:left w:val="none" w:sz="0" w:space="0" w:color="auto"/>
            <w:bottom w:val="none" w:sz="0" w:space="0" w:color="auto"/>
            <w:right w:val="none" w:sz="0" w:space="0" w:color="auto"/>
          </w:divBdr>
          <w:divsChild>
            <w:div w:id="585380578">
              <w:marLeft w:val="0"/>
              <w:marRight w:val="0"/>
              <w:marTop w:val="0"/>
              <w:marBottom w:val="0"/>
              <w:divBdr>
                <w:top w:val="none" w:sz="0" w:space="0" w:color="auto"/>
                <w:left w:val="none" w:sz="0" w:space="0" w:color="auto"/>
                <w:bottom w:val="none" w:sz="0" w:space="0" w:color="auto"/>
                <w:right w:val="none" w:sz="0" w:space="0" w:color="auto"/>
              </w:divBdr>
            </w:div>
          </w:divsChild>
        </w:div>
        <w:div w:id="573976972">
          <w:marLeft w:val="0"/>
          <w:marRight w:val="0"/>
          <w:marTop w:val="0"/>
          <w:marBottom w:val="0"/>
          <w:divBdr>
            <w:top w:val="none" w:sz="0" w:space="0" w:color="auto"/>
            <w:left w:val="none" w:sz="0" w:space="0" w:color="auto"/>
            <w:bottom w:val="none" w:sz="0" w:space="0" w:color="auto"/>
            <w:right w:val="none" w:sz="0" w:space="0" w:color="auto"/>
          </w:divBdr>
          <w:divsChild>
            <w:div w:id="1949118064">
              <w:marLeft w:val="0"/>
              <w:marRight w:val="0"/>
              <w:marTop w:val="0"/>
              <w:marBottom w:val="0"/>
              <w:divBdr>
                <w:top w:val="none" w:sz="0" w:space="0" w:color="auto"/>
                <w:left w:val="none" w:sz="0" w:space="0" w:color="auto"/>
                <w:bottom w:val="none" w:sz="0" w:space="0" w:color="auto"/>
                <w:right w:val="none" w:sz="0" w:space="0" w:color="auto"/>
              </w:divBdr>
            </w:div>
          </w:divsChild>
        </w:div>
        <w:div w:id="585237091">
          <w:marLeft w:val="0"/>
          <w:marRight w:val="0"/>
          <w:marTop w:val="0"/>
          <w:marBottom w:val="0"/>
          <w:divBdr>
            <w:top w:val="none" w:sz="0" w:space="0" w:color="auto"/>
            <w:left w:val="none" w:sz="0" w:space="0" w:color="auto"/>
            <w:bottom w:val="none" w:sz="0" w:space="0" w:color="auto"/>
            <w:right w:val="none" w:sz="0" w:space="0" w:color="auto"/>
          </w:divBdr>
          <w:divsChild>
            <w:div w:id="57288888">
              <w:marLeft w:val="0"/>
              <w:marRight w:val="0"/>
              <w:marTop w:val="0"/>
              <w:marBottom w:val="0"/>
              <w:divBdr>
                <w:top w:val="none" w:sz="0" w:space="0" w:color="auto"/>
                <w:left w:val="none" w:sz="0" w:space="0" w:color="auto"/>
                <w:bottom w:val="none" w:sz="0" w:space="0" w:color="auto"/>
                <w:right w:val="none" w:sz="0" w:space="0" w:color="auto"/>
              </w:divBdr>
            </w:div>
          </w:divsChild>
        </w:div>
        <w:div w:id="653140213">
          <w:marLeft w:val="0"/>
          <w:marRight w:val="0"/>
          <w:marTop w:val="0"/>
          <w:marBottom w:val="0"/>
          <w:divBdr>
            <w:top w:val="none" w:sz="0" w:space="0" w:color="auto"/>
            <w:left w:val="none" w:sz="0" w:space="0" w:color="auto"/>
            <w:bottom w:val="none" w:sz="0" w:space="0" w:color="auto"/>
            <w:right w:val="none" w:sz="0" w:space="0" w:color="auto"/>
          </w:divBdr>
          <w:divsChild>
            <w:div w:id="1967808269">
              <w:marLeft w:val="0"/>
              <w:marRight w:val="0"/>
              <w:marTop w:val="0"/>
              <w:marBottom w:val="0"/>
              <w:divBdr>
                <w:top w:val="none" w:sz="0" w:space="0" w:color="auto"/>
                <w:left w:val="none" w:sz="0" w:space="0" w:color="auto"/>
                <w:bottom w:val="none" w:sz="0" w:space="0" w:color="auto"/>
                <w:right w:val="none" w:sz="0" w:space="0" w:color="auto"/>
              </w:divBdr>
            </w:div>
          </w:divsChild>
        </w:div>
        <w:div w:id="674577871">
          <w:marLeft w:val="0"/>
          <w:marRight w:val="0"/>
          <w:marTop w:val="0"/>
          <w:marBottom w:val="0"/>
          <w:divBdr>
            <w:top w:val="none" w:sz="0" w:space="0" w:color="auto"/>
            <w:left w:val="none" w:sz="0" w:space="0" w:color="auto"/>
            <w:bottom w:val="none" w:sz="0" w:space="0" w:color="auto"/>
            <w:right w:val="none" w:sz="0" w:space="0" w:color="auto"/>
          </w:divBdr>
          <w:divsChild>
            <w:div w:id="128016465">
              <w:marLeft w:val="0"/>
              <w:marRight w:val="0"/>
              <w:marTop w:val="0"/>
              <w:marBottom w:val="0"/>
              <w:divBdr>
                <w:top w:val="none" w:sz="0" w:space="0" w:color="auto"/>
                <w:left w:val="none" w:sz="0" w:space="0" w:color="auto"/>
                <w:bottom w:val="none" w:sz="0" w:space="0" w:color="auto"/>
                <w:right w:val="none" w:sz="0" w:space="0" w:color="auto"/>
              </w:divBdr>
            </w:div>
          </w:divsChild>
        </w:div>
        <w:div w:id="685133729">
          <w:marLeft w:val="0"/>
          <w:marRight w:val="0"/>
          <w:marTop w:val="0"/>
          <w:marBottom w:val="0"/>
          <w:divBdr>
            <w:top w:val="none" w:sz="0" w:space="0" w:color="auto"/>
            <w:left w:val="none" w:sz="0" w:space="0" w:color="auto"/>
            <w:bottom w:val="none" w:sz="0" w:space="0" w:color="auto"/>
            <w:right w:val="none" w:sz="0" w:space="0" w:color="auto"/>
          </w:divBdr>
          <w:divsChild>
            <w:div w:id="1031957766">
              <w:marLeft w:val="0"/>
              <w:marRight w:val="0"/>
              <w:marTop w:val="0"/>
              <w:marBottom w:val="0"/>
              <w:divBdr>
                <w:top w:val="none" w:sz="0" w:space="0" w:color="auto"/>
                <w:left w:val="none" w:sz="0" w:space="0" w:color="auto"/>
                <w:bottom w:val="none" w:sz="0" w:space="0" w:color="auto"/>
                <w:right w:val="none" w:sz="0" w:space="0" w:color="auto"/>
              </w:divBdr>
            </w:div>
          </w:divsChild>
        </w:div>
        <w:div w:id="721828375">
          <w:marLeft w:val="0"/>
          <w:marRight w:val="0"/>
          <w:marTop w:val="0"/>
          <w:marBottom w:val="0"/>
          <w:divBdr>
            <w:top w:val="none" w:sz="0" w:space="0" w:color="auto"/>
            <w:left w:val="none" w:sz="0" w:space="0" w:color="auto"/>
            <w:bottom w:val="none" w:sz="0" w:space="0" w:color="auto"/>
            <w:right w:val="none" w:sz="0" w:space="0" w:color="auto"/>
          </w:divBdr>
          <w:divsChild>
            <w:div w:id="901863821">
              <w:marLeft w:val="0"/>
              <w:marRight w:val="0"/>
              <w:marTop w:val="0"/>
              <w:marBottom w:val="0"/>
              <w:divBdr>
                <w:top w:val="none" w:sz="0" w:space="0" w:color="auto"/>
                <w:left w:val="none" w:sz="0" w:space="0" w:color="auto"/>
                <w:bottom w:val="none" w:sz="0" w:space="0" w:color="auto"/>
                <w:right w:val="none" w:sz="0" w:space="0" w:color="auto"/>
              </w:divBdr>
            </w:div>
          </w:divsChild>
        </w:div>
        <w:div w:id="725571775">
          <w:marLeft w:val="0"/>
          <w:marRight w:val="0"/>
          <w:marTop w:val="0"/>
          <w:marBottom w:val="0"/>
          <w:divBdr>
            <w:top w:val="none" w:sz="0" w:space="0" w:color="auto"/>
            <w:left w:val="none" w:sz="0" w:space="0" w:color="auto"/>
            <w:bottom w:val="none" w:sz="0" w:space="0" w:color="auto"/>
            <w:right w:val="none" w:sz="0" w:space="0" w:color="auto"/>
          </w:divBdr>
          <w:divsChild>
            <w:div w:id="1832988923">
              <w:marLeft w:val="0"/>
              <w:marRight w:val="0"/>
              <w:marTop w:val="0"/>
              <w:marBottom w:val="0"/>
              <w:divBdr>
                <w:top w:val="none" w:sz="0" w:space="0" w:color="auto"/>
                <w:left w:val="none" w:sz="0" w:space="0" w:color="auto"/>
                <w:bottom w:val="none" w:sz="0" w:space="0" w:color="auto"/>
                <w:right w:val="none" w:sz="0" w:space="0" w:color="auto"/>
              </w:divBdr>
            </w:div>
          </w:divsChild>
        </w:div>
        <w:div w:id="779836912">
          <w:marLeft w:val="0"/>
          <w:marRight w:val="0"/>
          <w:marTop w:val="0"/>
          <w:marBottom w:val="0"/>
          <w:divBdr>
            <w:top w:val="none" w:sz="0" w:space="0" w:color="auto"/>
            <w:left w:val="none" w:sz="0" w:space="0" w:color="auto"/>
            <w:bottom w:val="none" w:sz="0" w:space="0" w:color="auto"/>
            <w:right w:val="none" w:sz="0" w:space="0" w:color="auto"/>
          </w:divBdr>
          <w:divsChild>
            <w:div w:id="1045301573">
              <w:marLeft w:val="0"/>
              <w:marRight w:val="0"/>
              <w:marTop w:val="0"/>
              <w:marBottom w:val="0"/>
              <w:divBdr>
                <w:top w:val="none" w:sz="0" w:space="0" w:color="auto"/>
                <w:left w:val="none" w:sz="0" w:space="0" w:color="auto"/>
                <w:bottom w:val="none" w:sz="0" w:space="0" w:color="auto"/>
                <w:right w:val="none" w:sz="0" w:space="0" w:color="auto"/>
              </w:divBdr>
            </w:div>
          </w:divsChild>
        </w:div>
        <w:div w:id="964847473">
          <w:marLeft w:val="0"/>
          <w:marRight w:val="0"/>
          <w:marTop w:val="0"/>
          <w:marBottom w:val="0"/>
          <w:divBdr>
            <w:top w:val="none" w:sz="0" w:space="0" w:color="auto"/>
            <w:left w:val="none" w:sz="0" w:space="0" w:color="auto"/>
            <w:bottom w:val="none" w:sz="0" w:space="0" w:color="auto"/>
            <w:right w:val="none" w:sz="0" w:space="0" w:color="auto"/>
          </w:divBdr>
          <w:divsChild>
            <w:div w:id="852452077">
              <w:marLeft w:val="0"/>
              <w:marRight w:val="0"/>
              <w:marTop w:val="0"/>
              <w:marBottom w:val="0"/>
              <w:divBdr>
                <w:top w:val="none" w:sz="0" w:space="0" w:color="auto"/>
                <w:left w:val="none" w:sz="0" w:space="0" w:color="auto"/>
                <w:bottom w:val="none" w:sz="0" w:space="0" w:color="auto"/>
                <w:right w:val="none" w:sz="0" w:space="0" w:color="auto"/>
              </w:divBdr>
            </w:div>
          </w:divsChild>
        </w:div>
        <w:div w:id="1012994511">
          <w:marLeft w:val="0"/>
          <w:marRight w:val="0"/>
          <w:marTop w:val="0"/>
          <w:marBottom w:val="0"/>
          <w:divBdr>
            <w:top w:val="none" w:sz="0" w:space="0" w:color="auto"/>
            <w:left w:val="none" w:sz="0" w:space="0" w:color="auto"/>
            <w:bottom w:val="none" w:sz="0" w:space="0" w:color="auto"/>
            <w:right w:val="none" w:sz="0" w:space="0" w:color="auto"/>
          </w:divBdr>
          <w:divsChild>
            <w:div w:id="327051930">
              <w:marLeft w:val="0"/>
              <w:marRight w:val="0"/>
              <w:marTop w:val="0"/>
              <w:marBottom w:val="0"/>
              <w:divBdr>
                <w:top w:val="none" w:sz="0" w:space="0" w:color="auto"/>
                <w:left w:val="none" w:sz="0" w:space="0" w:color="auto"/>
                <w:bottom w:val="none" w:sz="0" w:space="0" w:color="auto"/>
                <w:right w:val="none" w:sz="0" w:space="0" w:color="auto"/>
              </w:divBdr>
            </w:div>
          </w:divsChild>
        </w:div>
        <w:div w:id="1017002106">
          <w:marLeft w:val="0"/>
          <w:marRight w:val="0"/>
          <w:marTop w:val="0"/>
          <w:marBottom w:val="0"/>
          <w:divBdr>
            <w:top w:val="none" w:sz="0" w:space="0" w:color="auto"/>
            <w:left w:val="none" w:sz="0" w:space="0" w:color="auto"/>
            <w:bottom w:val="none" w:sz="0" w:space="0" w:color="auto"/>
            <w:right w:val="none" w:sz="0" w:space="0" w:color="auto"/>
          </w:divBdr>
          <w:divsChild>
            <w:div w:id="759564657">
              <w:marLeft w:val="0"/>
              <w:marRight w:val="0"/>
              <w:marTop w:val="0"/>
              <w:marBottom w:val="0"/>
              <w:divBdr>
                <w:top w:val="none" w:sz="0" w:space="0" w:color="auto"/>
                <w:left w:val="none" w:sz="0" w:space="0" w:color="auto"/>
                <w:bottom w:val="none" w:sz="0" w:space="0" w:color="auto"/>
                <w:right w:val="none" w:sz="0" w:space="0" w:color="auto"/>
              </w:divBdr>
            </w:div>
          </w:divsChild>
        </w:div>
        <w:div w:id="1022704342">
          <w:marLeft w:val="0"/>
          <w:marRight w:val="0"/>
          <w:marTop w:val="0"/>
          <w:marBottom w:val="0"/>
          <w:divBdr>
            <w:top w:val="none" w:sz="0" w:space="0" w:color="auto"/>
            <w:left w:val="none" w:sz="0" w:space="0" w:color="auto"/>
            <w:bottom w:val="none" w:sz="0" w:space="0" w:color="auto"/>
            <w:right w:val="none" w:sz="0" w:space="0" w:color="auto"/>
          </w:divBdr>
          <w:divsChild>
            <w:div w:id="4290837">
              <w:marLeft w:val="0"/>
              <w:marRight w:val="0"/>
              <w:marTop w:val="0"/>
              <w:marBottom w:val="0"/>
              <w:divBdr>
                <w:top w:val="none" w:sz="0" w:space="0" w:color="auto"/>
                <w:left w:val="none" w:sz="0" w:space="0" w:color="auto"/>
                <w:bottom w:val="none" w:sz="0" w:space="0" w:color="auto"/>
                <w:right w:val="none" w:sz="0" w:space="0" w:color="auto"/>
              </w:divBdr>
            </w:div>
          </w:divsChild>
        </w:div>
        <w:div w:id="1040127905">
          <w:marLeft w:val="0"/>
          <w:marRight w:val="0"/>
          <w:marTop w:val="0"/>
          <w:marBottom w:val="0"/>
          <w:divBdr>
            <w:top w:val="none" w:sz="0" w:space="0" w:color="auto"/>
            <w:left w:val="none" w:sz="0" w:space="0" w:color="auto"/>
            <w:bottom w:val="none" w:sz="0" w:space="0" w:color="auto"/>
            <w:right w:val="none" w:sz="0" w:space="0" w:color="auto"/>
          </w:divBdr>
          <w:divsChild>
            <w:div w:id="808940764">
              <w:marLeft w:val="0"/>
              <w:marRight w:val="0"/>
              <w:marTop w:val="0"/>
              <w:marBottom w:val="0"/>
              <w:divBdr>
                <w:top w:val="none" w:sz="0" w:space="0" w:color="auto"/>
                <w:left w:val="none" w:sz="0" w:space="0" w:color="auto"/>
                <w:bottom w:val="none" w:sz="0" w:space="0" w:color="auto"/>
                <w:right w:val="none" w:sz="0" w:space="0" w:color="auto"/>
              </w:divBdr>
            </w:div>
          </w:divsChild>
        </w:div>
        <w:div w:id="1076244753">
          <w:marLeft w:val="0"/>
          <w:marRight w:val="0"/>
          <w:marTop w:val="0"/>
          <w:marBottom w:val="0"/>
          <w:divBdr>
            <w:top w:val="none" w:sz="0" w:space="0" w:color="auto"/>
            <w:left w:val="none" w:sz="0" w:space="0" w:color="auto"/>
            <w:bottom w:val="none" w:sz="0" w:space="0" w:color="auto"/>
            <w:right w:val="none" w:sz="0" w:space="0" w:color="auto"/>
          </w:divBdr>
          <w:divsChild>
            <w:div w:id="1068191054">
              <w:marLeft w:val="0"/>
              <w:marRight w:val="0"/>
              <w:marTop w:val="0"/>
              <w:marBottom w:val="0"/>
              <w:divBdr>
                <w:top w:val="none" w:sz="0" w:space="0" w:color="auto"/>
                <w:left w:val="none" w:sz="0" w:space="0" w:color="auto"/>
                <w:bottom w:val="none" w:sz="0" w:space="0" w:color="auto"/>
                <w:right w:val="none" w:sz="0" w:space="0" w:color="auto"/>
              </w:divBdr>
            </w:div>
          </w:divsChild>
        </w:div>
        <w:div w:id="1168404523">
          <w:marLeft w:val="0"/>
          <w:marRight w:val="0"/>
          <w:marTop w:val="0"/>
          <w:marBottom w:val="0"/>
          <w:divBdr>
            <w:top w:val="none" w:sz="0" w:space="0" w:color="auto"/>
            <w:left w:val="none" w:sz="0" w:space="0" w:color="auto"/>
            <w:bottom w:val="none" w:sz="0" w:space="0" w:color="auto"/>
            <w:right w:val="none" w:sz="0" w:space="0" w:color="auto"/>
          </w:divBdr>
          <w:divsChild>
            <w:div w:id="1964191912">
              <w:marLeft w:val="0"/>
              <w:marRight w:val="0"/>
              <w:marTop w:val="0"/>
              <w:marBottom w:val="0"/>
              <w:divBdr>
                <w:top w:val="none" w:sz="0" w:space="0" w:color="auto"/>
                <w:left w:val="none" w:sz="0" w:space="0" w:color="auto"/>
                <w:bottom w:val="none" w:sz="0" w:space="0" w:color="auto"/>
                <w:right w:val="none" w:sz="0" w:space="0" w:color="auto"/>
              </w:divBdr>
            </w:div>
          </w:divsChild>
        </w:div>
        <w:div w:id="1179582963">
          <w:marLeft w:val="0"/>
          <w:marRight w:val="0"/>
          <w:marTop w:val="0"/>
          <w:marBottom w:val="0"/>
          <w:divBdr>
            <w:top w:val="none" w:sz="0" w:space="0" w:color="auto"/>
            <w:left w:val="none" w:sz="0" w:space="0" w:color="auto"/>
            <w:bottom w:val="none" w:sz="0" w:space="0" w:color="auto"/>
            <w:right w:val="none" w:sz="0" w:space="0" w:color="auto"/>
          </w:divBdr>
          <w:divsChild>
            <w:div w:id="1701709369">
              <w:marLeft w:val="0"/>
              <w:marRight w:val="0"/>
              <w:marTop w:val="0"/>
              <w:marBottom w:val="0"/>
              <w:divBdr>
                <w:top w:val="none" w:sz="0" w:space="0" w:color="auto"/>
                <w:left w:val="none" w:sz="0" w:space="0" w:color="auto"/>
                <w:bottom w:val="none" w:sz="0" w:space="0" w:color="auto"/>
                <w:right w:val="none" w:sz="0" w:space="0" w:color="auto"/>
              </w:divBdr>
            </w:div>
          </w:divsChild>
        </w:div>
        <w:div w:id="1287081989">
          <w:marLeft w:val="0"/>
          <w:marRight w:val="0"/>
          <w:marTop w:val="0"/>
          <w:marBottom w:val="0"/>
          <w:divBdr>
            <w:top w:val="none" w:sz="0" w:space="0" w:color="auto"/>
            <w:left w:val="none" w:sz="0" w:space="0" w:color="auto"/>
            <w:bottom w:val="none" w:sz="0" w:space="0" w:color="auto"/>
            <w:right w:val="none" w:sz="0" w:space="0" w:color="auto"/>
          </w:divBdr>
          <w:divsChild>
            <w:div w:id="1341278378">
              <w:marLeft w:val="0"/>
              <w:marRight w:val="0"/>
              <w:marTop w:val="0"/>
              <w:marBottom w:val="0"/>
              <w:divBdr>
                <w:top w:val="none" w:sz="0" w:space="0" w:color="auto"/>
                <w:left w:val="none" w:sz="0" w:space="0" w:color="auto"/>
                <w:bottom w:val="none" w:sz="0" w:space="0" w:color="auto"/>
                <w:right w:val="none" w:sz="0" w:space="0" w:color="auto"/>
              </w:divBdr>
            </w:div>
          </w:divsChild>
        </w:div>
        <w:div w:id="1398095032">
          <w:marLeft w:val="0"/>
          <w:marRight w:val="0"/>
          <w:marTop w:val="0"/>
          <w:marBottom w:val="0"/>
          <w:divBdr>
            <w:top w:val="none" w:sz="0" w:space="0" w:color="auto"/>
            <w:left w:val="none" w:sz="0" w:space="0" w:color="auto"/>
            <w:bottom w:val="none" w:sz="0" w:space="0" w:color="auto"/>
            <w:right w:val="none" w:sz="0" w:space="0" w:color="auto"/>
          </w:divBdr>
          <w:divsChild>
            <w:div w:id="2074692729">
              <w:marLeft w:val="0"/>
              <w:marRight w:val="0"/>
              <w:marTop w:val="0"/>
              <w:marBottom w:val="0"/>
              <w:divBdr>
                <w:top w:val="none" w:sz="0" w:space="0" w:color="auto"/>
                <w:left w:val="none" w:sz="0" w:space="0" w:color="auto"/>
                <w:bottom w:val="none" w:sz="0" w:space="0" w:color="auto"/>
                <w:right w:val="none" w:sz="0" w:space="0" w:color="auto"/>
              </w:divBdr>
            </w:div>
          </w:divsChild>
        </w:div>
        <w:div w:id="1407264995">
          <w:marLeft w:val="0"/>
          <w:marRight w:val="0"/>
          <w:marTop w:val="0"/>
          <w:marBottom w:val="0"/>
          <w:divBdr>
            <w:top w:val="none" w:sz="0" w:space="0" w:color="auto"/>
            <w:left w:val="none" w:sz="0" w:space="0" w:color="auto"/>
            <w:bottom w:val="none" w:sz="0" w:space="0" w:color="auto"/>
            <w:right w:val="none" w:sz="0" w:space="0" w:color="auto"/>
          </w:divBdr>
          <w:divsChild>
            <w:div w:id="500897282">
              <w:marLeft w:val="0"/>
              <w:marRight w:val="0"/>
              <w:marTop w:val="0"/>
              <w:marBottom w:val="0"/>
              <w:divBdr>
                <w:top w:val="none" w:sz="0" w:space="0" w:color="auto"/>
                <w:left w:val="none" w:sz="0" w:space="0" w:color="auto"/>
                <w:bottom w:val="none" w:sz="0" w:space="0" w:color="auto"/>
                <w:right w:val="none" w:sz="0" w:space="0" w:color="auto"/>
              </w:divBdr>
            </w:div>
          </w:divsChild>
        </w:div>
        <w:div w:id="1501041650">
          <w:marLeft w:val="0"/>
          <w:marRight w:val="0"/>
          <w:marTop w:val="0"/>
          <w:marBottom w:val="0"/>
          <w:divBdr>
            <w:top w:val="none" w:sz="0" w:space="0" w:color="auto"/>
            <w:left w:val="none" w:sz="0" w:space="0" w:color="auto"/>
            <w:bottom w:val="none" w:sz="0" w:space="0" w:color="auto"/>
            <w:right w:val="none" w:sz="0" w:space="0" w:color="auto"/>
          </w:divBdr>
          <w:divsChild>
            <w:div w:id="293171337">
              <w:marLeft w:val="0"/>
              <w:marRight w:val="0"/>
              <w:marTop w:val="0"/>
              <w:marBottom w:val="0"/>
              <w:divBdr>
                <w:top w:val="none" w:sz="0" w:space="0" w:color="auto"/>
                <w:left w:val="none" w:sz="0" w:space="0" w:color="auto"/>
                <w:bottom w:val="none" w:sz="0" w:space="0" w:color="auto"/>
                <w:right w:val="none" w:sz="0" w:space="0" w:color="auto"/>
              </w:divBdr>
            </w:div>
          </w:divsChild>
        </w:div>
        <w:div w:id="1532567597">
          <w:marLeft w:val="0"/>
          <w:marRight w:val="0"/>
          <w:marTop w:val="0"/>
          <w:marBottom w:val="0"/>
          <w:divBdr>
            <w:top w:val="none" w:sz="0" w:space="0" w:color="auto"/>
            <w:left w:val="none" w:sz="0" w:space="0" w:color="auto"/>
            <w:bottom w:val="none" w:sz="0" w:space="0" w:color="auto"/>
            <w:right w:val="none" w:sz="0" w:space="0" w:color="auto"/>
          </w:divBdr>
          <w:divsChild>
            <w:div w:id="2072263353">
              <w:marLeft w:val="0"/>
              <w:marRight w:val="0"/>
              <w:marTop w:val="0"/>
              <w:marBottom w:val="0"/>
              <w:divBdr>
                <w:top w:val="none" w:sz="0" w:space="0" w:color="auto"/>
                <w:left w:val="none" w:sz="0" w:space="0" w:color="auto"/>
                <w:bottom w:val="none" w:sz="0" w:space="0" w:color="auto"/>
                <w:right w:val="none" w:sz="0" w:space="0" w:color="auto"/>
              </w:divBdr>
            </w:div>
          </w:divsChild>
        </w:div>
        <w:div w:id="1552957408">
          <w:marLeft w:val="0"/>
          <w:marRight w:val="0"/>
          <w:marTop w:val="0"/>
          <w:marBottom w:val="0"/>
          <w:divBdr>
            <w:top w:val="none" w:sz="0" w:space="0" w:color="auto"/>
            <w:left w:val="none" w:sz="0" w:space="0" w:color="auto"/>
            <w:bottom w:val="none" w:sz="0" w:space="0" w:color="auto"/>
            <w:right w:val="none" w:sz="0" w:space="0" w:color="auto"/>
          </w:divBdr>
          <w:divsChild>
            <w:div w:id="186526809">
              <w:marLeft w:val="0"/>
              <w:marRight w:val="0"/>
              <w:marTop w:val="0"/>
              <w:marBottom w:val="0"/>
              <w:divBdr>
                <w:top w:val="none" w:sz="0" w:space="0" w:color="auto"/>
                <w:left w:val="none" w:sz="0" w:space="0" w:color="auto"/>
                <w:bottom w:val="none" w:sz="0" w:space="0" w:color="auto"/>
                <w:right w:val="none" w:sz="0" w:space="0" w:color="auto"/>
              </w:divBdr>
            </w:div>
          </w:divsChild>
        </w:div>
        <w:div w:id="1600677629">
          <w:marLeft w:val="0"/>
          <w:marRight w:val="0"/>
          <w:marTop w:val="0"/>
          <w:marBottom w:val="0"/>
          <w:divBdr>
            <w:top w:val="none" w:sz="0" w:space="0" w:color="auto"/>
            <w:left w:val="none" w:sz="0" w:space="0" w:color="auto"/>
            <w:bottom w:val="none" w:sz="0" w:space="0" w:color="auto"/>
            <w:right w:val="none" w:sz="0" w:space="0" w:color="auto"/>
          </w:divBdr>
          <w:divsChild>
            <w:div w:id="1807159490">
              <w:marLeft w:val="0"/>
              <w:marRight w:val="0"/>
              <w:marTop w:val="0"/>
              <w:marBottom w:val="0"/>
              <w:divBdr>
                <w:top w:val="none" w:sz="0" w:space="0" w:color="auto"/>
                <w:left w:val="none" w:sz="0" w:space="0" w:color="auto"/>
                <w:bottom w:val="none" w:sz="0" w:space="0" w:color="auto"/>
                <w:right w:val="none" w:sz="0" w:space="0" w:color="auto"/>
              </w:divBdr>
            </w:div>
          </w:divsChild>
        </w:div>
        <w:div w:id="1666589961">
          <w:marLeft w:val="0"/>
          <w:marRight w:val="0"/>
          <w:marTop w:val="0"/>
          <w:marBottom w:val="0"/>
          <w:divBdr>
            <w:top w:val="none" w:sz="0" w:space="0" w:color="auto"/>
            <w:left w:val="none" w:sz="0" w:space="0" w:color="auto"/>
            <w:bottom w:val="none" w:sz="0" w:space="0" w:color="auto"/>
            <w:right w:val="none" w:sz="0" w:space="0" w:color="auto"/>
          </w:divBdr>
          <w:divsChild>
            <w:div w:id="1683623276">
              <w:marLeft w:val="0"/>
              <w:marRight w:val="0"/>
              <w:marTop w:val="0"/>
              <w:marBottom w:val="0"/>
              <w:divBdr>
                <w:top w:val="none" w:sz="0" w:space="0" w:color="auto"/>
                <w:left w:val="none" w:sz="0" w:space="0" w:color="auto"/>
                <w:bottom w:val="none" w:sz="0" w:space="0" w:color="auto"/>
                <w:right w:val="none" w:sz="0" w:space="0" w:color="auto"/>
              </w:divBdr>
            </w:div>
          </w:divsChild>
        </w:div>
        <w:div w:id="1685546458">
          <w:marLeft w:val="0"/>
          <w:marRight w:val="0"/>
          <w:marTop w:val="0"/>
          <w:marBottom w:val="0"/>
          <w:divBdr>
            <w:top w:val="none" w:sz="0" w:space="0" w:color="auto"/>
            <w:left w:val="none" w:sz="0" w:space="0" w:color="auto"/>
            <w:bottom w:val="none" w:sz="0" w:space="0" w:color="auto"/>
            <w:right w:val="none" w:sz="0" w:space="0" w:color="auto"/>
          </w:divBdr>
          <w:divsChild>
            <w:div w:id="223219202">
              <w:marLeft w:val="0"/>
              <w:marRight w:val="0"/>
              <w:marTop w:val="0"/>
              <w:marBottom w:val="0"/>
              <w:divBdr>
                <w:top w:val="none" w:sz="0" w:space="0" w:color="auto"/>
                <w:left w:val="none" w:sz="0" w:space="0" w:color="auto"/>
                <w:bottom w:val="none" w:sz="0" w:space="0" w:color="auto"/>
                <w:right w:val="none" w:sz="0" w:space="0" w:color="auto"/>
              </w:divBdr>
            </w:div>
          </w:divsChild>
        </w:div>
        <w:div w:id="1744330978">
          <w:marLeft w:val="0"/>
          <w:marRight w:val="0"/>
          <w:marTop w:val="0"/>
          <w:marBottom w:val="0"/>
          <w:divBdr>
            <w:top w:val="none" w:sz="0" w:space="0" w:color="auto"/>
            <w:left w:val="none" w:sz="0" w:space="0" w:color="auto"/>
            <w:bottom w:val="none" w:sz="0" w:space="0" w:color="auto"/>
            <w:right w:val="none" w:sz="0" w:space="0" w:color="auto"/>
          </w:divBdr>
          <w:divsChild>
            <w:div w:id="2018069775">
              <w:marLeft w:val="0"/>
              <w:marRight w:val="0"/>
              <w:marTop w:val="0"/>
              <w:marBottom w:val="0"/>
              <w:divBdr>
                <w:top w:val="none" w:sz="0" w:space="0" w:color="auto"/>
                <w:left w:val="none" w:sz="0" w:space="0" w:color="auto"/>
                <w:bottom w:val="none" w:sz="0" w:space="0" w:color="auto"/>
                <w:right w:val="none" w:sz="0" w:space="0" w:color="auto"/>
              </w:divBdr>
            </w:div>
          </w:divsChild>
        </w:div>
        <w:div w:id="1790196101">
          <w:marLeft w:val="0"/>
          <w:marRight w:val="0"/>
          <w:marTop w:val="0"/>
          <w:marBottom w:val="0"/>
          <w:divBdr>
            <w:top w:val="none" w:sz="0" w:space="0" w:color="auto"/>
            <w:left w:val="none" w:sz="0" w:space="0" w:color="auto"/>
            <w:bottom w:val="none" w:sz="0" w:space="0" w:color="auto"/>
            <w:right w:val="none" w:sz="0" w:space="0" w:color="auto"/>
          </w:divBdr>
          <w:divsChild>
            <w:div w:id="1017459965">
              <w:marLeft w:val="0"/>
              <w:marRight w:val="0"/>
              <w:marTop w:val="0"/>
              <w:marBottom w:val="0"/>
              <w:divBdr>
                <w:top w:val="none" w:sz="0" w:space="0" w:color="auto"/>
                <w:left w:val="none" w:sz="0" w:space="0" w:color="auto"/>
                <w:bottom w:val="none" w:sz="0" w:space="0" w:color="auto"/>
                <w:right w:val="none" w:sz="0" w:space="0" w:color="auto"/>
              </w:divBdr>
            </w:div>
          </w:divsChild>
        </w:div>
        <w:div w:id="1793398936">
          <w:marLeft w:val="0"/>
          <w:marRight w:val="0"/>
          <w:marTop w:val="0"/>
          <w:marBottom w:val="0"/>
          <w:divBdr>
            <w:top w:val="none" w:sz="0" w:space="0" w:color="auto"/>
            <w:left w:val="none" w:sz="0" w:space="0" w:color="auto"/>
            <w:bottom w:val="none" w:sz="0" w:space="0" w:color="auto"/>
            <w:right w:val="none" w:sz="0" w:space="0" w:color="auto"/>
          </w:divBdr>
          <w:divsChild>
            <w:div w:id="858471154">
              <w:marLeft w:val="0"/>
              <w:marRight w:val="0"/>
              <w:marTop w:val="0"/>
              <w:marBottom w:val="0"/>
              <w:divBdr>
                <w:top w:val="none" w:sz="0" w:space="0" w:color="auto"/>
                <w:left w:val="none" w:sz="0" w:space="0" w:color="auto"/>
                <w:bottom w:val="none" w:sz="0" w:space="0" w:color="auto"/>
                <w:right w:val="none" w:sz="0" w:space="0" w:color="auto"/>
              </w:divBdr>
            </w:div>
          </w:divsChild>
        </w:div>
        <w:div w:id="1801878136">
          <w:marLeft w:val="0"/>
          <w:marRight w:val="0"/>
          <w:marTop w:val="0"/>
          <w:marBottom w:val="0"/>
          <w:divBdr>
            <w:top w:val="none" w:sz="0" w:space="0" w:color="auto"/>
            <w:left w:val="none" w:sz="0" w:space="0" w:color="auto"/>
            <w:bottom w:val="none" w:sz="0" w:space="0" w:color="auto"/>
            <w:right w:val="none" w:sz="0" w:space="0" w:color="auto"/>
          </w:divBdr>
          <w:divsChild>
            <w:div w:id="1014112868">
              <w:marLeft w:val="0"/>
              <w:marRight w:val="0"/>
              <w:marTop w:val="0"/>
              <w:marBottom w:val="0"/>
              <w:divBdr>
                <w:top w:val="none" w:sz="0" w:space="0" w:color="auto"/>
                <w:left w:val="none" w:sz="0" w:space="0" w:color="auto"/>
                <w:bottom w:val="none" w:sz="0" w:space="0" w:color="auto"/>
                <w:right w:val="none" w:sz="0" w:space="0" w:color="auto"/>
              </w:divBdr>
            </w:div>
          </w:divsChild>
        </w:div>
        <w:div w:id="1858154148">
          <w:marLeft w:val="0"/>
          <w:marRight w:val="0"/>
          <w:marTop w:val="0"/>
          <w:marBottom w:val="0"/>
          <w:divBdr>
            <w:top w:val="none" w:sz="0" w:space="0" w:color="auto"/>
            <w:left w:val="none" w:sz="0" w:space="0" w:color="auto"/>
            <w:bottom w:val="none" w:sz="0" w:space="0" w:color="auto"/>
            <w:right w:val="none" w:sz="0" w:space="0" w:color="auto"/>
          </w:divBdr>
          <w:divsChild>
            <w:div w:id="93327737">
              <w:marLeft w:val="0"/>
              <w:marRight w:val="0"/>
              <w:marTop w:val="0"/>
              <w:marBottom w:val="0"/>
              <w:divBdr>
                <w:top w:val="none" w:sz="0" w:space="0" w:color="auto"/>
                <w:left w:val="none" w:sz="0" w:space="0" w:color="auto"/>
                <w:bottom w:val="none" w:sz="0" w:space="0" w:color="auto"/>
                <w:right w:val="none" w:sz="0" w:space="0" w:color="auto"/>
              </w:divBdr>
            </w:div>
          </w:divsChild>
        </w:div>
        <w:div w:id="1883637400">
          <w:marLeft w:val="0"/>
          <w:marRight w:val="0"/>
          <w:marTop w:val="0"/>
          <w:marBottom w:val="0"/>
          <w:divBdr>
            <w:top w:val="none" w:sz="0" w:space="0" w:color="auto"/>
            <w:left w:val="none" w:sz="0" w:space="0" w:color="auto"/>
            <w:bottom w:val="none" w:sz="0" w:space="0" w:color="auto"/>
            <w:right w:val="none" w:sz="0" w:space="0" w:color="auto"/>
          </w:divBdr>
          <w:divsChild>
            <w:div w:id="1480729999">
              <w:marLeft w:val="0"/>
              <w:marRight w:val="0"/>
              <w:marTop w:val="0"/>
              <w:marBottom w:val="0"/>
              <w:divBdr>
                <w:top w:val="none" w:sz="0" w:space="0" w:color="auto"/>
                <w:left w:val="none" w:sz="0" w:space="0" w:color="auto"/>
                <w:bottom w:val="none" w:sz="0" w:space="0" w:color="auto"/>
                <w:right w:val="none" w:sz="0" w:space="0" w:color="auto"/>
              </w:divBdr>
            </w:div>
          </w:divsChild>
        </w:div>
        <w:div w:id="1904750198">
          <w:marLeft w:val="0"/>
          <w:marRight w:val="0"/>
          <w:marTop w:val="0"/>
          <w:marBottom w:val="0"/>
          <w:divBdr>
            <w:top w:val="none" w:sz="0" w:space="0" w:color="auto"/>
            <w:left w:val="none" w:sz="0" w:space="0" w:color="auto"/>
            <w:bottom w:val="none" w:sz="0" w:space="0" w:color="auto"/>
            <w:right w:val="none" w:sz="0" w:space="0" w:color="auto"/>
          </w:divBdr>
          <w:divsChild>
            <w:div w:id="601187161">
              <w:marLeft w:val="0"/>
              <w:marRight w:val="0"/>
              <w:marTop w:val="0"/>
              <w:marBottom w:val="0"/>
              <w:divBdr>
                <w:top w:val="none" w:sz="0" w:space="0" w:color="auto"/>
                <w:left w:val="none" w:sz="0" w:space="0" w:color="auto"/>
                <w:bottom w:val="none" w:sz="0" w:space="0" w:color="auto"/>
                <w:right w:val="none" w:sz="0" w:space="0" w:color="auto"/>
              </w:divBdr>
            </w:div>
          </w:divsChild>
        </w:div>
        <w:div w:id="1937975732">
          <w:marLeft w:val="0"/>
          <w:marRight w:val="0"/>
          <w:marTop w:val="0"/>
          <w:marBottom w:val="0"/>
          <w:divBdr>
            <w:top w:val="none" w:sz="0" w:space="0" w:color="auto"/>
            <w:left w:val="none" w:sz="0" w:space="0" w:color="auto"/>
            <w:bottom w:val="none" w:sz="0" w:space="0" w:color="auto"/>
            <w:right w:val="none" w:sz="0" w:space="0" w:color="auto"/>
          </w:divBdr>
          <w:divsChild>
            <w:div w:id="1034112829">
              <w:marLeft w:val="0"/>
              <w:marRight w:val="0"/>
              <w:marTop w:val="0"/>
              <w:marBottom w:val="0"/>
              <w:divBdr>
                <w:top w:val="none" w:sz="0" w:space="0" w:color="auto"/>
                <w:left w:val="none" w:sz="0" w:space="0" w:color="auto"/>
                <w:bottom w:val="none" w:sz="0" w:space="0" w:color="auto"/>
                <w:right w:val="none" w:sz="0" w:space="0" w:color="auto"/>
              </w:divBdr>
            </w:div>
          </w:divsChild>
        </w:div>
        <w:div w:id="1969815980">
          <w:marLeft w:val="0"/>
          <w:marRight w:val="0"/>
          <w:marTop w:val="0"/>
          <w:marBottom w:val="0"/>
          <w:divBdr>
            <w:top w:val="none" w:sz="0" w:space="0" w:color="auto"/>
            <w:left w:val="none" w:sz="0" w:space="0" w:color="auto"/>
            <w:bottom w:val="none" w:sz="0" w:space="0" w:color="auto"/>
            <w:right w:val="none" w:sz="0" w:space="0" w:color="auto"/>
          </w:divBdr>
          <w:divsChild>
            <w:div w:id="1331057403">
              <w:marLeft w:val="0"/>
              <w:marRight w:val="0"/>
              <w:marTop w:val="0"/>
              <w:marBottom w:val="0"/>
              <w:divBdr>
                <w:top w:val="none" w:sz="0" w:space="0" w:color="auto"/>
                <w:left w:val="none" w:sz="0" w:space="0" w:color="auto"/>
                <w:bottom w:val="none" w:sz="0" w:space="0" w:color="auto"/>
                <w:right w:val="none" w:sz="0" w:space="0" w:color="auto"/>
              </w:divBdr>
            </w:div>
          </w:divsChild>
        </w:div>
        <w:div w:id="2068213909">
          <w:marLeft w:val="0"/>
          <w:marRight w:val="0"/>
          <w:marTop w:val="0"/>
          <w:marBottom w:val="0"/>
          <w:divBdr>
            <w:top w:val="none" w:sz="0" w:space="0" w:color="auto"/>
            <w:left w:val="none" w:sz="0" w:space="0" w:color="auto"/>
            <w:bottom w:val="none" w:sz="0" w:space="0" w:color="auto"/>
            <w:right w:val="none" w:sz="0" w:space="0" w:color="auto"/>
          </w:divBdr>
          <w:divsChild>
            <w:div w:id="630669096">
              <w:marLeft w:val="0"/>
              <w:marRight w:val="0"/>
              <w:marTop w:val="0"/>
              <w:marBottom w:val="0"/>
              <w:divBdr>
                <w:top w:val="none" w:sz="0" w:space="0" w:color="auto"/>
                <w:left w:val="none" w:sz="0" w:space="0" w:color="auto"/>
                <w:bottom w:val="none" w:sz="0" w:space="0" w:color="auto"/>
                <w:right w:val="none" w:sz="0" w:space="0" w:color="auto"/>
              </w:divBdr>
            </w:div>
          </w:divsChild>
        </w:div>
        <w:div w:id="2082949153">
          <w:marLeft w:val="0"/>
          <w:marRight w:val="0"/>
          <w:marTop w:val="0"/>
          <w:marBottom w:val="0"/>
          <w:divBdr>
            <w:top w:val="none" w:sz="0" w:space="0" w:color="auto"/>
            <w:left w:val="none" w:sz="0" w:space="0" w:color="auto"/>
            <w:bottom w:val="none" w:sz="0" w:space="0" w:color="auto"/>
            <w:right w:val="none" w:sz="0" w:space="0" w:color="auto"/>
          </w:divBdr>
          <w:divsChild>
            <w:div w:id="1888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8270">
      <w:bodyDiv w:val="1"/>
      <w:marLeft w:val="0"/>
      <w:marRight w:val="0"/>
      <w:marTop w:val="0"/>
      <w:marBottom w:val="0"/>
      <w:divBdr>
        <w:top w:val="none" w:sz="0" w:space="0" w:color="auto"/>
        <w:left w:val="none" w:sz="0" w:space="0" w:color="auto"/>
        <w:bottom w:val="none" w:sz="0" w:space="0" w:color="auto"/>
        <w:right w:val="none" w:sz="0" w:space="0" w:color="auto"/>
      </w:divBdr>
    </w:div>
    <w:div w:id="1802258893">
      <w:bodyDiv w:val="1"/>
      <w:marLeft w:val="0"/>
      <w:marRight w:val="0"/>
      <w:marTop w:val="0"/>
      <w:marBottom w:val="0"/>
      <w:divBdr>
        <w:top w:val="none" w:sz="0" w:space="0" w:color="auto"/>
        <w:left w:val="none" w:sz="0" w:space="0" w:color="auto"/>
        <w:bottom w:val="none" w:sz="0" w:space="0" w:color="auto"/>
        <w:right w:val="none" w:sz="0" w:space="0" w:color="auto"/>
      </w:divBdr>
      <w:divsChild>
        <w:div w:id="1071317238">
          <w:marLeft w:val="547"/>
          <w:marRight w:val="0"/>
          <w:marTop w:val="0"/>
          <w:marBottom w:val="0"/>
          <w:divBdr>
            <w:top w:val="none" w:sz="0" w:space="0" w:color="auto"/>
            <w:left w:val="none" w:sz="0" w:space="0" w:color="auto"/>
            <w:bottom w:val="none" w:sz="0" w:space="0" w:color="auto"/>
            <w:right w:val="none" w:sz="0" w:space="0" w:color="auto"/>
          </w:divBdr>
        </w:div>
      </w:divsChild>
    </w:div>
    <w:div w:id="1806897391">
      <w:bodyDiv w:val="1"/>
      <w:marLeft w:val="0"/>
      <w:marRight w:val="0"/>
      <w:marTop w:val="0"/>
      <w:marBottom w:val="0"/>
      <w:divBdr>
        <w:top w:val="none" w:sz="0" w:space="0" w:color="auto"/>
        <w:left w:val="none" w:sz="0" w:space="0" w:color="auto"/>
        <w:bottom w:val="none" w:sz="0" w:space="0" w:color="auto"/>
        <w:right w:val="none" w:sz="0" w:space="0" w:color="auto"/>
      </w:divBdr>
      <w:divsChild>
        <w:div w:id="19479805">
          <w:marLeft w:val="0"/>
          <w:marRight w:val="0"/>
          <w:marTop w:val="0"/>
          <w:marBottom w:val="0"/>
          <w:divBdr>
            <w:top w:val="none" w:sz="0" w:space="0" w:color="auto"/>
            <w:left w:val="none" w:sz="0" w:space="0" w:color="auto"/>
            <w:bottom w:val="none" w:sz="0" w:space="0" w:color="auto"/>
            <w:right w:val="none" w:sz="0" w:space="0" w:color="auto"/>
          </w:divBdr>
          <w:divsChild>
            <w:div w:id="752429439">
              <w:marLeft w:val="0"/>
              <w:marRight w:val="0"/>
              <w:marTop w:val="0"/>
              <w:marBottom w:val="0"/>
              <w:divBdr>
                <w:top w:val="none" w:sz="0" w:space="0" w:color="auto"/>
                <w:left w:val="none" w:sz="0" w:space="0" w:color="auto"/>
                <w:bottom w:val="none" w:sz="0" w:space="0" w:color="auto"/>
                <w:right w:val="none" w:sz="0" w:space="0" w:color="auto"/>
              </w:divBdr>
            </w:div>
          </w:divsChild>
        </w:div>
        <w:div w:id="66198214">
          <w:marLeft w:val="0"/>
          <w:marRight w:val="0"/>
          <w:marTop w:val="0"/>
          <w:marBottom w:val="0"/>
          <w:divBdr>
            <w:top w:val="none" w:sz="0" w:space="0" w:color="auto"/>
            <w:left w:val="none" w:sz="0" w:space="0" w:color="auto"/>
            <w:bottom w:val="none" w:sz="0" w:space="0" w:color="auto"/>
            <w:right w:val="none" w:sz="0" w:space="0" w:color="auto"/>
          </w:divBdr>
          <w:divsChild>
            <w:div w:id="1206917332">
              <w:marLeft w:val="0"/>
              <w:marRight w:val="0"/>
              <w:marTop w:val="0"/>
              <w:marBottom w:val="0"/>
              <w:divBdr>
                <w:top w:val="none" w:sz="0" w:space="0" w:color="auto"/>
                <w:left w:val="none" w:sz="0" w:space="0" w:color="auto"/>
                <w:bottom w:val="none" w:sz="0" w:space="0" w:color="auto"/>
                <w:right w:val="none" w:sz="0" w:space="0" w:color="auto"/>
              </w:divBdr>
            </w:div>
          </w:divsChild>
        </w:div>
        <w:div w:id="83306705">
          <w:marLeft w:val="0"/>
          <w:marRight w:val="0"/>
          <w:marTop w:val="0"/>
          <w:marBottom w:val="0"/>
          <w:divBdr>
            <w:top w:val="none" w:sz="0" w:space="0" w:color="auto"/>
            <w:left w:val="none" w:sz="0" w:space="0" w:color="auto"/>
            <w:bottom w:val="none" w:sz="0" w:space="0" w:color="auto"/>
            <w:right w:val="none" w:sz="0" w:space="0" w:color="auto"/>
          </w:divBdr>
          <w:divsChild>
            <w:div w:id="1400519604">
              <w:marLeft w:val="0"/>
              <w:marRight w:val="0"/>
              <w:marTop w:val="0"/>
              <w:marBottom w:val="0"/>
              <w:divBdr>
                <w:top w:val="none" w:sz="0" w:space="0" w:color="auto"/>
                <w:left w:val="none" w:sz="0" w:space="0" w:color="auto"/>
                <w:bottom w:val="none" w:sz="0" w:space="0" w:color="auto"/>
                <w:right w:val="none" w:sz="0" w:space="0" w:color="auto"/>
              </w:divBdr>
            </w:div>
          </w:divsChild>
        </w:div>
        <w:div w:id="114448777">
          <w:marLeft w:val="0"/>
          <w:marRight w:val="0"/>
          <w:marTop w:val="0"/>
          <w:marBottom w:val="0"/>
          <w:divBdr>
            <w:top w:val="none" w:sz="0" w:space="0" w:color="auto"/>
            <w:left w:val="none" w:sz="0" w:space="0" w:color="auto"/>
            <w:bottom w:val="none" w:sz="0" w:space="0" w:color="auto"/>
            <w:right w:val="none" w:sz="0" w:space="0" w:color="auto"/>
          </w:divBdr>
          <w:divsChild>
            <w:div w:id="1982421715">
              <w:marLeft w:val="0"/>
              <w:marRight w:val="0"/>
              <w:marTop w:val="0"/>
              <w:marBottom w:val="0"/>
              <w:divBdr>
                <w:top w:val="none" w:sz="0" w:space="0" w:color="auto"/>
                <w:left w:val="none" w:sz="0" w:space="0" w:color="auto"/>
                <w:bottom w:val="none" w:sz="0" w:space="0" w:color="auto"/>
                <w:right w:val="none" w:sz="0" w:space="0" w:color="auto"/>
              </w:divBdr>
            </w:div>
          </w:divsChild>
        </w:div>
        <w:div w:id="207306479">
          <w:marLeft w:val="0"/>
          <w:marRight w:val="0"/>
          <w:marTop w:val="0"/>
          <w:marBottom w:val="0"/>
          <w:divBdr>
            <w:top w:val="none" w:sz="0" w:space="0" w:color="auto"/>
            <w:left w:val="none" w:sz="0" w:space="0" w:color="auto"/>
            <w:bottom w:val="none" w:sz="0" w:space="0" w:color="auto"/>
            <w:right w:val="none" w:sz="0" w:space="0" w:color="auto"/>
          </w:divBdr>
          <w:divsChild>
            <w:div w:id="1625580528">
              <w:marLeft w:val="0"/>
              <w:marRight w:val="0"/>
              <w:marTop w:val="0"/>
              <w:marBottom w:val="0"/>
              <w:divBdr>
                <w:top w:val="none" w:sz="0" w:space="0" w:color="auto"/>
                <w:left w:val="none" w:sz="0" w:space="0" w:color="auto"/>
                <w:bottom w:val="none" w:sz="0" w:space="0" w:color="auto"/>
                <w:right w:val="none" w:sz="0" w:space="0" w:color="auto"/>
              </w:divBdr>
            </w:div>
          </w:divsChild>
        </w:div>
        <w:div w:id="210581124">
          <w:marLeft w:val="0"/>
          <w:marRight w:val="0"/>
          <w:marTop w:val="0"/>
          <w:marBottom w:val="0"/>
          <w:divBdr>
            <w:top w:val="none" w:sz="0" w:space="0" w:color="auto"/>
            <w:left w:val="none" w:sz="0" w:space="0" w:color="auto"/>
            <w:bottom w:val="none" w:sz="0" w:space="0" w:color="auto"/>
            <w:right w:val="none" w:sz="0" w:space="0" w:color="auto"/>
          </w:divBdr>
          <w:divsChild>
            <w:div w:id="783501130">
              <w:marLeft w:val="0"/>
              <w:marRight w:val="0"/>
              <w:marTop w:val="0"/>
              <w:marBottom w:val="0"/>
              <w:divBdr>
                <w:top w:val="none" w:sz="0" w:space="0" w:color="auto"/>
                <w:left w:val="none" w:sz="0" w:space="0" w:color="auto"/>
                <w:bottom w:val="none" w:sz="0" w:space="0" w:color="auto"/>
                <w:right w:val="none" w:sz="0" w:space="0" w:color="auto"/>
              </w:divBdr>
            </w:div>
          </w:divsChild>
        </w:div>
        <w:div w:id="228467454">
          <w:marLeft w:val="0"/>
          <w:marRight w:val="0"/>
          <w:marTop w:val="0"/>
          <w:marBottom w:val="0"/>
          <w:divBdr>
            <w:top w:val="none" w:sz="0" w:space="0" w:color="auto"/>
            <w:left w:val="none" w:sz="0" w:space="0" w:color="auto"/>
            <w:bottom w:val="none" w:sz="0" w:space="0" w:color="auto"/>
            <w:right w:val="none" w:sz="0" w:space="0" w:color="auto"/>
          </w:divBdr>
          <w:divsChild>
            <w:div w:id="428813622">
              <w:marLeft w:val="0"/>
              <w:marRight w:val="0"/>
              <w:marTop w:val="0"/>
              <w:marBottom w:val="0"/>
              <w:divBdr>
                <w:top w:val="none" w:sz="0" w:space="0" w:color="auto"/>
                <w:left w:val="none" w:sz="0" w:space="0" w:color="auto"/>
                <w:bottom w:val="none" w:sz="0" w:space="0" w:color="auto"/>
                <w:right w:val="none" w:sz="0" w:space="0" w:color="auto"/>
              </w:divBdr>
            </w:div>
          </w:divsChild>
        </w:div>
        <w:div w:id="254901264">
          <w:marLeft w:val="0"/>
          <w:marRight w:val="0"/>
          <w:marTop w:val="0"/>
          <w:marBottom w:val="0"/>
          <w:divBdr>
            <w:top w:val="none" w:sz="0" w:space="0" w:color="auto"/>
            <w:left w:val="none" w:sz="0" w:space="0" w:color="auto"/>
            <w:bottom w:val="none" w:sz="0" w:space="0" w:color="auto"/>
            <w:right w:val="none" w:sz="0" w:space="0" w:color="auto"/>
          </w:divBdr>
          <w:divsChild>
            <w:div w:id="748424687">
              <w:marLeft w:val="0"/>
              <w:marRight w:val="0"/>
              <w:marTop w:val="0"/>
              <w:marBottom w:val="0"/>
              <w:divBdr>
                <w:top w:val="none" w:sz="0" w:space="0" w:color="auto"/>
                <w:left w:val="none" w:sz="0" w:space="0" w:color="auto"/>
                <w:bottom w:val="none" w:sz="0" w:space="0" w:color="auto"/>
                <w:right w:val="none" w:sz="0" w:space="0" w:color="auto"/>
              </w:divBdr>
            </w:div>
          </w:divsChild>
        </w:div>
        <w:div w:id="286009086">
          <w:marLeft w:val="0"/>
          <w:marRight w:val="0"/>
          <w:marTop w:val="0"/>
          <w:marBottom w:val="0"/>
          <w:divBdr>
            <w:top w:val="none" w:sz="0" w:space="0" w:color="auto"/>
            <w:left w:val="none" w:sz="0" w:space="0" w:color="auto"/>
            <w:bottom w:val="none" w:sz="0" w:space="0" w:color="auto"/>
            <w:right w:val="none" w:sz="0" w:space="0" w:color="auto"/>
          </w:divBdr>
          <w:divsChild>
            <w:div w:id="2041320910">
              <w:marLeft w:val="0"/>
              <w:marRight w:val="0"/>
              <w:marTop w:val="0"/>
              <w:marBottom w:val="0"/>
              <w:divBdr>
                <w:top w:val="none" w:sz="0" w:space="0" w:color="auto"/>
                <w:left w:val="none" w:sz="0" w:space="0" w:color="auto"/>
                <w:bottom w:val="none" w:sz="0" w:space="0" w:color="auto"/>
                <w:right w:val="none" w:sz="0" w:space="0" w:color="auto"/>
              </w:divBdr>
            </w:div>
          </w:divsChild>
        </w:div>
        <w:div w:id="304623526">
          <w:marLeft w:val="0"/>
          <w:marRight w:val="0"/>
          <w:marTop w:val="0"/>
          <w:marBottom w:val="0"/>
          <w:divBdr>
            <w:top w:val="none" w:sz="0" w:space="0" w:color="auto"/>
            <w:left w:val="none" w:sz="0" w:space="0" w:color="auto"/>
            <w:bottom w:val="none" w:sz="0" w:space="0" w:color="auto"/>
            <w:right w:val="none" w:sz="0" w:space="0" w:color="auto"/>
          </w:divBdr>
          <w:divsChild>
            <w:div w:id="2073456084">
              <w:marLeft w:val="0"/>
              <w:marRight w:val="0"/>
              <w:marTop w:val="0"/>
              <w:marBottom w:val="0"/>
              <w:divBdr>
                <w:top w:val="none" w:sz="0" w:space="0" w:color="auto"/>
                <w:left w:val="none" w:sz="0" w:space="0" w:color="auto"/>
                <w:bottom w:val="none" w:sz="0" w:space="0" w:color="auto"/>
                <w:right w:val="none" w:sz="0" w:space="0" w:color="auto"/>
              </w:divBdr>
            </w:div>
          </w:divsChild>
        </w:div>
        <w:div w:id="322510748">
          <w:marLeft w:val="0"/>
          <w:marRight w:val="0"/>
          <w:marTop w:val="0"/>
          <w:marBottom w:val="0"/>
          <w:divBdr>
            <w:top w:val="none" w:sz="0" w:space="0" w:color="auto"/>
            <w:left w:val="none" w:sz="0" w:space="0" w:color="auto"/>
            <w:bottom w:val="none" w:sz="0" w:space="0" w:color="auto"/>
            <w:right w:val="none" w:sz="0" w:space="0" w:color="auto"/>
          </w:divBdr>
          <w:divsChild>
            <w:div w:id="419373586">
              <w:marLeft w:val="0"/>
              <w:marRight w:val="0"/>
              <w:marTop w:val="0"/>
              <w:marBottom w:val="0"/>
              <w:divBdr>
                <w:top w:val="none" w:sz="0" w:space="0" w:color="auto"/>
                <w:left w:val="none" w:sz="0" w:space="0" w:color="auto"/>
                <w:bottom w:val="none" w:sz="0" w:space="0" w:color="auto"/>
                <w:right w:val="none" w:sz="0" w:space="0" w:color="auto"/>
              </w:divBdr>
            </w:div>
          </w:divsChild>
        </w:div>
        <w:div w:id="416513915">
          <w:marLeft w:val="0"/>
          <w:marRight w:val="0"/>
          <w:marTop w:val="0"/>
          <w:marBottom w:val="0"/>
          <w:divBdr>
            <w:top w:val="none" w:sz="0" w:space="0" w:color="auto"/>
            <w:left w:val="none" w:sz="0" w:space="0" w:color="auto"/>
            <w:bottom w:val="none" w:sz="0" w:space="0" w:color="auto"/>
            <w:right w:val="none" w:sz="0" w:space="0" w:color="auto"/>
          </w:divBdr>
          <w:divsChild>
            <w:div w:id="958562017">
              <w:marLeft w:val="0"/>
              <w:marRight w:val="0"/>
              <w:marTop w:val="0"/>
              <w:marBottom w:val="0"/>
              <w:divBdr>
                <w:top w:val="none" w:sz="0" w:space="0" w:color="auto"/>
                <w:left w:val="none" w:sz="0" w:space="0" w:color="auto"/>
                <w:bottom w:val="none" w:sz="0" w:space="0" w:color="auto"/>
                <w:right w:val="none" w:sz="0" w:space="0" w:color="auto"/>
              </w:divBdr>
            </w:div>
          </w:divsChild>
        </w:div>
        <w:div w:id="433207476">
          <w:marLeft w:val="0"/>
          <w:marRight w:val="0"/>
          <w:marTop w:val="0"/>
          <w:marBottom w:val="0"/>
          <w:divBdr>
            <w:top w:val="none" w:sz="0" w:space="0" w:color="auto"/>
            <w:left w:val="none" w:sz="0" w:space="0" w:color="auto"/>
            <w:bottom w:val="none" w:sz="0" w:space="0" w:color="auto"/>
            <w:right w:val="none" w:sz="0" w:space="0" w:color="auto"/>
          </w:divBdr>
          <w:divsChild>
            <w:div w:id="290593898">
              <w:marLeft w:val="0"/>
              <w:marRight w:val="0"/>
              <w:marTop w:val="0"/>
              <w:marBottom w:val="0"/>
              <w:divBdr>
                <w:top w:val="none" w:sz="0" w:space="0" w:color="auto"/>
                <w:left w:val="none" w:sz="0" w:space="0" w:color="auto"/>
                <w:bottom w:val="none" w:sz="0" w:space="0" w:color="auto"/>
                <w:right w:val="none" w:sz="0" w:space="0" w:color="auto"/>
              </w:divBdr>
            </w:div>
          </w:divsChild>
        </w:div>
        <w:div w:id="448084766">
          <w:marLeft w:val="0"/>
          <w:marRight w:val="0"/>
          <w:marTop w:val="0"/>
          <w:marBottom w:val="0"/>
          <w:divBdr>
            <w:top w:val="none" w:sz="0" w:space="0" w:color="auto"/>
            <w:left w:val="none" w:sz="0" w:space="0" w:color="auto"/>
            <w:bottom w:val="none" w:sz="0" w:space="0" w:color="auto"/>
            <w:right w:val="none" w:sz="0" w:space="0" w:color="auto"/>
          </w:divBdr>
          <w:divsChild>
            <w:div w:id="1122964956">
              <w:marLeft w:val="0"/>
              <w:marRight w:val="0"/>
              <w:marTop w:val="0"/>
              <w:marBottom w:val="0"/>
              <w:divBdr>
                <w:top w:val="none" w:sz="0" w:space="0" w:color="auto"/>
                <w:left w:val="none" w:sz="0" w:space="0" w:color="auto"/>
                <w:bottom w:val="none" w:sz="0" w:space="0" w:color="auto"/>
                <w:right w:val="none" w:sz="0" w:space="0" w:color="auto"/>
              </w:divBdr>
            </w:div>
          </w:divsChild>
        </w:div>
        <w:div w:id="475227251">
          <w:marLeft w:val="0"/>
          <w:marRight w:val="0"/>
          <w:marTop w:val="0"/>
          <w:marBottom w:val="0"/>
          <w:divBdr>
            <w:top w:val="none" w:sz="0" w:space="0" w:color="auto"/>
            <w:left w:val="none" w:sz="0" w:space="0" w:color="auto"/>
            <w:bottom w:val="none" w:sz="0" w:space="0" w:color="auto"/>
            <w:right w:val="none" w:sz="0" w:space="0" w:color="auto"/>
          </w:divBdr>
          <w:divsChild>
            <w:div w:id="637300651">
              <w:marLeft w:val="0"/>
              <w:marRight w:val="0"/>
              <w:marTop w:val="0"/>
              <w:marBottom w:val="0"/>
              <w:divBdr>
                <w:top w:val="none" w:sz="0" w:space="0" w:color="auto"/>
                <w:left w:val="none" w:sz="0" w:space="0" w:color="auto"/>
                <w:bottom w:val="none" w:sz="0" w:space="0" w:color="auto"/>
                <w:right w:val="none" w:sz="0" w:space="0" w:color="auto"/>
              </w:divBdr>
            </w:div>
          </w:divsChild>
        </w:div>
        <w:div w:id="485517960">
          <w:marLeft w:val="0"/>
          <w:marRight w:val="0"/>
          <w:marTop w:val="0"/>
          <w:marBottom w:val="0"/>
          <w:divBdr>
            <w:top w:val="none" w:sz="0" w:space="0" w:color="auto"/>
            <w:left w:val="none" w:sz="0" w:space="0" w:color="auto"/>
            <w:bottom w:val="none" w:sz="0" w:space="0" w:color="auto"/>
            <w:right w:val="none" w:sz="0" w:space="0" w:color="auto"/>
          </w:divBdr>
          <w:divsChild>
            <w:div w:id="350034533">
              <w:marLeft w:val="0"/>
              <w:marRight w:val="0"/>
              <w:marTop w:val="0"/>
              <w:marBottom w:val="0"/>
              <w:divBdr>
                <w:top w:val="none" w:sz="0" w:space="0" w:color="auto"/>
                <w:left w:val="none" w:sz="0" w:space="0" w:color="auto"/>
                <w:bottom w:val="none" w:sz="0" w:space="0" w:color="auto"/>
                <w:right w:val="none" w:sz="0" w:space="0" w:color="auto"/>
              </w:divBdr>
            </w:div>
          </w:divsChild>
        </w:div>
        <w:div w:id="531915257">
          <w:marLeft w:val="0"/>
          <w:marRight w:val="0"/>
          <w:marTop w:val="0"/>
          <w:marBottom w:val="0"/>
          <w:divBdr>
            <w:top w:val="none" w:sz="0" w:space="0" w:color="auto"/>
            <w:left w:val="none" w:sz="0" w:space="0" w:color="auto"/>
            <w:bottom w:val="none" w:sz="0" w:space="0" w:color="auto"/>
            <w:right w:val="none" w:sz="0" w:space="0" w:color="auto"/>
          </w:divBdr>
          <w:divsChild>
            <w:div w:id="1649819133">
              <w:marLeft w:val="0"/>
              <w:marRight w:val="0"/>
              <w:marTop w:val="0"/>
              <w:marBottom w:val="0"/>
              <w:divBdr>
                <w:top w:val="none" w:sz="0" w:space="0" w:color="auto"/>
                <w:left w:val="none" w:sz="0" w:space="0" w:color="auto"/>
                <w:bottom w:val="none" w:sz="0" w:space="0" w:color="auto"/>
                <w:right w:val="none" w:sz="0" w:space="0" w:color="auto"/>
              </w:divBdr>
            </w:div>
          </w:divsChild>
        </w:div>
        <w:div w:id="609897830">
          <w:marLeft w:val="0"/>
          <w:marRight w:val="0"/>
          <w:marTop w:val="0"/>
          <w:marBottom w:val="0"/>
          <w:divBdr>
            <w:top w:val="none" w:sz="0" w:space="0" w:color="auto"/>
            <w:left w:val="none" w:sz="0" w:space="0" w:color="auto"/>
            <w:bottom w:val="none" w:sz="0" w:space="0" w:color="auto"/>
            <w:right w:val="none" w:sz="0" w:space="0" w:color="auto"/>
          </w:divBdr>
          <w:divsChild>
            <w:div w:id="1906992449">
              <w:marLeft w:val="0"/>
              <w:marRight w:val="0"/>
              <w:marTop w:val="0"/>
              <w:marBottom w:val="0"/>
              <w:divBdr>
                <w:top w:val="none" w:sz="0" w:space="0" w:color="auto"/>
                <w:left w:val="none" w:sz="0" w:space="0" w:color="auto"/>
                <w:bottom w:val="none" w:sz="0" w:space="0" w:color="auto"/>
                <w:right w:val="none" w:sz="0" w:space="0" w:color="auto"/>
              </w:divBdr>
            </w:div>
          </w:divsChild>
        </w:div>
        <w:div w:id="648023660">
          <w:marLeft w:val="0"/>
          <w:marRight w:val="0"/>
          <w:marTop w:val="0"/>
          <w:marBottom w:val="0"/>
          <w:divBdr>
            <w:top w:val="none" w:sz="0" w:space="0" w:color="auto"/>
            <w:left w:val="none" w:sz="0" w:space="0" w:color="auto"/>
            <w:bottom w:val="none" w:sz="0" w:space="0" w:color="auto"/>
            <w:right w:val="none" w:sz="0" w:space="0" w:color="auto"/>
          </w:divBdr>
          <w:divsChild>
            <w:div w:id="202643919">
              <w:marLeft w:val="0"/>
              <w:marRight w:val="0"/>
              <w:marTop w:val="0"/>
              <w:marBottom w:val="0"/>
              <w:divBdr>
                <w:top w:val="none" w:sz="0" w:space="0" w:color="auto"/>
                <w:left w:val="none" w:sz="0" w:space="0" w:color="auto"/>
                <w:bottom w:val="none" w:sz="0" w:space="0" w:color="auto"/>
                <w:right w:val="none" w:sz="0" w:space="0" w:color="auto"/>
              </w:divBdr>
            </w:div>
          </w:divsChild>
        </w:div>
        <w:div w:id="652487570">
          <w:marLeft w:val="0"/>
          <w:marRight w:val="0"/>
          <w:marTop w:val="0"/>
          <w:marBottom w:val="0"/>
          <w:divBdr>
            <w:top w:val="none" w:sz="0" w:space="0" w:color="auto"/>
            <w:left w:val="none" w:sz="0" w:space="0" w:color="auto"/>
            <w:bottom w:val="none" w:sz="0" w:space="0" w:color="auto"/>
            <w:right w:val="none" w:sz="0" w:space="0" w:color="auto"/>
          </w:divBdr>
          <w:divsChild>
            <w:div w:id="1251230505">
              <w:marLeft w:val="0"/>
              <w:marRight w:val="0"/>
              <w:marTop w:val="0"/>
              <w:marBottom w:val="0"/>
              <w:divBdr>
                <w:top w:val="none" w:sz="0" w:space="0" w:color="auto"/>
                <w:left w:val="none" w:sz="0" w:space="0" w:color="auto"/>
                <w:bottom w:val="none" w:sz="0" w:space="0" w:color="auto"/>
                <w:right w:val="none" w:sz="0" w:space="0" w:color="auto"/>
              </w:divBdr>
            </w:div>
          </w:divsChild>
        </w:div>
        <w:div w:id="780338292">
          <w:marLeft w:val="0"/>
          <w:marRight w:val="0"/>
          <w:marTop w:val="0"/>
          <w:marBottom w:val="0"/>
          <w:divBdr>
            <w:top w:val="none" w:sz="0" w:space="0" w:color="auto"/>
            <w:left w:val="none" w:sz="0" w:space="0" w:color="auto"/>
            <w:bottom w:val="none" w:sz="0" w:space="0" w:color="auto"/>
            <w:right w:val="none" w:sz="0" w:space="0" w:color="auto"/>
          </w:divBdr>
          <w:divsChild>
            <w:div w:id="163858505">
              <w:marLeft w:val="0"/>
              <w:marRight w:val="0"/>
              <w:marTop w:val="0"/>
              <w:marBottom w:val="0"/>
              <w:divBdr>
                <w:top w:val="none" w:sz="0" w:space="0" w:color="auto"/>
                <w:left w:val="none" w:sz="0" w:space="0" w:color="auto"/>
                <w:bottom w:val="none" w:sz="0" w:space="0" w:color="auto"/>
                <w:right w:val="none" w:sz="0" w:space="0" w:color="auto"/>
              </w:divBdr>
            </w:div>
          </w:divsChild>
        </w:div>
        <w:div w:id="875652941">
          <w:marLeft w:val="0"/>
          <w:marRight w:val="0"/>
          <w:marTop w:val="0"/>
          <w:marBottom w:val="0"/>
          <w:divBdr>
            <w:top w:val="none" w:sz="0" w:space="0" w:color="auto"/>
            <w:left w:val="none" w:sz="0" w:space="0" w:color="auto"/>
            <w:bottom w:val="none" w:sz="0" w:space="0" w:color="auto"/>
            <w:right w:val="none" w:sz="0" w:space="0" w:color="auto"/>
          </w:divBdr>
          <w:divsChild>
            <w:div w:id="2117674248">
              <w:marLeft w:val="0"/>
              <w:marRight w:val="0"/>
              <w:marTop w:val="0"/>
              <w:marBottom w:val="0"/>
              <w:divBdr>
                <w:top w:val="none" w:sz="0" w:space="0" w:color="auto"/>
                <w:left w:val="none" w:sz="0" w:space="0" w:color="auto"/>
                <w:bottom w:val="none" w:sz="0" w:space="0" w:color="auto"/>
                <w:right w:val="none" w:sz="0" w:space="0" w:color="auto"/>
              </w:divBdr>
            </w:div>
          </w:divsChild>
        </w:div>
        <w:div w:id="907230595">
          <w:marLeft w:val="0"/>
          <w:marRight w:val="0"/>
          <w:marTop w:val="0"/>
          <w:marBottom w:val="0"/>
          <w:divBdr>
            <w:top w:val="none" w:sz="0" w:space="0" w:color="auto"/>
            <w:left w:val="none" w:sz="0" w:space="0" w:color="auto"/>
            <w:bottom w:val="none" w:sz="0" w:space="0" w:color="auto"/>
            <w:right w:val="none" w:sz="0" w:space="0" w:color="auto"/>
          </w:divBdr>
          <w:divsChild>
            <w:div w:id="709838517">
              <w:marLeft w:val="0"/>
              <w:marRight w:val="0"/>
              <w:marTop w:val="0"/>
              <w:marBottom w:val="0"/>
              <w:divBdr>
                <w:top w:val="none" w:sz="0" w:space="0" w:color="auto"/>
                <w:left w:val="none" w:sz="0" w:space="0" w:color="auto"/>
                <w:bottom w:val="none" w:sz="0" w:space="0" w:color="auto"/>
                <w:right w:val="none" w:sz="0" w:space="0" w:color="auto"/>
              </w:divBdr>
            </w:div>
          </w:divsChild>
        </w:div>
        <w:div w:id="953945240">
          <w:marLeft w:val="0"/>
          <w:marRight w:val="0"/>
          <w:marTop w:val="0"/>
          <w:marBottom w:val="0"/>
          <w:divBdr>
            <w:top w:val="none" w:sz="0" w:space="0" w:color="auto"/>
            <w:left w:val="none" w:sz="0" w:space="0" w:color="auto"/>
            <w:bottom w:val="none" w:sz="0" w:space="0" w:color="auto"/>
            <w:right w:val="none" w:sz="0" w:space="0" w:color="auto"/>
          </w:divBdr>
          <w:divsChild>
            <w:div w:id="580800289">
              <w:marLeft w:val="0"/>
              <w:marRight w:val="0"/>
              <w:marTop w:val="0"/>
              <w:marBottom w:val="0"/>
              <w:divBdr>
                <w:top w:val="none" w:sz="0" w:space="0" w:color="auto"/>
                <w:left w:val="none" w:sz="0" w:space="0" w:color="auto"/>
                <w:bottom w:val="none" w:sz="0" w:space="0" w:color="auto"/>
                <w:right w:val="none" w:sz="0" w:space="0" w:color="auto"/>
              </w:divBdr>
            </w:div>
          </w:divsChild>
        </w:div>
        <w:div w:id="963120866">
          <w:marLeft w:val="0"/>
          <w:marRight w:val="0"/>
          <w:marTop w:val="0"/>
          <w:marBottom w:val="0"/>
          <w:divBdr>
            <w:top w:val="none" w:sz="0" w:space="0" w:color="auto"/>
            <w:left w:val="none" w:sz="0" w:space="0" w:color="auto"/>
            <w:bottom w:val="none" w:sz="0" w:space="0" w:color="auto"/>
            <w:right w:val="none" w:sz="0" w:space="0" w:color="auto"/>
          </w:divBdr>
          <w:divsChild>
            <w:div w:id="1671134341">
              <w:marLeft w:val="0"/>
              <w:marRight w:val="0"/>
              <w:marTop w:val="0"/>
              <w:marBottom w:val="0"/>
              <w:divBdr>
                <w:top w:val="none" w:sz="0" w:space="0" w:color="auto"/>
                <w:left w:val="none" w:sz="0" w:space="0" w:color="auto"/>
                <w:bottom w:val="none" w:sz="0" w:space="0" w:color="auto"/>
                <w:right w:val="none" w:sz="0" w:space="0" w:color="auto"/>
              </w:divBdr>
            </w:div>
          </w:divsChild>
        </w:div>
        <w:div w:id="968436576">
          <w:marLeft w:val="0"/>
          <w:marRight w:val="0"/>
          <w:marTop w:val="0"/>
          <w:marBottom w:val="0"/>
          <w:divBdr>
            <w:top w:val="none" w:sz="0" w:space="0" w:color="auto"/>
            <w:left w:val="none" w:sz="0" w:space="0" w:color="auto"/>
            <w:bottom w:val="none" w:sz="0" w:space="0" w:color="auto"/>
            <w:right w:val="none" w:sz="0" w:space="0" w:color="auto"/>
          </w:divBdr>
          <w:divsChild>
            <w:div w:id="2112622995">
              <w:marLeft w:val="0"/>
              <w:marRight w:val="0"/>
              <w:marTop w:val="0"/>
              <w:marBottom w:val="0"/>
              <w:divBdr>
                <w:top w:val="none" w:sz="0" w:space="0" w:color="auto"/>
                <w:left w:val="none" w:sz="0" w:space="0" w:color="auto"/>
                <w:bottom w:val="none" w:sz="0" w:space="0" w:color="auto"/>
                <w:right w:val="none" w:sz="0" w:space="0" w:color="auto"/>
              </w:divBdr>
            </w:div>
          </w:divsChild>
        </w:div>
        <w:div w:id="1021128565">
          <w:marLeft w:val="0"/>
          <w:marRight w:val="0"/>
          <w:marTop w:val="0"/>
          <w:marBottom w:val="0"/>
          <w:divBdr>
            <w:top w:val="none" w:sz="0" w:space="0" w:color="auto"/>
            <w:left w:val="none" w:sz="0" w:space="0" w:color="auto"/>
            <w:bottom w:val="none" w:sz="0" w:space="0" w:color="auto"/>
            <w:right w:val="none" w:sz="0" w:space="0" w:color="auto"/>
          </w:divBdr>
          <w:divsChild>
            <w:div w:id="371542440">
              <w:marLeft w:val="0"/>
              <w:marRight w:val="0"/>
              <w:marTop w:val="0"/>
              <w:marBottom w:val="0"/>
              <w:divBdr>
                <w:top w:val="none" w:sz="0" w:space="0" w:color="auto"/>
                <w:left w:val="none" w:sz="0" w:space="0" w:color="auto"/>
                <w:bottom w:val="none" w:sz="0" w:space="0" w:color="auto"/>
                <w:right w:val="none" w:sz="0" w:space="0" w:color="auto"/>
              </w:divBdr>
            </w:div>
          </w:divsChild>
        </w:div>
        <w:div w:id="1078476208">
          <w:marLeft w:val="0"/>
          <w:marRight w:val="0"/>
          <w:marTop w:val="0"/>
          <w:marBottom w:val="0"/>
          <w:divBdr>
            <w:top w:val="none" w:sz="0" w:space="0" w:color="auto"/>
            <w:left w:val="none" w:sz="0" w:space="0" w:color="auto"/>
            <w:bottom w:val="none" w:sz="0" w:space="0" w:color="auto"/>
            <w:right w:val="none" w:sz="0" w:space="0" w:color="auto"/>
          </w:divBdr>
          <w:divsChild>
            <w:div w:id="1402168305">
              <w:marLeft w:val="0"/>
              <w:marRight w:val="0"/>
              <w:marTop w:val="0"/>
              <w:marBottom w:val="0"/>
              <w:divBdr>
                <w:top w:val="none" w:sz="0" w:space="0" w:color="auto"/>
                <w:left w:val="none" w:sz="0" w:space="0" w:color="auto"/>
                <w:bottom w:val="none" w:sz="0" w:space="0" w:color="auto"/>
                <w:right w:val="none" w:sz="0" w:space="0" w:color="auto"/>
              </w:divBdr>
            </w:div>
          </w:divsChild>
        </w:div>
        <w:div w:id="1095710102">
          <w:marLeft w:val="0"/>
          <w:marRight w:val="0"/>
          <w:marTop w:val="0"/>
          <w:marBottom w:val="0"/>
          <w:divBdr>
            <w:top w:val="none" w:sz="0" w:space="0" w:color="auto"/>
            <w:left w:val="none" w:sz="0" w:space="0" w:color="auto"/>
            <w:bottom w:val="none" w:sz="0" w:space="0" w:color="auto"/>
            <w:right w:val="none" w:sz="0" w:space="0" w:color="auto"/>
          </w:divBdr>
          <w:divsChild>
            <w:div w:id="260529971">
              <w:marLeft w:val="0"/>
              <w:marRight w:val="0"/>
              <w:marTop w:val="0"/>
              <w:marBottom w:val="0"/>
              <w:divBdr>
                <w:top w:val="none" w:sz="0" w:space="0" w:color="auto"/>
                <w:left w:val="none" w:sz="0" w:space="0" w:color="auto"/>
                <w:bottom w:val="none" w:sz="0" w:space="0" w:color="auto"/>
                <w:right w:val="none" w:sz="0" w:space="0" w:color="auto"/>
              </w:divBdr>
            </w:div>
          </w:divsChild>
        </w:div>
        <w:div w:id="1209951100">
          <w:marLeft w:val="0"/>
          <w:marRight w:val="0"/>
          <w:marTop w:val="0"/>
          <w:marBottom w:val="0"/>
          <w:divBdr>
            <w:top w:val="none" w:sz="0" w:space="0" w:color="auto"/>
            <w:left w:val="none" w:sz="0" w:space="0" w:color="auto"/>
            <w:bottom w:val="none" w:sz="0" w:space="0" w:color="auto"/>
            <w:right w:val="none" w:sz="0" w:space="0" w:color="auto"/>
          </w:divBdr>
          <w:divsChild>
            <w:div w:id="1269315453">
              <w:marLeft w:val="0"/>
              <w:marRight w:val="0"/>
              <w:marTop w:val="0"/>
              <w:marBottom w:val="0"/>
              <w:divBdr>
                <w:top w:val="none" w:sz="0" w:space="0" w:color="auto"/>
                <w:left w:val="none" w:sz="0" w:space="0" w:color="auto"/>
                <w:bottom w:val="none" w:sz="0" w:space="0" w:color="auto"/>
                <w:right w:val="none" w:sz="0" w:space="0" w:color="auto"/>
              </w:divBdr>
            </w:div>
          </w:divsChild>
        </w:div>
        <w:div w:id="1317143707">
          <w:marLeft w:val="0"/>
          <w:marRight w:val="0"/>
          <w:marTop w:val="0"/>
          <w:marBottom w:val="0"/>
          <w:divBdr>
            <w:top w:val="none" w:sz="0" w:space="0" w:color="auto"/>
            <w:left w:val="none" w:sz="0" w:space="0" w:color="auto"/>
            <w:bottom w:val="none" w:sz="0" w:space="0" w:color="auto"/>
            <w:right w:val="none" w:sz="0" w:space="0" w:color="auto"/>
          </w:divBdr>
          <w:divsChild>
            <w:div w:id="13697760">
              <w:marLeft w:val="0"/>
              <w:marRight w:val="0"/>
              <w:marTop w:val="0"/>
              <w:marBottom w:val="0"/>
              <w:divBdr>
                <w:top w:val="none" w:sz="0" w:space="0" w:color="auto"/>
                <w:left w:val="none" w:sz="0" w:space="0" w:color="auto"/>
                <w:bottom w:val="none" w:sz="0" w:space="0" w:color="auto"/>
                <w:right w:val="none" w:sz="0" w:space="0" w:color="auto"/>
              </w:divBdr>
            </w:div>
          </w:divsChild>
        </w:div>
        <w:div w:id="1374303973">
          <w:marLeft w:val="0"/>
          <w:marRight w:val="0"/>
          <w:marTop w:val="0"/>
          <w:marBottom w:val="0"/>
          <w:divBdr>
            <w:top w:val="none" w:sz="0" w:space="0" w:color="auto"/>
            <w:left w:val="none" w:sz="0" w:space="0" w:color="auto"/>
            <w:bottom w:val="none" w:sz="0" w:space="0" w:color="auto"/>
            <w:right w:val="none" w:sz="0" w:space="0" w:color="auto"/>
          </w:divBdr>
          <w:divsChild>
            <w:div w:id="1300257787">
              <w:marLeft w:val="0"/>
              <w:marRight w:val="0"/>
              <w:marTop w:val="0"/>
              <w:marBottom w:val="0"/>
              <w:divBdr>
                <w:top w:val="none" w:sz="0" w:space="0" w:color="auto"/>
                <w:left w:val="none" w:sz="0" w:space="0" w:color="auto"/>
                <w:bottom w:val="none" w:sz="0" w:space="0" w:color="auto"/>
                <w:right w:val="none" w:sz="0" w:space="0" w:color="auto"/>
              </w:divBdr>
            </w:div>
          </w:divsChild>
        </w:div>
        <w:div w:id="1396315385">
          <w:marLeft w:val="0"/>
          <w:marRight w:val="0"/>
          <w:marTop w:val="0"/>
          <w:marBottom w:val="0"/>
          <w:divBdr>
            <w:top w:val="none" w:sz="0" w:space="0" w:color="auto"/>
            <w:left w:val="none" w:sz="0" w:space="0" w:color="auto"/>
            <w:bottom w:val="none" w:sz="0" w:space="0" w:color="auto"/>
            <w:right w:val="none" w:sz="0" w:space="0" w:color="auto"/>
          </w:divBdr>
          <w:divsChild>
            <w:div w:id="242375168">
              <w:marLeft w:val="0"/>
              <w:marRight w:val="0"/>
              <w:marTop w:val="0"/>
              <w:marBottom w:val="0"/>
              <w:divBdr>
                <w:top w:val="none" w:sz="0" w:space="0" w:color="auto"/>
                <w:left w:val="none" w:sz="0" w:space="0" w:color="auto"/>
                <w:bottom w:val="none" w:sz="0" w:space="0" w:color="auto"/>
                <w:right w:val="none" w:sz="0" w:space="0" w:color="auto"/>
              </w:divBdr>
            </w:div>
          </w:divsChild>
        </w:div>
        <w:div w:id="1510439580">
          <w:marLeft w:val="0"/>
          <w:marRight w:val="0"/>
          <w:marTop w:val="0"/>
          <w:marBottom w:val="0"/>
          <w:divBdr>
            <w:top w:val="none" w:sz="0" w:space="0" w:color="auto"/>
            <w:left w:val="none" w:sz="0" w:space="0" w:color="auto"/>
            <w:bottom w:val="none" w:sz="0" w:space="0" w:color="auto"/>
            <w:right w:val="none" w:sz="0" w:space="0" w:color="auto"/>
          </w:divBdr>
          <w:divsChild>
            <w:div w:id="1631591598">
              <w:marLeft w:val="0"/>
              <w:marRight w:val="0"/>
              <w:marTop w:val="0"/>
              <w:marBottom w:val="0"/>
              <w:divBdr>
                <w:top w:val="none" w:sz="0" w:space="0" w:color="auto"/>
                <w:left w:val="none" w:sz="0" w:space="0" w:color="auto"/>
                <w:bottom w:val="none" w:sz="0" w:space="0" w:color="auto"/>
                <w:right w:val="none" w:sz="0" w:space="0" w:color="auto"/>
              </w:divBdr>
            </w:div>
          </w:divsChild>
        </w:div>
        <w:div w:id="1592078415">
          <w:marLeft w:val="0"/>
          <w:marRight w:val="0"/>
          <w:marTop w:val="0"/>
          <w:marBottom w:val="0"/>
          <w:divBdr>
            <w:top w:val="none" w:sz="0" w:space="0" w:color="auto"/>
            <w:left w:val="none" w:sz="0" w:space="0" w:color="auto"/>
            <w:bottom w:val="none" w:sz="0" w:space="0" w:color="auto"/>
            <w:right w:val="none" w:sz="0" w:space="0" w:color="auto"/>
          </w:divBdr>
          <w:divsChild>
            <w:div w:id="1510872461">
              <w:marLeft w:val="0"/>
              <w:marRight w:val="0"/>
              <w:marTop w:val="0"/>
              <w:marBottom w:val="0"/>
              <w:divBdr>
                <w:top w:val="none" w:sz="0" w:space="0" w:color="auto"/>
                <w:left w:val="none" w:sz="0" w:space="0" w:color="auto"/>
                <w:bottom w:val="none" w:sz="0" w:space="0" w:color="auto"/>
                <w:right w:val="none" w:sz="0" w:space="0" w:color="auto"/>
              </w:divBdr>
            </w:div>
          </w:divsChild>
        </w:div>
        <w:div w:id="1626817038">
          <w:marLeft w:val="0"/>
          <w:marRight w:val="0"/>
          <w:marTop w:val="0"/>
          <w:marBottom w:val="0"/>
          <w:divBdr>
            <w:top w:val="none" w:sz="0" w:space="0" w:color="auto"/>
            <w:left w:val="none" w:sz="0" w:space="0" w:color="auto"/>
            <w:bottom w:val="none" w:sz="0" w:space="0" w:color="auto"/>
            <w:right w:val="none" w:sz="0" w:space="0" w:color="auto"/>
          </w:divBdr>
          <w:divsChild>
            <w:div w:id="176818686">
              <w:marLeft w:val="0"/>
              <w:marRight w:val="0"/>
              <w:marTop w:val="0"/>
              <w:marBottom w:val="0"/>
              <w:divBdr>
                <w:top w:val="none" w:sz="0" w:space="0" w:color="auto"/>
                <w:left w:val="none" w:sz="0" w:space="0" w:color="auto"/>
                <w:bottom w:val="none" w:sz="0" w:space="0" w:color="auto"/>
                <w:right w:val="none" w:sz="0" w:space="0" w:color="auto"/>
              </w:divBdr>
            </w:div>
          </w:divsChild>
        </w:div>
        <w:div w:id="1685786117">
          <w:marLeft w:val="0"/>
          <w:marRight w:val="0"/>
          <w:marTop w:val="0"/>
          <w:marBottom w:val="0"/>
          <w:divBdr>
            <w:top w:val="none" w:sz="0" w:space="0" w:color="auto"/>
            <w:left w:val="none" w:sz="0" w:space="0" w:color="auto"/>
            <w:bottom w:val="none" w:sz="0" w:space="0" w:color="auto"/>
            <w:right w:val="none" w:sz="0" w:space="0" w:color="auto"/>
          </w:divBdr>
          <w:divsChild>
            <w:div w:id="774905657">
              <w:marLeft w:val="0"/>
              <w:marRight w:val="0"/>
              <w:marTop w:val="0"/>
              <w:marBottom w:val="0"/>
              <w:divBdr>
                <w:top w:val="none" w:sz="0" w:space="0" w:color="auto"/>
                <w:left w:val="none" w:sz="0" w:space="0" w:color="auto"/>
                <w:bottom w:val="none" w:sz="0" w:space="0" w:color="auto"/>
                <w:right w:val="none" w:sz="0" w:space="0" w:color="auto"/>
              </w:divBdr>
            </w:div>
          </w:divsChild>
        </w:div>
        <w:div w:id="1698462076">
          <w:marLeft w:val="0"/>
          <w:marRight w:val="0"/>
          <w:marTop w:val="0"/>
          <w:marBottom w:val="0"/>
          <w:divBdr>
            <w:top w:val="none" w:sz="0" w:space="0" w:color="auto"/>
            <w:left w:val="none" w:sz="0" w:space="0" w:color="auto"/>
            <w:bottom w:val="none" w:sz="0" w:space="0" w:color="auto"/>
            <w:right w:val="none" w:sz="0" w:space="0" w:color="auto"/>
          </w:divBdr>
          <w:divsChild>
            <w:div w:id="369307717">
              <w:marLeft w:val="0"/>
              <w:marRight w:val="0"/>
              <w:marTop w:val="0"/>
              <w:marBottom w:val="0"/>
              <w:divBdr>
                <w:top w:val="none" w:sz="0" w:space="0" w:color="auto"/>
                <w:left w:val="none" w:sz="0" w:space="0" w:color="auto"/>
                <w:bottom w:val="none" w:sz="0" w:space="0" w:color="auto"/>
                <w:right w:val="none" w:sz="0" w:space="0" w:color="auto"/>
              </w:divBdr>
            </w:div>
          </w:divsChild>
        </w:div>
        <w:div w:id="1775707516">
          <w:marLeft w:val="0"/>
          <w:marRight w:val="0"/>
          <w:marTop w:val="0"/>
          <w:marBottom w:val="0"/>
          <w:divBdr>
            <w:top w:val="none" w:sz="0" w:space="0" w:color="auto"/>
            <w:left w:val="none" w:sz="0" w:space="0" w:color="auto"/>
            <w:bottom w:val="none" w:sz="0" w:space="0" w:color="auto"/>
            <w:right w:val="none" w:sz="0" w:space="0" w:color="auto"/>
          </w:divBdr>
          <w:divsChild>
            <w:div w:id="2084259020">
              <w:marLeft w:val="0"/>
              <w:marRight w:val="0"/>
              <w:marTop w:val="0"/>
              <w:marBottom w:val="0"/>
              <w:divBdr>
                <w:top w:val="none" w:sz="0" w:space="0" w:color="auto"/>
                <w:left w:val="none" w:sz="0" w:space="0" w:color="auto"/>
                <w:bottom w:val="none" w:sz="0" w:space="0" w:color="auto"/>
                <w:right w:val="none" w:sz="0" w:space="0" w:color="auto"/>
              </w:divBdr>
            </w:div>
          </w:divsChild>
        </w:div>
        <w:div w:id="1790468443">
          <w:marLeft w:val="0"/>
          <w:marRight w:val="0"/>
          <w:marTop w:val="0"/>
          <w:marBottom w:val="0"/>
          <w:divBdr>
            <w:top w:val="none" w:sz="0" w:space="0" w:color="auto"/>
            <w:left w:val="none" w:sz="0" w:space="0" w:color="auto"/>
            <w:bottom w:val="none" w:sz="0" w:space="0" w:color="auto"/>
            <w:right w:val="none" w:sz="0" w:space="0" w:color="auto"/>
          </w:divBdr>
          <w:divsChild>
            <w:div w:id="729499856">
              <w:marLeft w:val="0"/>
              <w:marRight w:val="0"/>
              <w:marTop w:val="0"/>
              <w:marBottom w:val="0"/>
              <w:divBdr>
                <w:top w:val="none" w:sz="0" w:space="0" w:color="auto"/>
                <w:left w:val="none" w:sz="0" w:space="0" w:color="auto"/>
                <w:bottom w:val="none" w:sz="0" w:space="0" w:color="auto"/>
                <w:right w:val="none" w:sz="0" w:space="0" w:color="auto"/>
              </w:divBdr>
            </w:div>
          </w:divsChild>
        </w:div>
        <w:div w:id="1832871857">
          <w:marLeft w:val="0"/>
          <w:marRight w:val="0"/>
          <w:marTop w:val="0"/>
          <w:marBottom w:val="0"/>
          <w:divBdr>
            <w:top w:val="none" w:sz="0" w:space="0" w:color="auto"/>
            <w:left w:val="none" w:sz="0" w:space="0" w:color="auto"/>
            <w:bottom w:val="none" w:sz="0" w:space="0" w:color="auto"/>
            <w:right w:val="none" w:sz="0" w:space="0" w:color="auto"/>
          </w:divBdr>
          <w:divsChild>
            <w:div w:id="947659935">
              <w:marLeft w:val="0"/>
              <w:marRight w:val="0"/>
              <w:marTop w:val="0"/>
              <w:marBottom w:val="0"/>
              <w:divBdr>
                <w:top w:val="none" w:sz="0" w:space="0" w:color="auto"/>
                <w:left w:val="none" w:sz="0" w:space="0" w:color="auto"/>
                <w:bottom w:val="none" w:sz="0" w:space="0" w:color="auto"/>
                <w:right w:val="none" w:sz="0" w:space="0" w:color="auto"/>
              </w:divBdr>
            </w:div>
          </w:divsChild>
        </w:div>
        <w:div w:id="1932079046">
          <w:marLeft w:val="0"/>
          <w:marRight w:val="0"/>
          <w:marTop w:val="0"/>
          <w:marBottom w:val="0"/>
          <w:divBdr>
            <w:top w:val="none" w:sz="0" w:space="0" w:color="auto"/>
            <w:left w:val="none" w:sz="0" w:space="0" w:color="auto"/>
            <w:bottom w:val="none" w:sz="0" w:space="0" w:color="auto"/>
            <w:right w:val="none" w:sz="0" w:space="0" w:color="auto"/>
          </w:divBdr>
          <w:divsChild>
            <w:div w:id="1573614566">
              <w:marLeft w:val="0"/>
              <w:marRight w:val="0"/>
              <w:marTop w:val="0"/>
              <w:marBottom w:val="0"/>
              <w:divBdr>
                <w:top w:val="none" w:sz="0" w:space="0" w:color="auto"/>
                <w:left w:val="none" w:sz="0" w:space="0" w:color="auto"/>
                <w:bottom w:val="none" w:sz="0" w:space="0" w:color="auto"/>
                <w:right w:val="none" w:sz="0" w:space="0" w:color="auto"/>
              </w:divBdr>
            </w:div>
          </w:divsChild>
        </w:div>
        <w:div w:id="1961717880">
          <w:marLeft w:val="0"/>
          <w:marRight w:val="0"/>
          <w:marTop w:val="0"/>
          <w:marBottom w:val="0"/>
          <w:divBdr>
            <w:top w:val="none" w:sz="0" w:space="0" w:color="auto"/>
            <w:left w:val="none" w:sz="0" w:space="0" w:color="auto"/>
            <w:bottom w:val="none" w:sz="0" w:space="0" w:color="auto"/>
            <w:right w:val="none" w:sz="0" w:space="0" w:color="auto"/>
          </w:divBdr>
          <w:divsChild>
            <w:div w:id="530724847">
              <w:marLeft w:val="0"/>
              <w:marRight w:val="0"/>
              <w:marTop w:val="0"/>
              <w:marBottom w:val="0"/>
              <w:divBdr>
                <w:top w:val="none" w:sz="0" w:space="0" w:color="auto"/>
                <w:left w:val="none" w:sz="0" w:space="0" w:color="auto"/>
                <w:bottom w:val="none" w:sz="0" w:space="0" w:color="auto"/>
                <w:right w:val="none" w:sz="0" w:space="0" w:color="auto"/>
              </w:divBdr>
            </w:div>
          </w:divsChild>
        </w:div>
        <w:div w:id="2073695170">
          <w:marLeft w:val="0"/>
          <w:marRight w:val="0"/>
          <w:marTop w:val="0"/>
          <w:marBottom w:val="0"/>
          <w:divBdr>
            <w:top w:val="none" w:sz="0" w:space="0" w:color="auto"/>
            <w:left w:val="none" w:sz="0" w:space="0" w:color="auto"/>
            <w:bottom w:val="none" w:sz="0" w:space="0" w:color="auto"/>
            <w:right w:val="none" w:sz="0" w:space="0" w:color="auto"/>
          </w:divBdr>
          <w:divsChild>
            <w:div w:id="1213276559">
              <w:marLeft w:val="0"/>
              <w:marRight w:val="0"/>
              <w:marTop w:val="0"/>
              <w:marBottom w:val="0"/>
              <w:divBdr>
                <w:top w:val="none" w:sz="0" w:space="0" w:color="auto"/>
                <w:left w:val="none" w:sz="0" w:space="0" w:color="auto"/>
                <w:bottom w:val="none" w:sz="0" w:space="0" w:color="auto"/>
                <w:right w:val="none" w:sz="0" w:space="0" w:color="auto"/>
              </w:divBdr>
            </w:div>
          </w:divsChild>
        </w:div>
        <w:div w:id="2093357668">
          <w:marLeft w:val="0"/>
          <w:marRight w:val="0"/>
          <w:marTop w:val="0"/>
          <w:marBottom w:val="0"/>
          <w:divBdr>
            <w:top w:val="none" w:sz="0" w:space="0" w:color="auto"/>
            <w:left w:val="none" w:sz="0" w:space="0" w:color="auto"/>
            <w:bottom w:val="none" w:sz="0" w:space="0" w:color="auto"/>
            <w:right w:val="none" w:sz="0" w:space="0" w:color="auto"/>
          </w:divBdr>
          <w:divsChild>
            <w:div w:id="240726486">
              <w:marLeft w:val="0"/>
              <w:marRight w:val="0"/>
              <w:marTop w:val="0"/>
              <w:marBottom w:val="0"/>
              <w:divBdr>
                <w:top w:val="none" w:sz="0" w:space="0" w:color="auto"/>
                <w:left w:val="none" w:sz="0" w:space="0" w:color="auto"/>
                <w:bottom w:val="none" w:sz="0" w:space="0" w:color="auto"/>
                <w:right w:val="none" w:sz="0" w:space="0" w:color="auto"/>
              </w:divBdr>
            </w:div>
          </w:divsChild>
        </w:div>
        <w:div w:id="2132161695">
          <w:marLeft w:val="0"/>
          <w:marRight w:val="0"/>
          <w:marTop w:val="0"/>
          <w:marBottom w:val="0"/>
          <w:divBdr>
            <w:top w:val="none" w:sz="0" w:space="0" w:color="auto"/>
            <w:left w:val="none" w:sz="0" w:space="0" w:color="auto"/>
            <w:bottom w:val="none" w:sz="0" w:space="0" w:color="auto"/>
            <w:right w:val="none" w:sz="0" w:space="0" w:color="auto"/>
          </w:divBdr>
          <w:divsChild>
            <w:div w:id="693729675">
              <w:marLeft w:val="0"/>
              <w:marRight w:val="0"/>
              <w:marTop w:val="0"/>
              <w:marBottom w:val="0"/>
              <w:divBdr>
                <w:top w:val="none" w:sz="0" w:space="0" w:color="auto"/>
                <w:left w:val="none" w:sz="0" w:space="0" w:color="auto"/>
                <w:bottom w:val="none" w:sz="0" w:space="0" w:color="auto"/>
                <w:right w:val="none" w:sz="0" w:space="0" w:color="auto"/>
              </w:divBdr>
            </w:div>
          </w:divsChild>
        </w:div>
        <w:div w:id="2135637250">
          <w:marLeft w:val="0"/>
          <w:marRight w:val="0"/>
          <w:marTop w:val="0"/>
          <w:marBottom w:val="0"/>
          <w:divBdr>
            <w:top w:val="none" w:sz="0" w:space="0" w:color="auto"/>
            <w:left w:val="none" w:sz="0" w:space="0" w:color="auto"/>
            <w:bottom w:val="none" w:sz="0" w:space="0" w:color="auto"/>
            <w:right w:val="none" w:sz="0" w:space="0" w:color="auto"/>
          </w:divBdr>
          <w:divsChild>
            <w:div w:id="827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21377">
      <w:bodyDiv w:val="1"/>
      <w:marLeft w:val="0"/>
      <w:marRight w:val="0"/>
      <w:marTop w:val="0"/>
      <w:marBottom w:val="0"/>
      <w:divBdr>
        <w:top w:val="none" w:sz="0" w:space="0" w:color="auto"/>
        <w:left w:val="none" w:sz="0" w:space="0" w:color="auto"/>
        <w:bottom w:val="none" w:sz="0" w:space="0" w:color="auto"/>
        <w:right w:val="none" w:sz="0" w:space="0" w:color="auto"/>
      </w:divBdr>
      <w:divsChild>
        <w:div w:id="18364072">
          <w:marLeft w:val="0"/>
          <w:marRight w:val="0"/>
          <w:marTop w:val="0"/>
          <w:marBottom w:val="0"/>
          <w:divBdr>
            <w:top w:val="none" w:sz="0" w:space="0" w:color="auto"/>
            <w:left w:val="none" w:sz="0" w:space="0" w:color="auto"/>
            <w:bottom w:val="none" w:sz="0" w:space="0" w:color="auto"/>
            <w:right w:val="none" w:sz="0" w:space="0" w:color="auto"/>
          </w:divBdr>
          <w:divsChild>
            <w:div w:id="1909806276">
              <w:marLeft w:val="0"/>
              <w:marRight w:val="0"/>
              <w:marTop w:val="0"/>
              <w:marBottom w:val="0"/>
              <w:divBdr>
                <w:top w:val="none" w:sz="0" w:space="0" w:color="auto"/>
                <w:left w:val="none" w:sz="0" w:space="0" w:color="auto"/>
                <w:bottom w:val="none" w:sz="0" w:space="0" w:color="auto"/>
                <w:right w:val="none" w:sz="0" w:space="0" w:color="auto"/>
              </w:divBdr>
            </w:div>
          </w:divsChild>
        </w:div>
        <w:div w:id="52394258">
          <w:marLeft w:val="0"/>
          <w:marRight w:val="0"/>
          <w:marTop w:val="0"/>
          <w:marBottom w:val="0"/>
          <w:divBdr>
            <w:top w:val="none" w:sz="0" w:space="0" w:color="auto"/>
            <w:left w:val="none" w:sz="0" w:space="0" w:color="auto"/>
            <w:bottom w:val="none" w:sz="0" w:space="0" w:color="auto"/>
            <w:right w:val="none" w:sz="0" w:space="0" w:color="auto"/>
          </w:divBdr>
          <w:divsChild>
            <w:div w:id="811212815">
              <w:marLeft w:val="0"/>
              <w:marRight w:val="0"/>
              <w:marTop w:val="0"/>
              <w:marBottom w:val="0"/>
              <w:divBdr>
                <w:top w:val="none" w:sz="0" w:space="0" w:color="auto"/>
                <w:left w:val="none" w:sz="0" w:space="0" w:color="auto"/>
                <w:bottom w:val="none" w:sz="0" w:space="0" w:color="auto"/>
                <w:right w:val="none" w:sz="0" w:space="0" w:color="auto"/>
              </w:divBdr>
            </w:div>
          </w:divsChild>
        </w:div>
        <w:div w:id="247732120">
          <w:marLeft w:val="0"/>
          <w:marRight w:val="0"/>
          <w:marTop w:val="0"/>
          <w:marBottom w:val="0"/>
          <w:divBdr>
            <w:top w:val="none" w:sz="0" w:space="0" w:color="auto"/>
            <w:left w:val="none" w:sz="0" w:space="0" w:color="auto"/>
            <w:bottom w:val="none" w:sz="0" w:space="0" w:color="auto"/>
            <w:right w:val="none" w:sz="0" w:space="0" w:color="auto"/>
          </w:divBdr>
          <w:divsChild>
            <w:div w:id="579144205">
              <w:marLeft w:val="0"/>
              <w:marRight w:val="0"/>
              <w:marTop w:val="0"/>
              <w:marBottom w:val="0"/>
              <w:divBdr>
                <w:top w:val="none" w:sz="0" w:space="0" w:color="auto"/>
                <w:left w:val="none" w:sz="0" w:space="0" w:color="auto"/>
                <w:bottom w:val="none" w:sz="0" w:space="0" w:color="auto"/>
                <w:right w:val="none" w:sz="0" w:space="0" w:color="auto"/>
              </w:divBdr>
            </w:div>
          </w:divsChild>
        </w:div>
        <w:div w:id="288702663">
          <w:marLeft w:val="0"/>
          <w:marRight w:val="0"/>
          <w:marTop w:val="0"/>
          <w:marBottom w:val="0"/>
          <w:divBdr>
            <w:top w:val="none" w:sz="0" w:space="0" w:color="auto"/>
            <w:left w:val="none" w:sz="0" w:space="0" w:color="auto"/>
            <w:bottom w:val="none" w:sz="0" w:space="0" w:color="auto"/>
            <w:right w:val="none" w:sz="0" w:space="0" w:color="auto"/>
          </w:divBdr>
          <w:divsChild>
            <w:div w:id="1936933092">
              <w:marLeft w:val="0"/>
              <w:marRight w:val="0"/>
              <w:marTop w:val="0"/>
              <w:marBottom w:val="0"/>
              <w:divBdr>
                <w:top w:val="none" w:sz="0" w:space="0" w:color="auto"/>
                <w:left w:val="none" w:sz="0" w:space="0" w:color="auto"/>
                <w:bottom w:val="none" w:sz="0" w:space="0" w:color="auto"/>
                <w:right w:val="none" w:sz="0" w:space="0" w:color="auto"/>
              </w:divBdr>
            </w:div>
          </w:divsChild>
        </w:div>
        <w:div w:id="335379434">
          <w:marLeft w:val="0"/>
          <w:marRight w:val="0"/>
          <w:marTop w:val="0"/>
          <w:marBottom w:val="0"/>
          <w:divBdr>
            <w:top w:val="none" w:sz="0" w:space="0" w:color="auto"/>
            <w:left w:val="none" w:sz="0" w:space="0" w:color="auto"/>
            <w:bottom w:val="none" w:sz="0" w:space="0" w:color="auto"/>
            <w:right w:val="none" w:sz="0" w:space="0" w:color="auto"/>
          </w:divBdr>
          <w:divsChild>
            <w:div w:id="702218938">
              <w:marLeft w:val="0"/>
              <w:marRight w:val="0"/>
              <w:marTop w:val="0"/>
              <w:marBottom w:val="0"/>
              <w:divBdr>
                <w:top w:val="none" w:sz="0" w:space="0" w:color="auto"/>
                <w:left w:val="none" w:sz="0" w:space="0" w:color="auto"/>
                <w:bottom w:val="none" w:sz="0" w:space="0" w:color="auto"/>
                <w:right w:val="none" w:sz="0" w:space="0" w:color="auto"/>
              </w:divBdr>
            </w:div>
          </w:divsChild>
        </w:div>
        <w:div w:id="377245889">
          <w:marLeft w:val="0"/>
          <w:marRight w:val="0"/>
          <w:marTop w:val="0"/>
          <w:marBottom w:val="0"/>
          <w:divBdr>
            <w:top w:val="none" w:sz="0" w:space="0" w:color="auto"/>
            <w:left w:val="none" w:sz="0" w:space="0" w:color="auto"/>
            <w:bottom w:val="none" w:sz="0" w:space="0" w:color="auto"/>
            <w:right w:val="none" w:sz="0" w:space="0" w:color="auto"/>
          </w:divBdr>
          <w:divsChild>
            <w:div w:id="1788156420">
              <w:marLeft w:val="0"/>
              <w:marRight w:val="0"/>
              <w:marTop w:val="0"/>
              <w:marBottom w:val="0"/>
              <w:divBdr>
                <w:top w:val="none" w:sz="0" w:space="0" w:color="auto"/>
                <w:left w:val="none" w:sz="0" w:space="0" w:color="auto"/>
                <w:bottom w:val="none" w:sz="0" w:space="0" w:color="auto"/>
                <w:right w:val="none" w:sz="0" w:space="0" w:color="auto"/>
              </w:divBdr>
            </w:div>
          </w:divsChild>
        </w:div>
        <w:div w:id="465513480">
          <w:marLeft w:val="0"/>
          <w:marRight w:val="0"/>
          <w:marTop w:val="0"/>
          <w:marBottom w:val="0"/>
          <w:divBdr>
            <w:top w:val="none" w:sz="0" w:space="0" w:color="auto"/>
            <w:left w:val="none" w:sz="0" w:space="0" w:color="auto"/>
            <w:bottom w:val="none" w:sz="0" w:space="0" w:color="auto"/>
            <w:right w:val="none" w:sz="0" w:space="0" w:color="auto"/>
          </w:divBdr>
          <w:divsChild>
            <w:div w:id="162546610">
              <w:marLeft w:val="0"/>
              <w:marRight w:val="0"/>
              <w:marTop w:val="0"/>
              <w:marBottom w:val="0"/>
              <w:divBdr>
                <w:top w:val="none" w:sz="0" w:space="0" w:color="auto"/>
                <w:left w:val="none" w:sz="0" w:space="0" w:color="auto"/>
                <w:bottom w:val="none" w:sz="0" w:space="0" w:color="auto"/>
                <w:right w:val="none" w:sz="0" w:space="0" w:color="auto"/>
              </w:divBdr>
            </w:div>
          </w:divsChild>
        </w:div>
        <w:div w:id="486477236">
          <w:marLeft w:val="0"/>
          <w:marRight w:val="0"/>
          <w:marTop w:val="0"/>
          <w:marBottom w:val="0"/>
          <w:divBdr>
            <w:top w:val="none" w:sz="0" w:space="0" w:color="auto"/>
            <w:left w:val="none" w:sz="0" w:space="0" w:color="auto"/>
            <w:bottom w:val="none" w:sz="0" w:space="0" w:color="auto"/>
            <w:right w:val="none" w:sz="0" w:space="0" w:color="auto"/>
          </w:divBdr>
          <w:divsChild>
            <w:div w:id="1281258038">
              <w:marLeft w:val="0"/>
              <w:marRight w:val="0"/>
              <w:marTop w:val="0"/>
              <w:marBottom w:val="0"/>
              <w:divBdr>
                <w:top w:val="none" w:sz="0" w:space="0" w:color="auto"/>
                <w:left w:val="none" w:sz="0" w:space="0" w:color="auto"/>
                <w:bottom w:val="none" w:sz="0" w:space="0" w:color="auto"/>
                <w:right w:val="none" w:sz="0" w:space="0" w:color="auto"/>
              </w:divBdr>
            </w:div>
          </w:divsChild>
        </w:div>
        <w:div w:id="549148745">
          <w:marLeft w:val="0"/>
          <w:marRight w:val="0"/>
          <w:marTop w:val="0"/>
          <w:marBottom w:val="0"/>
          <w:divBdr>
            <w:top w:val="none" w:sz="0" w:space="0" w:color="auto"/>
            <w:left w:val="none" w:sz="0" w:space="0" w:color="auto"/>
            <w:bottom w:val="none" w:sz="0" w:space="0" w:color="auto"/>
            <w:right w:val="none" w:sz="0" w:space="0" w:color="auto"/>
          </w:divBdr>
          <w:divsChild>
            <w:div w:id="1185631528">
              <w:marLeft w:val="0"/>
              <w:marRight w:val="0"/>
              <w:marTop w:val="0"/>
              <w:marBottom w:val="0"/>
              <w:divBdr>
                <w:top w:val="none" w:sz="0" w:space="0" w:color="auto"/>
                <w:left w:val="none" w:sz="0" w:space="0" w:color="auto"/>
                <w:bottom w:val="none" w:sz="0" w:space="0" w:color="auto"/>
                <w:right w:val="none" w:sz="0" w:space="0" w:color="auto"/>
              </w:divBdr>
            </w:div>
          </w:divsChild>
        </w:div>
        <w:div w:id="579413880">
          <w:marLeft w:val="0"/>
          <w:marRight w:val="0"/>
          <w:marTop w:val="0"/>
          <w:marBottom w:val="0"/>
          <w:divBdr>
            <w:top w:val="none" w:sz="0" w:space="0" w:color="auto"/>
            <w:left w:val="none" w:sz="0" w:space="0" w:color="auto"/>
            <w:bottom w:val="none" w:sz="0" w:space="0" w:color="auto"/>
            <w:right w:val="none" w:sz="0" w:space="0" w:color="auto"/>
          </w:divBdr>
          <w:divsChild>
            <w:div w:id="1028530456">
              <w:marLeft w:val="0"/>
              <w:marRight w:val="0"/>
              <w:marTop w:val="0"/>
              <w:marBottom w:val="0"/>
              <w:divBdr>
                <w:top w:val="none" w:sz="0" w:space="0" w:color="auto"/>
                <w:left w:val="none" w:sz="0" w:space="0" w:color="auto"/>
                <w:bottom w:val="none" w:sz="0" w:space="0" w:color="auto"/>
                <w:right w:val="none" w:sz="0" w:space="0" w:color="auto"/>
              </w:divBdr>
            </w:div>
          </w:divsChild>
        </w:div>
        <w:div w:id="619800318">
          <w:marLeft w:val="0"/>
          <w:marRight w:val="0"/>
          <w:marTop w:val="0"/>
          <w:marBottom w:val="0"/>
          <w:divBdr>
            <w:top w:val="none" w:sz="0" w:space="0" w:color="auto"/>
            <w:left w:val="none" w:sz="0" w:space="0" w:color="auto"/>
            <w:bottom w:val="none" w:sz="0" w:space="0" w:color="auto"/>
            <w:right w:val="none" w:sz="0" w:space="0" w:color="auto"/>
          </w:divBdr>
          <w:divsChild>
            <w:div w:id="278612214">
              <w:marLeft w:val="0"/>
              <w:marRight w:val="0"/>
              <w:marTop w:val="0"/>
              <w:marBottom w:val="0"/>
              <w:divBdr>
                <w:top w:val="none" w:sz="0" w:space="0" w:color="auto"/>
                <w:left w:val="none" w:sz="0" w:space="0" w:color="auto"/>
                <w:bottom w:val="none" w:sz="0" w:space="0" w:color="auto"/>
                <w:right w:val="none" w:sz="0" w:space="0" w:color="auto"/>
              </w:divBdr>
            </w:div>
          </w:divsChild>
        </w:div>
        <w:div w:id="629635025">
          <w:marLeft w:val="0"/>
          <w:marRight w:val="0"/>
          <w:marTop w:val="0"/>
          <w:marBottom w:val="0"/>
          <w:divBdr>
            <w:top w:val="none" w:sz="0" w:space="0" w:color="auto"/>
            <w:left w:val="none" w:sz="0" w:space="0" w:color="auto"/>
            <w:bottom w:val="none" w:sz="0" w:space="0" w:color="auto"/>
            <w:right w:val="none" w:sz="0" w:space="0" w:color="auto"/>
          </w:divBdr>
          <w:divsChild>
            <w:div w:id="1082723730">
              <w:marLeft w:val="0"/>
              <w:marRight w:val="0"/>
              <w:marTop w:val="0"/>
              <w:marBottom w:val="0"/>
              <w:divBdr>
                <w:top w:val="none" w:sz="0" w:space="0" w:color="auto"/>
                <w:left w:val="none" w:sz="0" w:space="0" w:color="auto"/>
                <w:bottom w:val="none" w:sz="0" w:space="0" w:color="auto"/>
                <w:right w:val="none" w:sz="0" w:space="0" w:color="auto"/>
              </w:divBdr>
            </w:div>
          </w:divsChild>
        </w:div>
        <w:div w:id="660961885">
          <w:marLeft w:val="0"/>
          <w:marRight w:val="0"/>
          <w:marTop w:val="0"/>
          <w:marBottom w:val="0"/>
          <w:divBdr>
            <w:top w:val="none" w:sz="0" w:space="0" w:color="auto"/>
            <w:left w:val="none" w:sz="0" w:space="0" w:color="auto"/>
            <w:bottom w:val="none" w:sz="0" w:space="0" w:color="auto"/>
            <w:right w:val="none" w:sz="0" w:space="0" w:color="auto"/>
          </w:divBdr>
          <w:divsChild>
            <w:div w:id="1222474088">
              <w:marLeft w:val="0"/>
              <w:marRight w:val="0"/>
              <w:marTop w:val="0"/>
              <w:marBottom w:val="0"/>
              <w:divBdr>
                <w:top w:val="none" w:sz="0" w:space="0" w:color="auto"/>
                <w:left w:val="none" w:sz="0" w:space="0" w:color="auto"/>
                <w:bottom w:val="none" w:sz="0" w:space="0" w:color="auto"/>
                <w:right w:val="none" w:sz="0" w:space="0" w:color="auto"/>
              </w:divBdr>
            </w:div>
          </w:divsChild>
        </w:div>
        <w:div w:id="688993245">
          <w:marLeft w:val="0"/>
          <w:marRight w:val="0"/>
          <w:marTop w:val="0"/>
          <w:marBottom w:val="0"/>
          <w:divBdr>
            <w:top w:val="none" w:sz="0" w:space="0" w:color="auto"/>
            <w:left w:val="none" w:sz="0" w:space="0" w:color="auto"/>
            <w:bottom w:val="none" w:sz="0" w:space="0" w:color="auto"/>
            <w:right w:val="none" w:sz="0" w:space="0" w:color="auto"/>
          </w:divBdr>
          <w:divsChild>
            <w:div w:id="1839734891">
              <w:marLeft w:val="0"/>
              <w:marRight w:val="0"/>
              <w:marTop w:val="0"/>
              <w:marBottom w:val="0"/>
              <w:divBdr>
                <w:top w:val="none" w:sz="0" w:space="0" w:color="auto"/>
                <w:left w:val="none" w:sz="0" w:space="0" w:color="auto"/>
                <w:bottom w:val="none" w:sz="0" w:space="0" w:color="auto"/>
                <w:right w:val="none" w:sz="0" w:space="0" w:color="auto"/>
              </w:divBdr>
            </w:div>
          </w:divsChild>
        </w:div>
        <w:div w:id="706415938">
          <w:marLeft w:val="0"/>
          <w:marRight w:val="0"/>
          <w:marTop w:val="0"/>
          <w:marBottom w:val="0"/>
          <w:divBdr>
            <w:top w:val="none" w:sz="0" w:space="0" w:color="auto"/>
            <w:left w:val="none" w:sz="0" w:space="0" w:color="auto"/>
            <w:bottom w:val="none" w:sz="0" w:space="0" w:color="auto"/>
            <w:right w:val="none" w:sz="0" w:space="0" w:color="auto"/>
          </w:divBdr>
          <w:divsChild>
            <w:div w:id="1011838244">
              <w:marLeft w:val="0"/>
              <w:marRight w:val="0"/>
              <w:marTop w:val="0"/>
              <w:marBottom w:val="0"/>
              <w:divBdr>
                <w:top w:val="none" w:sz="0" w:space="0" w:color="auto"/>
                <w:left w:val="none" w:sz="0" w:space="0" w:color="auto"/>
                <w:bottom w:val="none" w:sz="0" w:space="0" w:color="auto"/>
                <w:right w:val="none" w:sz="0" w:space="0" w:color="auto"/>
              </w:divBdr>
            </w:div>
          </w:divsChild>
        </w:div>
        <w:div w:id="741680278">
          <w:marLeft w:val="0"/>
          <w:marRight w:val="0"/>
          <w:marTop w:val="0"/>
          <w:marBottom w:val="0"/>
          <w:divBdr>
            <w:top w:val="none" w:sz="0" w:space="0" w:color="auto"/>
            <w:left w:val="none" w:sz="0" w:space="0" w:color="auto"/>
            <w:bottom w:val="none" w:sz="0" w:space="0" w:color="auto"/>
            <w:right w:val="none" w:sz="0" w:space="0" w:color="auto"/>
          </w:divBdr>
          <w:divsChild>
            <w:div w:id="1099636816">
              <w:marLeft w:val="0"/>
              <w:marRight w:val="0"/>
              <w:marTop w:val="0"/>
              <w:marBottom w:val="0"/>
              <w:divBdr>
                <w:top w:val="none" w:sz="0" w:space="0" w:color="auto"/>
                <w:left w:val="none" w:sz="0" w:space="0" w:color="auto"/>
                <w:bottom w:val="none" w:sz="0" w:space="0" w:color="auto"/>
                <w:right w:val="none" w:sz="0" w:space="0" w:color="auto"/>
              </w:divBdr>
            </w:div>
          </w:divsChild>
        </w:div>
        <w:div w:id="748889109">
          <w:marLeft w:val="0"/>
          <w:marRight w:val="0"/>
          <w:marTop w:val="0"/>
          <w:marBottom w:val="0"/>
          <w:divBdr>
            <w:top w:val="none" w:sz="0" w:space="0" w:color="auto"/>
            <w:left w:val="none" w:sz="0" w:space="0" w:color="auto"/>
            <w:bottom w:val="none" w:sz="0" w:space="0" w:color="auto"/>
            <w:right w:val="none" w:sz="0" w:space="0" w:color="auto"/>
          </w:divBdr>
          <w:divsChild>
            <w:div w:id="2142503340">
              <w:marLeft w:val="0"/>
              <w:marRight w:val="0"/>
              <w:marTop w:val="0"/>
              <w:marBottom w:val="0"/>
              <w:divBdr>
                <w:top w:val="none" w:sz="0" w:space="0" w:color="auto"/>
                <w:left w:val="none" w:sz="0" w:space="0" w:color="auto"/>
                <w:bottom w:val="none" w:sz="0" w:space="0" w:color="auto"/>
                <w:right w:val="none" w:sz="0" w:space="0" w:color="auto"/>
              </w:divBdr>
            </w:div>
          </w:divsChild>
        </w:div>
        <w:div w:id="784229195">
          <w:marLeft w:val="0"/>
          <w:marRight w:val="0"/>
          <w:marTop w:val="0"/>
          <w:marBottom w:val="0"/>
          <w:divBdr>
            <w:top w:val="none" w:sz="0" w:space="0" w:color="auto"/>
            <w:left w:val="none" w:sz="0" w:space="0" w:color="auto"/>
            <w:bottom w:val="none" w:sz="0" w:space="0" w:color="auto"/>
            <w:right w:val="none" w:sz="0" w:space="0" w:color="auto"/>
          </w:divBdr>
          <w:divsChild>
            <w:div w:id="2143108665">
              <w:marLeft w:val="0"/>
              <w:marRight w:val="0"/>
              <w:marTop w:val="0"/>
              <w:marBottom w:val="0"/>
              <w:divBdr>
                <w:top w:val="none" w:sz="0" w:space="0" w:color="auto"/>
                <w:left w:val="none" w:sz="0" w:space="0" w:color="auto"/>
                <w:bottom w:val="none" w:sz="0" w:space="0" w:color="auto"/>
                <w:right w:val="none" w:sz="0" w:space="0" w:color="auto"/>
              </w:divBdr>
            </w:div>
          </w:divsChild>
        </w:div>
        <w:div w:id="933055804">
          <w:marLeft w:val="0"/>
          <w:marRight w:val="0"/>
          <w:marTop w:val="0"/>
          <w:marBottom w:val="0"/>
          <w:divBdr>
            <w:top w:val="none" w:sz="0" w:space="0" w:color="auto"/>
            <w:left w:val="none" w:sz="0" w:space="0" w:color="auto"/>
            <w:bottom w:val="none" w:sz="0" w:space="0" w:color="auto"/>
            <w:right w:val="none" w:sz="0" w:space="0" w:color="auto"/>
          </w:divBdr>
          <w:divsChild>
            <w:div w:id="139885351">
              <w:marLeft w:val="0"/>
              <w:marRight w:val="0"/>
              <w:marTop w:val="0"/>
              <w:marBottom w:val="0"/>
              <w:divBdr>
                <w:top w:val="none" w:sz="0" w:space="0" w:color="auto"/>
                <w:left w:val="none" w:sz="0" w:space="0" w:color="auto"/>
                <w:bottom w:val="none" w:sz="0" w:space="0" w:color="auto"/>
                <w:right w:val="none" w:sz="0" w:space="0" w:color="auto"/>
              </w:divBdr>
            </w:div>
          </w:divsChild>
        </w:div>
        <w:div w:id="966544247">
          <w:marLeft w:val="0"/>
          <w:marRight w:val="0"/>
          <w:marTop w:val="0"/>
          <w:marBottom w:val="0"/>
          <w:divBdr>
            <w:top w:val="none" w:sz="0" w:space="0" w:color="auto"/>
            <w:left w:val="none" w:sz="0" w:space="0" w:color="auto"/>
            <w:bottom w:val="none" w:sz="0" w:space="0" w:color="auto"/>
            <w:right w:val="none" w:sz="0" w:space="0" w:color="auto"/>
          </w:divBdr>
          <w:divsChild>
            <w:div w:id="781454929">
              <w:marLeft w:val="0"/>
              <w:marRight w:val="0"/>
              <w:marTop w:val="0"/>
              <w:marBottom w:val="0"/>
              <w:divBdr>
                <w:top w:val="none" w:sz="0" w:space="0" w:color="auto"/>
                <w:left w:val="none" w:sz="0" w:space="0" w:color="auto"/>
                <w:bottom w:val="none" w:sz="0" w:space="0" w:color="auto"/>
                <w:right w:val="none" w:sz="0" w:space="0" w:color="auto"/>
              </w:divBdr>
            </w:div>
          </w:divsChild>
        </w:div>
        <w:div w:id="1047069019">
          <w:marLeft w:val="0"/>
          <w:marRight w:val="0"/>
          <w:marTop w:val="0"/>
          <w:marBottom w:val="0"/>
          <w:divBdr>
            <w:top w:val="none" w:sz="0" w:space="0" w:color="auto"/>
            <w:left w:val="none" w:sz="0" w:space="0" w:color="auto"/>
            <w:bottom w:val="none" w:sz="0" w:space="0" w:color="auto"/>
            <w:right w:val="none" w:sz="0" w:space="0" w:color="auto"/>
          </w:divBdr>
          <w:divsChild>
            <w:div w:id="1715881790">
              <w:marLeft w:val="0"/>
              <w:marRight w:val="0"/>
              <w:marTop w:val="0"/>
              <w:marBottom w:val="0"/>
              <w:divBdr>
                <w:top w:val="none" w:sz="0" w:space="0" w:color="auto"/>
                <w:left w:val="none" w:sz="0" w:space="0" w:color="auto"/>
                <w:bottom w:val="none" w:sz="0" w:space="0" w:color="auto"/>
                <w:right w:val="none" w:sz="0" w:space="0" w:color="auto"/>
              </w:divBdr>
            </w:div>
          </w:divsChild>
        </w:div>
        <w:div w:id="1096558778">
          <w:marLeft w:val="0"/>
          <w:marRight w:val="0"/>
          <w:marTop w:val="0"/>
          <w:marBottom w:val="0"/>
          <w:divBdr>
            <w:top w:val="none" w:sz="0" w:space="0" w:color="auto"/>
            <w:left w:val="none" w:sz="0" w:space="0" w:color="auto"/>
            <w:bottom w:val="none" w:sz="0" w:space="0" w:color="auto"/>
            <w:right w:val="none" w:sz="0" w:space="0" w:color="auto"/>
          </w:divBdr>
          <w:divsChild>
            <w:div w:id="6760005">
              <w:marLeft w:val="0"/>
              <w:marRight w:val="0"/>
              <w:marTop w:val="0"/>
              <w:marBottom w:val="0"/>
              <w:divBdr>
                <w:top w:val="none" w:sz="0" w:space="0" w:color="auto"/>
                <w:left w:val="none" w:sz="0" w:space="0" w:color="auto"/>
                <w:bottom w:val="none" w:sz="0" w:space="0" w:color="auto"/>
                <w:right w:val="none" w:sz="0" w:space="0" w:color="auto"/>
              </w:divBdr>
            </w:div>
          </w:divsChild>
        </w:div>
        <w:div w:id="1115826929">
          <w:marLeft w:val="0"/>
          <w:marRight w:val="0"/>
          <w:marTop w:val="0"/>
          <w:marBottom w:val="0"/>
          <w:divBdr>
            <w:top w:val="none" w:sz="0" w:space="0" w:color="auto"/>
            <w:left w:val="none" w:sz="0" w:space="0" w:color="auto"/>
            <w:bottom w:val="none" w:sz="0" w:space="0" w:color="auto"/>
            <w:right w:val="none" w:sz="0" w:space="0" w:color="auto"/>
          </w:divBdr>
          <w:divsChild>
            <w:div w:id="1373965528">
              <w:marLeft w:val="0"/>
              <w:marRight w:val="0"/>
              <w:marTop w:val="0"/>
              <w:marBottom w:val="0"/>
              <w:divBdr>
                <w:top w:val="none" w:sz="0" w:space="0" w:color="auto"/>
                <w:left w:val="none" w:sz="0" w:space="0" w:color="auto"/>
                <w:bottom w:val="none" w:sz="0" w:space="0" w:color="auto"/>
                <w:right w:val="none" w:sz="0" w:space="0" w:color="auto"/>
              </w:divBdr>
            </w:div>
          </w:divsChild>
        </w:div>
        <w:div w:id="1143280108">
          <w:marLeft w:val="0"/>
          <w:marRight w:val="0"/>
          <w:marTop w:val="0"/>
          <w:marBottom w:val="0"/>
          <w:divBdr>
            <w:top w:val="none" w:sz="0" w:space="0" w:color="auto"/>
            <w:left w:val="none" w:sz="0" w:space="0" w:color="auto"/>
            <w:bottom w:val="none" w:sz="0" w:space="0" w:color="auto"/>
            <w:right w:val="none" w:sz="0" w:space="0" w:color="auto"/>
          </w:divBdr>
          <w:divsChild>
            <w:div w:id="288630535">
              <w:marLeft w:val="0"/>
              <w:marRight w:val="0"/>
              <w:marTop w:val="0"/>
              <w:marBottom w:val="0"/>
              <w:divBdr>
                <w:top w:val="none" w:sz="0" w:space="0" w:color="auto"/>
                <w:left w:val="none" w:sz="0" w:space="0" w:color="auto"/>
                <w:bottom w:val="none" w:sz="0" w:space="0" w:color="auto"/>
                <w:right w:val="none" w:sz="0" w:space="0" w:color="auto"/>
              </w:divBdr>
            </w:div>
          </w:divsChild>
        </w:div>
        <w:div w:id="1259632573">
          <w:marLeft w:val="0"/>
          <w:marRight w:val="0"/>
          <w:marTop w:val="0"/>
          <w:marBottom w:val="0"/>
          <w:divBdr>
            <w:top w:val="none" w:sz="0" w:space="0" w:color="auto"/>
            <w:left w:val="none" w:sz="0" w:space="0" w:color="auto"/>
            <w:bottom w:val="none" w:sz="0" w:space="0" w:color="auto"/>
            <w:right w:val="none" w:sz="0" w:space="0" w:color="auto"/>
          </w:divBdr>
          <w:divsChild>
            <w:div w:id="1893149167">
              <w:marLeft w:val="0"/>
              <w:marRight w:val="0"/>
              <w:marTop w:val="0"/>
              <w:marBottom w:val="0"/>
              <w:divBdr>
                <w:top w:val="none" w:sz="0" w:space="0" w:color="auto"/>
                <w:left w:val="none" w:sz="0" w:space="0" w:color="auto"/>
                <w:bottom w:val="none" w:sz="0" w:space="0" w:color="auto"/>
                <w:right w:val="none" w:sz="0" w:space="0" w:color="auto"/>
              </w:divBdr>
            </w:div>
          </w:divsChild>
        </w:div>
        <w:div w:id="1368330636">
          <w:marLeft w:val="0"/>
          <w:marRight w:val="0"/>
          <w:marTop w:val="0"/>
          <w:marBottom w:val="0"/>
          <w:divBdr>
            <w:top w:val="none" w:sz="0" w:space="0" w:color="auto"/>
            <w:left w:val="none" w:sz="0" w:space="0" w:color="auto"/>
            <w:bottom w:val="none" w:sz="0" w:space="0" w:color="auto"/>
            <w:right w:val="none" w:sz="0" w:space="0" w:color="auto"/>
          </w:divBdr>
          <w:divsChild>
            <w:div w:id="404114469">
              <w:marLeft w:val="0"/>
              <w:marRight w:val="0"/>
              <w:marTop w:val="0"/>
              <w:marBottom w:val="0"/>
              <w:divBdr>
                <w:top w:val="none" w:sz="0" w:space="0" w:color="auto"/>
                <w:left w:val="none" w:sz="0" w:space="0" w:color="auto"/>
                <w:bottom w:val="none" w:sz="0" w:space="0" w:color="auto"/>
                <w:right w:val="none" w:sz="0" w:space="0" w:color="auto"/>
              </w:divBdr>
            </w:div>
          </w:divsChild>
        </w:div>
        <w:div w:id="1395395562">
          <w:marLeft w:val="0"/>
          <w:marRight w:val="0"/>
          <w:marTop w:val="0"/>
          <w:marBottom w:val="0"/>
          <w:divBdr>
            <w:top w:val="none" w:sz="0" w:space="0" w:color="auto"/>
            <w:left w:val="none" w:sz="0" w:space="0" w:color="auto"/>
            <w:bottom w:val="none" w:sz="0" w:space="0" w:color="auto"/>
            <w:right w:val="none" w:sz="0" w:space="0" w:color="auto"/>
          </w:divBdr>
          <w:divsChild>
            <w:div w:id="1065494253">
              <w:marLeft w:val="0"/>
              <w:marRight w:val="0"/>
              <w:marTop w:val="0"/>
              <w:marBottom w:val="0"/>
              <w:divBdr>
                <w:top w:val="none" w:sz="0" w:space="0" w:color="auto"/>
                <w:left w:val="none" w:sz="0" w:space="0" w:color="auto"/>
                <w:bottom w:val="none" w:sz="0" w:space="0" w:color="auto"/>
                <w:right w:val="none" w:sz="0" w:space="0" w:color="auto"/>
              </w:divBdr>
            </w:div>
          </w:divsChild>
        </w:div>
        <w:div w:id="1410805031">
          <w:marLeft w:val="0"/>
          <w:marRight w:val="0"/>
          <w:marTop w:val="0"/>
          <w:marBottom w:val="0"/>
          <w:divBdr>
            <w:top w:val="none" w:sz="0" w:space="0" w:color="auto"/>
            <w:left w:val="none" w:sz="0" w:space="0" w:color="auto"/>
            <w:bottom w:val="none" w:sz="0" w:space="0" w:color="auto"/>
            <w:right w:val="none" w:sz="0" w:space="0" w:color="auto"/>
          </w:divBdr>
          <w:divsChild>
            <w:div w:id="146475935">
              <w:marLeft w:val="0"/>
              <w:marRight w:val="0"/>
              <w:marTop w:val="0"/>
              <w:marBottom w:val="0"/>
              <w:divBdr>
                <w:top w:val="none" w:sz="0" w:space="0" w:color="auto"/>
                <w:left w:val="none" w:sz="0" w:space="0" w:color="auto"/>
                <w:bottom w:val="none" w:sz="0" w:space="0" w:color="auto"/>
                <w:right w:val="none" w:sz="0" w:space="0" w:color="auto"/>
              </w:divBdr>
            </w:div>
          </w:divsChild>
        </w:div>
        <w:div w:id="1414207137">
          <w:marLeft w:val="0"/>
          <w:marRight w:val="0"/>
          <w:marTop w:val="0"/>
          <w:marBottom w:val="0"/>
          <w:divBdr>
            <w:top w:val="none" w:sz="0" w:space="0" w:color="auto"/>
            <w:left w:val="none" w:sz="0" w:space="0" w:color="auto"/>
            <w:bottom w:val="none" w:sz="0" w:space="0" w:color="auto"/>
            <w:right w:val="none" w:sz="0" w:space="0" w:color="auto"/>
          </w:divBdr>
          <w:divsChild>
            <w:div w:id="396787072">
              <w:marLeft w:val="0"/>
              <w:marRight w:val="0"/>
              <w:marTop w:val="0"/>
              <w:marBottom w:val="0"/>
              <w:divBdr>
                <w:top w:val="none" w:sz="0" w:space="0" w:color="auto"/>
                <w:left w:val="none" w:sz="0" w:space="0" w:color="auto"/>
                <w:bottom w:val="none" w:sz="0" w:space="0" w:color="auto"/>
                <w:right w:val="none" w:sz="0" w:space="0" w:color="auto"/>
              </w:divBdr>
            </w:div>
          </w:divsChild>
        </w:div>
        <w:div w:id="1456296236">
          <w:marLeft w:val="0"/>
          <w:marRight w:val="0"/>
          <w:marTop w:val="0"/>
          <w:marBottom w:val="0"/>
          <w:divBdr>
            <w:top w:val="none" w:sz="0" w:space="0" w:color="auto"/>
            <w:left w:val="none" w:sz="0" w:space="0" w:color="auto"/>
            <w:bottom w:val="none" w:sz="0" w:space="0" w:color="auto"/>
            <w:right w:val="none" w:sz="0" w:space="0" w:color="auto"/>
          </w:divBdr>
          <w:divsChild>
            <w:div w:id="1230575520">
              <w:marLeft w:val="0"/>
              <w:marRight w:val="0"/>
              <w:marTop w:val="0"/>
              <w:marBottom w:val="0"/>
              <w:divBdr>
                <w:top w:val="none" w:sz="0" w:space="0" w:color="auto"/>
                <w:left w:val="none" w:sz="0" w:space="0" w:color="auto"/>
                <w:bottom w:val="none" w:sz="0" w:space="0" w:color="auto"/>
                <w:right w:val="none" w:sz="0" w:space="0" w:color="auto"/>
              </w:divBdr>
            </w:div>
          </w:divsChild>
        </w:div>
        <w:div w:id="1466894349">
          <w:marLeft w:val="0"/>
          <w:marRight w:val="0"/>
          <w:marTop w:val="0"/>
          <w:marBottom w:val="0"/>
          <w:divBdr>
            <w:top w:val="none" w:sz="0" w:space="0" w:color="auto"/>
            <w:left w:val="none" w:sz="0" w:space="0" w:color="auto"/>
            <w:bottom w:val="none" w:sz="0" w:space="0" w:color="auto"/>
            <w:right w:val="none" w:sz="0" w:space="0" w:color="auto"/>
          </w:divBdr>
          <w:divsChild>
            <w:div w:id="1783188407">
              <w:marLeft w:val="0"/>
              <w:marRight w:val="0"/>
              <w:marTop w:val="0"/>
              <w:marBottom w:val="0"/>
              <w:divBdr>
                <w:top w:val="none" w:sz="0" w:space="0" w:color="auto"/>
                <w:left w:val="none" w:sz="0" w:space="0" w:color="auto"/>
                <w:bottom w:val="none" w:sz="0" w:space="0" w:color="auto"/>
                <w:right w:val="none" w:sz="0" w:space="0" w:color="auto"/>
              </w:divBdr>
            </w:div>
          </w:divsChild>
        </w:div>
        <w:div w:id="1521972062">
          <w:marLeft w:val="0"/>
          <w:marRight w:val="0"/>
          <w:marTop w:val="0"/>
          <w:marBottom w:val="0"/>
          <w:divBdr>
            <w:top w:val="none" w:sz="0" w:space="0" w:color="auto"/>
            <w:left w:val="none" w:sz="0" w:space="0" w:color="auto"/>
            <w:bottom w:val="none" w:sz="0" w:space="0" w:color="auto"/>
            <w:right w:val="none" w:sz="0" w:space="0" w:color="auto"/>
          </w:divBdr>
          <w:divsChild>
            <w:div w:id="1684624546">
              <w:marLeft w:val="0"/>
              <w:marRight w:val="0"/>
              <w:marTop w:val="0"/>
              <w:marBottom w:val="0"/>
              <w:divBdr>
                <w:top w:val="none" w:sz="0" w:space="0" w:color="auto"/>
                <w:left w:val="none" w:sz="0" w:space="0" w:color="auto"/>
                <w:bottom w:val="none" w:sz="0" w:space="0" w:color="auto"/>
                <w:right w:val="none" w:sz="0" w:space="0" w:color="auto"/>
              </w:divBdr>
            </w:div>
          </w:divsChild>
        </w:div>
        <w:div w:id="1577863561">
          <w:marLeft w:val="0"/>
          <w:marRight w:val="0"/>
          <w:marTop w:val="0"/>
          <w:marBottom w:val="0"/>
          <w:divBdr>
            <w:top w:val="none" w:sz="0" w:space="0" w:color="auto"/>
            <w:left w:val="none" w:sz="0" w:space="0" w:color="auto"/>
            <w:bottom w:val="none" w:sz="0" w:space="0" w:color="auto"/>
            <w:right w:val="none" w:sz="0" w:space="0" w:color="auto"/>
          </w:divBdr>
          <w:divsChild>
            <w:div w:id="326440223">
              <w:marLeft w:val="0"/>
              <w:marRight w:val="0"/>
              <w:marTop w:val="0"/>
              <w:marBottom w:val="0"/>
              <w:divBdr>
                <w:top w:val="none" w:sz="0" w:space="0" w:color="auto"/>
                <w:left w:val="none" w:sz="0" w:space="0" w:color="auto"/>
                <w:bottom w:val="none" w:sz="0" w:space="0" w:color="auto"/>
                <w:right w:val="none" w:sz="0" w:space="0" w:color="auto"/>
              </w:divBdr>
            </w:div>
          </w:divsChild>
        </w:div>
        <w:div w:id="1582566356">
          <w:marLeft w:val="0"/>
          <w:marRight w:val="0"/>
          <w:marTop w:val="0"/>
          <w:marBottom w:val="0"/>
          <w:divBdr>
            <w:top w:val="none" w:sz="0" w:space="0" w:color="auto"/>
            <w:left w:val="none" w:sz="0" w:space="0" w:color="auto"/>
            <w:bottom w:val="none" w:sz="0" w:space="0" w:color="auto"/>
            <w:right w:val="none" w:sz="0" w:space="0" w:color="auto"/>
          </w:divBdr>
          <w:divsChild>
            <w:div w:id="541941549">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12222124">
              <w:marLeft w:val="0"/>
              <w:marRight w:val="0"/>
              <w:marTop w:val="0"/>
              <w:marBottom w:val="0"/>
              <w:divBdr>
                <w:top w:val="none" w:sz="0" w:space="0" w:color="auto"/>
                <w:left w:val="none" w:sz="0" w:space="0" w:color="auto"/>
                <w:bottom w:val="none" w:sz="0" w:space="0" w:color="auto"/>
                <w:right w:val="none" w:sz="0" w:space="0" w:color="auto"/>
              </w:divBdr>
            </w:div>
          </w:divsChild>
        </w:div>
        <w:div w:id="1742292379">
          <w:marLeft w:val="0"/>
          <w:marRight w:val="0"/>
          <w:marTop w:val="0"/>
          <w:marBottom w:val="0"/>
          <w:divBdr>
            <w:top w:val="none" w:sz="0" w:space="0" w:color="auto"/>
            <w:left w:val="none" w:sz="0" w:space="0" w:color="auto"/>
            <w:bottom w:val="none" w:sz="0" w:space="0" w:color="auto"/>
            <w:right w:val="none" w:sz="0" w:space="0" w:color="auto"/>
          </w:divBdr>
          <w:divsChild>
            <w:div w:id="1243493165">
              <w:marLeft w:val="0"/>
              <w:marRight w:val="0"/>
              <w:marTop w:val="0"/>
              <w:marBottom w:val="0"/>
              <w:divBdr>
                <w:top w:val="none" w:sz="0" w:space="0" w:color="auto"/>
                <w:left w:val="none" w:sz="0" w:space="0" w:color="auto"/>
                <w:bottom w:val="none" w:sz="0" w:space="0" w:color="auto"/>
                <w:right w:val="none" w:sz="0" w:space="0" w:color="auto"/>
              </w:divBdr>
            </w:div>
          </w:divsChild>
        </w:div>
        <w:div w:id="1754158559">
          <w:marLeft w:val="0"/>
          <w:marRight w:val="0"/>
          <w:marTop w:val="0"/>
          <w:marBottom w:val="0"/>
          <w:divBdr>
            <w:top w:val="none" w:sz="0" w:space="0" w:color="auto"/>
            <w:left w:val="none" w:sz="0" w:space="0" w:color="auto"/>
            <w:bottom w:val="none" w:sz="0" w:space="0" w:color="auto"/>
            <w:right w:val="none" w:sz="0" w:space="0" w:color="auto"/>
          </w:divBdr>
          <w:divsChild>
            <w:div w:id="1109819313">
              <w:marLeft w:val="0"/>
              <w:marRight w:val="0"/>
              <w:marTop w:val="0"/>
              <w:marBottom w:val="0"/>
              <w:divBdr>
                <w:top w:val="none" w:sz="0" w:space="0" w:color="auto"/>
                <w:left w:val="none" w:sz="0" w:space="0" w:color="auto"/>
                <w:bottom w:val="none" w:sz="0" w:space="0" w:color="auto"/>
                <w:right w:val="none" w:sz="0" w:space="0" w:color="auto"/>
              </w:divBdr>
            </w:div>
          </w:divsChild>
        </w:div>
        <w:div w:id="1804035396">
          <w:marLeft w:val="0"/>
          <w:marRight w:val="0"/>
          <w:marTop w:val="0"/>
          <w:marBottom w:val="0"/>
          <w:divBdr>
            <w:top w:val="none" w:sz="0" w:space="0" w:color="auto"/>
            <w:left w:val="none" w:sz="0" w:space="0" w:color="auto"/>
            <w:bottom w:val="none" w:sz="0" w:space="0" w:color="auto"/>
            <w:right w:val="none" w:sz="0" w:space="0" w:color="auto"/>
          </w:divBdr>
          <w:divsChild>
            <w:div w:id="750007296">
              <w:marLeft w:val="0"/>
              <w:marRight w:val="0"/>
              <w:marTop w:val="0"/>
              <w:marBottom w:val="0"/>
              <w:divBdr>
                <w:top w:val="none" w:sz="0" w:space="0" w:color="auto"/>
                <w:left w:val="none" w:sz="0" w:space="0" w:color="auto"/>
                <w:bottom w:val="none" w:sz="0" w:space="0" w:color="auto"/>
                <w:right w:val="none" w:sz="0" w:space="0" w:color="auto"/>
              </w:divBdr>
            </w:div>
          </w:divsChild>
        </w:div>
        <w:div w:id="1870489428">
          <w:marLeft w:val="0"/>
          <w:marRight w:val="0"/>
          <w:marTop w:val="0"/>
          <w:marBottom w:val="0"/>
          <w:divBdr>
            <w:top w:val="none" w:sz="0" w:space="0" w:color="auto"/>
            <w:left w:val="none" w:sz="0" w:space="0" w:color="auto"/>
            <w:bottom w:val="none" w:sz="0" w:space="0" w:color="auto"/>
            <w:right w:val="none" w:sz="0" w:space="0" w:color="auto"/>
          </w:divBdr>
          <w:divsChild>
            <w:div w:id="421486288">
              <w:marLeft w:val="0"/>
              <w:marRight w:val="0"/>
              <w:marTop w:val="0"/>
              <w:marBottom w:val="0"/>
              <w:divBdr>
                <w:top w:val="none" w:sz="0" w:space="0" w:color="auto"/>
                <w:left w:val="none" w:sz="0" w:space="0" w:color="auto"/>
                <w:bottom w:val="none" w:sz="0" w:space="0" w:color="auto"/>
                <w:right w:val="none" w:sz="0" w:space="0" w:color="auto"/>
              </w:divBdr>
            </w:div>
          </w:divsChild>
        </w:div>
        <w:div w:id="1900509262">
          <w:marLeft w:val="0"/>
          <w:marRight w:val="0"/>
          <w:marTop w:val="0"/>
          <w:marBottom w:val="0"/>
          <w:divBdr>
            <w:top w:val="none" w:sz="0" w:space="0" w:color="auto"/>
            <w:left w:val="none" w:sz="0" w:space="0" w:color="auto"/>
            <w:bottom w:val="none" w:sz="0" w:space="0" w:color="auto"/>
            <w:right w:val="none" w:sz="0" w:space="0" w:color="auto"/>
          </w:divBdr>
          <w:divsChild>
            <w:div w:id="1150708413">
              <w:marLeft w:val="0"/>
              <w:marRight w:val="0"/>
              <w:marTop w:val="0"/>
              <w:marBottom w:val="0"/>
              <w:divBdr>
                <w:top w:val="none" w:sz="0" w:space="0" w:color="auto"/>
                <w:left w:val="none" w:sz="0" w:space="0" w:color="auto"/>
                <w:bottom w:val="none" w:sz="0" w:space="0" w:color="auto"/>
                <w:right w:val="none" w:sz="0" w:space="0" w:color="auto"/>
              </w:divBdr>
            </w:div>
          </w:divsChild>
        </w:div>
        <w:div w:id="1908301238">
          <w:marLeft w:val="0"/>
          <w:marRight w:val="0"/>
          <w:marTop w:val="0"/>
          <w:marBottom w:val="0"/>
          <w:divBdr>
            <w:top w:val="none" w:sz="0" w:space="0" w:color="auto"/>
            <w:left w:val="none" w:sz="0" w:space="0" w:color="auto"/>
            <w:bottom w:val="none" w:sz="0" w:space="0" w:color="auto"/>
            <w:right w:val="none" w:sz="0" w:space="0" w:color="auto"/>
          </w:divBdr>
          <w:divsChild>
            <w:div w:id="1096097887">
              <w:marLeft w:val="0"/>
              <w:marRight w:val="0"/>
              <w:marTop w:val="0"/>
              <w:marBottom w:val="0"/>
              <w:divBdr>
                <w:top w:val="none" w:sz="0" w:space="0" w:color="auto"/>
                <w:left w:val="none" w:sz="0" w:space="0" w:color="auto"/>
                <w:bottom w:val="none" w:sz="0" w:space="0" w:color="auto"/>
                <w:right w:val="none" w:sz="0" w:space="0" w:color="auto"/>
              </w:divBdr>
            </w:div>
          </w:divsChild>
        </w:div>
        <w:div w:id="1953395153">
          <w:marLeft w:val="0"/>
          <w:marRight w:val="0"/>
          <w:marTop w:val="0"/>
          <w:marBottom w:val="0"/>
          <w:divBdr>
            <w:top w:val="none" w:sz="0" w:space="0" w:color="auto"/>
            <w:left w:val="none" w:sz="0" w:space="0" w:color="auto"/>
            <w:bottom w:val="none" w:sz="0" w:space="0" w:color="auto"/>
            <w:right w:val="none" w:sz="0" w:space="0" w:color="auto"/>
          </w:divBdr>
          <w:divsChild>
            <w:div w:id="830373496">
              <w:marLeft w:val="0"/>
              <w:marRight w:val="0"/>
              <w:marTop w:val="0"/>
              <w:marBottom w:val="0"/>
              <w:divBdr>
                <w:top w:val="none" w:sz="0" w:space="0" w:color="auto"/>
                <w:left w:val="none" w:sz="0" w:space="0" w:color="auto"/>
                <w:bottom w:val="none" w:sz="0" w:space="0" w:color="auto"/>
                <w:right w:val="none" w:sz="0" w:space="0" w:color="auto"/>
              </w:divBdr>
            </w:div>
          </w:divsChild>
        </w:div>
        <w:div w:id="2071611497">
          <w:marLeft w:val="0"/>
          <w:marRight w:val="0"/>
          <w:marTop w:val="0"/>
          <w:marBottom w:val="0"/>
          <w:divBdr>
            <w:top w:val="none" w:sz="0" w:space="0" w:color="auto"/>
            <w:left w:val="none" w:sz="0" w:space="0" w:color="auto"/>
            <w:bottom w:val="none" w:sz="0" w:space="0" w:color="auto"/>
            <w:right w:val="none" w:sz="0" w:space="0" w:color="auto"/>
          </w:divBdr>
          <w:divsChild>
            <w:div w:id="774787244">
              <w:marLeft w:val="0"/>
              <w:marRight w:val="0"/>
              <w:marTop w:val="0"/>
              <w:marBottom w:val="0"/>
              <w:divBdr>
                <w:top w:val="none" w:sz="0" w:space="0" w:color="auto"/>
                <w:left w:val="none" w:sz="0" w:space="0" w:color="auto"/>
                <w:bottom w:val="none" w:sz="0" w:space="0" w:color="auto"/>
                <w:right w:val="none" w:sz="0" w:space="0" w:color="auto"/>
              </w:divBdr>
            </w:div>
          </w:divsChild>
        </w:div>
        <w:div w:id="2079400218">
          <w:marLeft w:val="0"/>
          <w:marRight w:val="0"/>
          <w:marTop w:val="0"/>
          <w:marBottom w:val="0"/>
          <w:divBdr>
            <w:top w:val="none" w:sz="0" w:space="0" w:color="auto"/>
            <w:left w:val="none" w:sz="0" w:space="0" w:color="auto"/>
            <w:bottom w:val="none" w:sz="0" w:space="0" w:color="auto"/>
            <w:right w:val="none" w:sz="0" w:space="0" w:color="auto"/>
          </w:divBdr>
          <w:divsChild>
            <w:div w:id="280457701">
              <w:marLeft w:val="0"/>
              <w:marRight w:val="0"/>
              <w:marTop w:val="0"/>
              <w:marBottom w:val="0"/>
              <w:divBdr>
                <w:top w:val="none" w:sz="0" w:space="0" w:color="auto"/>
                <w:left w:val="none" w:sz="0" w:space="0" w:color="auto"/>
                <w:bottom w:val="none" w:sz="0" w:space="0" w:color="auto"/>
                <w:right w:val="none" w:sz="0" w:space="0" w:color="auto"/>
              </w:divBdr>
            </w:div>
          </w:divsChild>
        </w:div>
        <w:div w:id="2100635652">
          <w:marLeft w:val="0"/>
          <w:marRight w:val="0"/>
          <w:marTop w:val="0"/>
          <w:marBottom w:val="0"/>
          <w:divBdr>
            <w:top w:val="none" w:sz="0" w:space="0" w:color="auto"/>
            <w:left w:val="none" w:sz="0" w:space="0" w:color="auto"/>
            <w:bottom w:val="none" w:sz="0" w:space="0" w:color="auto"/>
            <w:right w:val="none" w:sz="0" w:space="0" w:color="auto"/>
          </w:divBdr>
          <w:divsChild>
            <w:div w:id="1324629413">
              <w:marLeft w:val="0"/>
              <w:marRight w:val="0"/>
              <w:marTop w:val="0"/>
              <w:marBottom w:val="0"/>
              <w:divBdr>
                <w:top w:val="none" w:sz="0" w:space="0" w:color="auto"/>
                <w:left w:val="none" w:sz="0" w:space="0" w:color="auto"/>
                <w:bottom w:val="none" w:sz="0" w:space="0" w:color="auto"/>
                <w:right w:val="none" w:sz="0" w:space="0" w:color="auto"/>
              </w:divBdr>
            </w:div>
          </w:divsChild>
        </w:div>
        <w:div w:id="2101755143">
          <w:marLeft w:val="0"/>
          <w:marRight w:val="0"/>
          <w:marTop w:val="0"/>
          <w:marBottom w:val="0"/>
          <w:divBdr>
            <w:top w:val="none" w:sz="0" w:space="0" w:color="auto"/>
            <w:left w:val="none" w:sz="0" w:space="0" w:color="auto"/>
            <w:bottom w:val="none" w:sz="0" w:space="0" w:color="auto"/>
            <w:right w:val="none" w:sz="0" w:space="0" w:color="auto"/>
          </w:divBdr>
          <w:divsChild>
            <w:div w:id="1565948770">
              <w:marLeft w:val="0"/>
              <w:marRight w:val="0"/>
              <w:marTop w:val="0"/>
              <w:marBottom w:val="0"/>
              <w:divBdr>
                <w:top w:val="none" w:sz="0" w:space="0" w:color="auto"/>
                <w:left w:val="none" w:sz="0" w:space="0" w:color="auto"/>
                <w:bottom w:val="none" w:sz="0" w:space="0" w:color="auto"/>
                <w:right w:val="none" w:sz="0" w:space="0" w:color="auto"/>
              </w:divBdr>
            </w:div>
          </w:divsChild>
        </w:div>
        <w:div w:id="2111927497">
          <w:marLeft w:val="0"/>
          <w:marRight w:val="0"/>
          <w:marTop w:val="0"/>
          <w:marBottom w:val="0"/>
          <w:divBdr>
            <w:top w:val="none" w:sz="0" w:space="0" w:color="auto"/>
            <w:left w:val="none" w:sz="0" w:space="0" w:color="auto"/>
            <w:bottom w:val="none" w:sz="0" w:space="0" w:color="auto"/>
            <w:right w:val="none" w:sz="0" w:space="0" w:color="auto"/>
          </w:divBdr>
          <w:divsChild>
            <w:div w:id="10797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8117">
      <w:bodyDiv w:val="1"/>
      <w:marLeft w:val="0"/>
      <w:marRight w:val="0"/>
      <w:marTop w:val="0"/>
      <w:marBottom w:val="0"/>
      <w:divBdr>
        <w:top w:val="none" w:sz="0" w:space="0" w:color="auto"/>
        <w:left w:val="none" w:sz="0" w:space="0" w:color="auto"/>
        <w:bottom w:val="none" w:sz="0" w:space="0" w:color="auto"/>
        <w:right w:val="none" w:sz="0" w:space="0" w:color="auto"/>
      </w:divBdr>
      <w:divsChild>
        <w:div w:id="1951619979">
          <w:marLeft w:val="547"/>
          <w:marRight w:val="0"/>
          <w:marTop w:val="0"/>
          <w:marBottom w:val="0"/>
          <w:divBdr>
            <w:top w:val="none" w:sz="0" w:space="0" w:color="auto"/>
            <w:left w:val="none" w:sz="0" w:space="0" w:color="auto"/>
            <w:bottom w:val="none" w:sz="0" w:space="0" w:color="auto"/>
            <w:right w:val="none" w:sz="0" w:space="0" w:color="auto"/>
          </w:divBdr>
        </w:div>
      </w:divsChild>
    </w:div>
    <w:div w:id="2074305135">
      <w:bodyDiv w:val="1"/>
      <w:marLeft w:val="0"/>
      <w:marRight w:val="0"/>
      <w:marTop w:val="0"/>
      <w:marBottom w:val="0"/>
      <w:divBdr>
        <w:top w:val="none" w:sz="0" w:space="0" w:color="auto"/>
        <w:left w:val="none" w:sz="0" w:space="0" w:color="auto"/>
        <w:bottom w:val="none" w:sz="0" w:space="0" w:color="auto"/>
        <w:right w:val="none" w:sz="0" w:space="0" w:color="auto"/>
      </w:divBdr>
    </w:div>
    <w:div w:id="21292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github.com/2ndQuadrant/audit-trigger" TargetMode="External"/><Relationship Id="rId3" Type="http://schemas.openxmlformats.org/officeDocument/2006/relationships/customXml" Target="../customXml/item3.xml"/><Relationship Id="rId21" Type="http://schemas.microsoft.com/office/2016/09/relationships/commentsIds" Target="commentsIds.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5.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commentsExtended" Target="commentsExtended.xml"/><Relationship Id="rId29" Type="http://schemas.openxmlformats.org/officeDocument/2006/relationships/hyperlink" Target="mailto:Sadanandegowda.Dm@mindtre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github.com/mosip/mosip/tree/DEV_database_sprint5/database-scripts/data_mode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6.emf"/><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hyperlink" Target="mailto:Nasir.Khan@mindtre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hyperlink" Target="https://github.com/pgaudit/pgaudit" TargetMode="External"/><Relationship Id="rId30" Type="http://schemas.openxmlformats.org/officeDocument/2006/relationships/hyperlink" Target="mailto:Shanmugam.Muthusamy@mindtree.com"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WikMind_DocLibCT" ma:contentTypeID="0x0101000DCEAE10F13EEF46B9A83FC42361478400319CE7B4337FD94A85C9E427BAEDC700" ma:contentTypeVersion="12" ma:contentTypeDescription="QWikMind_DocLibCT" ma:contentTypeScope="" ma:versionID="b4c5f2c4b2b0229068511d264db080b4">
  <xsd:schema xmlns:xsd="http://www.w3.org/2001/XMLSchema" xmlns:xs="http://www.w3.org/2001/XMLSchema" xmlns:p="http://schemas.microsoft.com/office/2006/metadata/properties" xmlns:ns1="http://schemas.microsoft.com/sharepoint/v3" xmlns:ns2="eba45453-0710-4f2b-b902-849c0489e8b3" targetNamespace="http://schemas.microsoft.com/office/2006/metadata/properties" ma:root="true" ma:fieldsID="1d1e1b2a72d0116694f0e1266073e312" ns1:_="" ns2:_="">
    <xsd:import namespace="http://schemas.microsoft.com/sharepoint/v3"/>
    <xsd:import namespace="eba45453-0710-4f2b-b902-849c0489e8b3"/>
    <xsd:element name="properties">
      <xsd:complexType>
        <xsd:sequence>
          <xsd:element name="documentManagement">
            <xsd:complexType>
              <xsd:all>
                <xsd:element ref="ns2:Base_x0020_lined_x0020_version" minOccurs="0"/>
                <xsd:element ref="ns2:Number_x0020_of_x0020_Shares" minOccurs="0"/>
                <xsd:element ref="ns2:TaxCatchAll" minOccurs="0"/>
                <xsd:element ref="ns2:TaxCatchAllLabel" minOccurs="0"/>
                <xsd:element ref="ns2:ade8b950ba9c439f8d22385d0835ebf4" minOccurs="0"/>
                <xsd:element ref="ns2:o3025eaec76641a6b11510b35ca780a3" minOccurs="0"/>
                <xsd:element ref="ns2:p75af93e8f2d4da1bfd8ee03894c273d" minOccurs="0"/>
                <xsd:element ref="ns2:g07cf105ceb44f9eac973795118e31cd" minOccurs="0"/>
                <xsd:element ref="ns2:kc408487f82e4661b7f1ec7697256cfb" minOccurs="0"/>
                <xsd:element ref="ns2:d856517c4125489da86b7d45cc2cfd35"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4" nillable="true" ma:displayName="Rating (0-5)" ma:decimals="2" ma:description="Average value of all the ratings that have been submitted" ma:internalName="AverageRating" ma:readOnly="true">
      <xsd:simpleType>
        <xsd:restriction base="dms:Number"/>
      </xsd:simpleType>
    </xsd:element>
    <xsd:element name="RatingCount" ma:index="25" nillable="true" ma:displayName="Number of Ratings" ma:decimals="0" ma:description="Number of ratings submitted" ma:internalName="RatingCount" ma:readOnly="true">
      <xsd:simpleType>
        <xsd:restriction base="dms:Number"/>
      </xsd:simpleType>
    </xsd:element>
    <xsd:element name="RatedBy" ma:index="2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7" nillable="true" ma:displayName="User ratings" ma:description="User ratings for the item" ma:hidden="true" ma:internalName="Ratings">
      <xsd:simpleType>
        <xsd:restriction base="dms:Note"/>
      </xsd:simpleType>
    </xsd:element>
    <xsd:element name="LikesCount" ma:index="28" nillable="true" ma:displayName="Number of Likes" ma:internalName="LikesCount">
      <xsd:simpleType>
        <xsd:restriction base="dms:Unknown"/>
      </xsd:simpleType>
    </xsd:element>
    <xsd:element name="LikedBy" ma:index="2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45453-0710-4f2b-b902-849c0489e8b3" elementFormDefault="qualified">
    <xsd:import namespace="http://schemas.microsoft.com/office/2006/documentManagement/types"/>
    <xsd:import namespace="http://schemas.microsoft.com/office/infopath/2007/PartnerControls"/>
    <xsd:element name="Base_x0020_lined_x0020_version" ma:index="7" nillable="true" ma:displayName="Base lined version" ma:internalName="Base_x0020_lined_x0020_version" ma:percentage="FALSE">
      <xsd:simpleType>
        <xsd:restriction base="dms:Number"/>
      </xsd:simpleType>
    </xsd:element>
    <xsd:element name="Number_x0020_of_x0020_Shares" ma:index="8" nillable="true" ma:displayName="Number of Shares" ma:internalName="Number_x0020_of_x0020_Shares" ma:percentage="FALSE">
      <xsd:simpleType>
        <xsd:restriction base="dms:Number"/>
      </xsd:simpleType>
    </xsd:element>
    <xsd:element name="TaxCatchAll" ma:index="9" nillable="true" ma:displayName="Taxonomy Catch All Column" ma:hidden="true" ma:list="{e447497c-bd40-4a1e-925a-14d01e8362a0}" ma:internalName="TaxCatchAll" ma:showField="CatchAllData" ma:web="eba45453-0710-4f2b-b902-849c0489e8b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e447497c-bd40-4a1e-925a-14d01e8362a0}" ma:internalName="TaxCatchAllLabel" ma:readOnly="true" ma:showField="CatchAllDataLabel" ma:web="eba45453-0710-4f2b-b902-849c0489e8b3">
      <xsd:complexType>
        <xsd:complexContent>
          <xsd:extension base="dms:MultiChoiceLookup">
            <xsd:sequence>
              <xsd:element name="Value" type="dms:Lookup" maxOccurs="unbounded" minOccurs="0" nillable="true"/>
            </xsd:sequence>
          </xsd:extension>
        </xsd:complexContent>
      </xsd:complexType>
    </xsd:element>
    <xsd:element name="ade8b950ba9c439f8d22385d0835ebf4" ma:index="13" ma:taxonomy="true" ma:internalName="ade8b950ba9c439f8d22385d0835ebf4" ma:taxonomyFieldName="Domain" ma:displayName="Domain" ma:default="" ma:fieldId="{ade8b950-ba9c-439f-8d22-385d0835ebf4}" ma:sspId="5b50403e-2534-4412-97a2-8c1df47f5412" ma:termSetId="e4a7542b-09a8-4455-8a98-704a92bc9da4" ma:anchorId="00000000-0000-0000-0000-000000000000" ma:open="true" ma:isKeyword="false">
      <xsd:complexType>
        <xsd:sequence>
          <xsd:element ref="pc:Terms" minOccurs="0" maxOccurs="1"/>
        </xsd:sequence>
      </xsd:complexType>
    </xsd:element>
    <xsd:element name="o3025eaec76641a6b11510b35ca780a3" ma:index="15" nillable="true" ma:taxonomy="true" ma:internalName="o3025eaec76641a6b11510b35ca780a3" ma:taxonomyFieldName="Lifecycle" ma:displayName="Lifecycle" ma:readOnly="false" ma:default="" ma:fieldId="{83025eae-c766-41a6-b115-10b35ca780a3}" ma:sspId="5b50403e-2534-4412-97a2-8c1df47f5412" ma:termSetId="5d4770b7-b34c-4fc4-89ae-4c842de632d1" ma:anchorId="00000000-0000-0000-0000-000000000000" ma:open="true" ma:isKeyword="false">
      <xsd:complexType>
        <xsd:sequence>
          <xsd:element ref="pc:Terms" minOccurs="0" maxOccurs="1"/>
        </xsd:sequence>
      </xsd:complexType>
    </xsd:element>
    <xsd:element name="p75af93e8f2d4da1bfd8ee03894c273d" ma:index="17" ma:taxonomy="true" ma:internalName="p75af93e8f2d4da1bfd8ee03894c273d" ma:taxonomyFieldName="Artifact_x0020_Type" ma:displayName="Artifact Type" ma:default="" ma:fieldId="{975af93e-8f2d-4da1-bfd8-ee03894c273d}" ma:sspId="5b50403e-2534-4412-97a2-8c1df47f5412" ma:termSetId="5e284cf8-7fac-4664-a8ae-ef6f28d80650" ma:anchorId="00000000-0000-0000-0000-000000000000" ma:open="false" ma:isKeyword="false">
      <xsd:complexType>
        <xsd:sequence>
          <xsd:element ref="pc:Terms" minOccurs="0" maxOccurs="1"/>
        </xsd:sequence>
      </xsd:complexType>
    </xsd:element>
    <xsd:element name="g07cf105ceb44f9eac973795118e31cd" ma:index="18" ma:taxonomy="true" ma:internalName="g07cf105ceb44f9eac973795118e31cd" ma:taxonomyFieldName="Process_x0020_Type" ma:displayName="Process Type" ma:default="" ma:fieldId="{007cf105-ceb4-4f9e-ac97-3795118e31cd}" ma:sspId="5b50403e-2534-4412-97a2-8c1df47f5412" ma:termSetId="2e2286ae-9682-4849-94bb-5c240a41b87d" ma:anchorId="00000000-0000-0000-0000-000000000000" ma:open="true" ma:isKeyword="false">
      <xsd:complexType>
        <xsd:sequence>
          <xsd:element ref="pc:Terms" minOccurs="0" maxOccurs="1"/>
        </xsd:sequence>
      </xsd:complexType>
    </xsd:element>
    <xsd:element name="kc408487f82e4661b7f1ec7697256cfb" ma:index="20" ma:taxonomy="true" ma:internalName="kc408487f82e4661b7f1ec7697256cfb" ma:taxonomyFieldName="Project_x0020_Type" ma:displayName="Project Type" ma:default="" ma:fieldId="{4c408487-f82e-4661-b7f1-ec7697256cfb}" ma:sspId="5b50403e-2534-4412-97a2-8c1df47f5412" ma:termSetId="6e642699-3771-4689-99ff-ae28d4da4591" ma:anchorId="00000000-0000-0000-0000-000000000000" ma:open="true" ma:isKeyword="false">
      <xsd:complexType>
        <xsd:sequence>
          <xsd:element ref="pc:Terms" minOccurs="0" maxOccurs="1"/>
        </xsd:sequence>
      </xsd:complexType>
    </xsd:element>
    <xsd:element name="d856517c4125489da86b7d45cc2cfd35" ma:index="22" nillable="true" ma:taxonomy="true" ma:internalName="d856517c4125489da86b7d45cc2cfd35" ma:taxonomyFieldName="Phase_x0020_Name" ma:displayName="Phase Name" ma:readOnly="false" ma:default="" ma:fieldId="{d856517c-4125-489d-a86b-7d45cc2cfd35}" ma:sspId="5b50403e-2534-4412-97a2-8c1df47f5412" ma:termSetId="e4a7542b-09a8-4455-8a98-704a92bc9da4"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75af93e8f2d4da1bfd8ee03894c273d xmlns="eba45453-0710-4f2b-b902-849c0489e8b3">
      <Terms xmlns="http://schemas.microsoft.com/office/infopath/2007/PartnerControls">
        <TermInfo xmlns="http://schemas.microsoft.com/office/infopath/2007/PartnerControls">
          <TermName xmlns="http://schemas.microsoft.com/office/infopath/2007/PartnerControls">Templates</TermName>
          <TermId xmlns="http://schemas.microsoft.com/office/infopath/2007/PartnerControls">5dcb321d-9d27-4f34-9e93-35454fadc270</TermId>
        </TermInfo>
      </Terms>
    </p75af93e8f2d4da1bfd8ee03894c273d>
    <d856517c4125489da86b7d45cc2cfd35 xmlns="eba45453-0710-4f2b-b902-849c0489e8b3">
      <Terms xmlns="http://schemas.microsoft.com/office/infopath/2007/PartnerControls">
        <TermInfo xmlns="http://schemas.microsoft.com/office/infopath/2007/PartnerControls">
          <TermName xmlns="http://schemas.microsoft.com/office/infopath/2007/PartnerControls">Architecture ＆ Design</TermName>
          <TermId xmlns="http://schemas.microsoft.com/office/infopath/2007/PartnerControls">29893ade-4b2d-4456-bedb-b4c6e01e6dee</TermId>
        </TermInfo>
      </Terms>
    </d856517c4125489da86b7d45cc2cfd35>
    <kc408487f82e4661b7f1ec7697256cfb xmlns="eba45453-0710-4f2b-b902-849c0489e8b3">
      <Terms xmlns="http://schemas.microsoft.com/office/infopath/2007/PartnerControls">
        <TermInfo xmlns="http://schemas.microsoft.com/office/infopath/2007/PartnerControls">
          <TermName xmlns="http://schemas.microsoft.com/office/infopath/2007/PartnerControls">Development</TermName>
          <TermId xmlns="http://schemas.microsoft.com/office/infopath/2007/PartnerControls">8bcf7cda-f9ab-4369-b1c0-6e71ec16fbe5</TermId>
        </TermInfo>
      </Terms>
    </kc408487f82e4661b7f1ec7697256cfb>
    <g07cf105ceb44f9eac973795118e31cd xmlns="eba45453-0710-4f2b-b902-849c0489e8b3">
      <Terms xmlns="http://schemas.microsoft.com/office/infopath/2007/PartnerControls">
        <TermInfo xmlns="http://schemas.microsoft.com/office/infopath/2007/PartnerControls">
          <TermName xmlns="http://schemas.microsoft.com/office/infopath/2007/PartnerControls">Engineering</TermName>
          <TermId xmlns="http://schemas.microsoft.com/office/infopath/2007/PartnerControls">f2d69557-9aa6-495c-aedc-5a0070a51a26</TermId>
        </TermInfo>
      </Terms>
    </g07cf105ceb44f9eac973795118e31cd>
    <Number_x0020_of_x0020_Shares xmlns="eba45453-0710-4f2b-b902-849c0489e8b3" xsi:nil="true"/>
    <ade8b950ba9c439f8d22385d0835ebf4 xmlns="eba45453-0710-4f2b-b902-849c0489e8b3">
      <Terms xmlns="http://schemas.microsoft.com/office/infopath/2007/PartnerControls">
        <TermInfo xmlns="http://schemas.microsoft.com/office/infopath/2007/PartnerControls">
          <TermName xmlns="http://schemas.microsoft.com/office/infopath/2007/PartnerControls">Application development</TermName>
          <TermId xmlns="http://schemas.microsoft.com/office/infopath/2007/PartnerControls">c594b570-417c-4137-b9da-776703cd66d8</TermId>
        </TermInfo>
      </Terms>
    </ade8b950ba9c439f8d22385d0835ebf4>
    <TaxCatchAll xmlns="eba45453-0710-4f2b-b902-849c0489e8b3">
      <Value>16</Value>
      <Value>10</Value>
      <Value>8</Value>
      <Value>5</Value>
      <Value>4</Value>
      <Value>35</Value>
    </TaxCatchAll>
    <Base_x0020_lined_x0020_version xmlns="eba45453-0710-4f2b-b902-849c0489e8b3" xsi:nil="true"/>
    <o3025eaec76641a6b11510b35ca780a3 xmlns="eba45453-0710-4f2b-b902-849c0489e8b3">
      <Terms xmlns="http://schemas.microsoft.com/office/infopath/2007/PartnerControls">
        <TermInfo xmlns="http://schemas.microsoft.com/office/infopath/2007/PartnerControls">
          <TermName xmlns="http://schemas.microsoft.com/office/infopath/2007/PartnerControls">Iterative</TermName>
          <TermId xmlns="http://schemas.microsoft.com/office/infopath/2007/PartnerControls">8f4e64f1-c64c-4e17-bc18-15aa4fe57554</TermId>
        </TermInfo>
      </Terms>
    </o3025eaec76641a6b11510b35ca780a3>
    <LikesCount xmlns="http://schemas.microsoft.com/sharepoint/v3" xsi:nil="true"/>
    <Ratings xmlns="http://schemas.microsoft.com/sharepoint/v3">1,</Ratings>
    <LikedBy xmlns="http://schemas.microsoft.com/sharepoint/v3">
      <UserInfo>
        <DisplayName/>
        <AccountId xsi:nil="true"/>
        <AccountType/>
      </UserInfo>
    </LikedBy>
    <RatedBy xmlns="http://schemas.microsoft.com/sharepoint/v3">
      <UserInfo>
        <DisplayName>i:0#.w|mindtree\m9004246</DisplayName>
        <AccountId>39</AccountId>
        <AccountType/>
      </UserInfo>
    </RatedBy>
    <RatingCount xmlns="http://schemas.microsoft.com/sharepoint/v3">1</RatingCount>
    <AverageRating xmlns="http://schemas.microsoft.com/sharepoint/v3">1</AverageRat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4F5D-BD40-4731-A9AF-255D9C25A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45453-0710-4f2b-b902-849c0489e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029C4D-9D2C-4BEE-B75A-882D777B61DF}">
  <ds:schemaRefs>
    <ds:schemaRef ds:uri="http://schemas.microsoft.com/office/2006/metadata/properties"/>
    <ds:schemaRef ds:uri="http://schemas.microsoft.com/office/infopath/2007/PartnerControls"/>
    <ds:schemaRef ds:uri="eba45453-0710-4f2b-b902-849c0489e8b3"/>
    <ds:schemaRef ds:uri="http://schemas.microsoft.com/sharepoint/v3"/>
  </ds:schemaRefs>
</ds:datastoreItem>
</file>

<file path=customXml/itemProps3.xml><?xml version="1.0" encoding="utf-8"?>
<ds:datastoreItem xmlns:ds="http://schemas.openxmlformats.org/officeDocument/2006/customXml" ds:itemID="{FCC3CDE3-62D6-4599-AA8E-8ABB36CC1B7D}">
  <ds:schemaRefs>
    <ds:schemaRef ds:uri="http://schemas.microsoft.com/sharepoint/v3/contenttype/forms"/>
  </ds:schemaRefs>
</ds:datastoreItem>
</file>

<file path=customXml/itemProps4.xml><?xml version="1.0" encoding="utf-8"?>
<ds:datastoreItem xmlns:ds="http://schemas.openxmlformats.org/officeDocument/2006/customXml" ds:itemID="{A264FBBA-F5A1-4722-A602-12E81ACE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4724</TotalTime>
  <Pages>1</Pages>
  <Words>5341</Words>
  <Characters>30445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Architecture Definition Template</vt:lpstr>
    </vt:vector>
  </TitlesOfParts>
  <Company>MindTree Ltd</Company>
  <LinksUpToDate>false</LinksUpToDate>
  <CharactersWithSpaces>35715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Template</dc:title>
  <dc:subject/>
  <dc:creator>Arun Patra</dc:creator>
  <cp:keywords/>
  <dc:description/>
  <cp:lastModifiedBy>Nasir Khan</cp:lastModifiedBy>
  <cp:revision>57</cp:revision>
  <cp:lastPrinted>2013-08-29T13:48:00Z</cp:lastPrinted>
  <dcterms:created xsi:type="dcterms:W3CDTF">2018-11-20T05:10:00Z</dcterms:created>
  <dcterms:modified xsi:type="dcterms:W3CDTF">2018-12-05T10:14:00Z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0x0101000DCEAE10F13EEF46B9A83FC42361478400319CE7B4337FD94A85C9E427BAEDC700</vt:lpwstr>
  </property>
  <property fmtid="{D5CDD505-2E9C-101B-9397-08002B2CF9AE}" pid="3" name="Process Type">
    <vt:lpwstr>4;#Engineering|f2d69557-9aa6-495c-aedc-5a0070a51a26</vt:lpwstr>
  </property>
  <property fmtid="{D5CDD505-2E9C-101B-9397-08002B2CF9AE}" pid="4" name="Project Type">
    <vt:lpwstr>5;#Development|8bcf7cda-f9ab-4369-b1c0-6e71ec16fbe5</vt:lpwstr>
  </property>
  <property fmtid="{D5CDD505-2E9C-101B-9397-08002B2CF9AE}" pid="5" name="Artifact Type">
    <vt:lpwstr>16;#Templates|5dcb321d-9d27-4f34-9e93-35454fadc270</vt:lpwstr>
  </property>
  <property fmtid="{D5CDD505-2E9C-101B-9397-08002B2CF9AE}" pid="6" name="Lifecycle">
    <vt:lpwstr>10;#Iterative|8f4e64f1-c64c-4e17-bc18-15aa4fe57554</vt:lpwstr>
  </property>
  <property fmtid="{D5CDD505-2E9C-101B-9397-08002B2CF9AE}" pid="7" name="Domain">
    <vt:lpwstr>8;#Application development|c594b570-417c-4137-b9da-776703cd66d8</vt:lpwstr>
  </property>
  <property fmtid="{D5CDD505-2E9C-101B-9397-08002B2CF9AE}" pid="8" name="Phase Name">
    <vt:lpwstr>35;#Architecture ＆ Design|29893ade-4b2d-4456-bedb-b4c6e01e6dee</vt:lpwstr>
  </property>
  <property fmtid="{D5CDD505-2E9C-101B-9397-08002B2CF9AE}" pid="9" name="MSIP_Label_cdce5ffd-ebee-41cb-83d4-15a3d6148dfe_Enabled">
    <vt:lpwstr>True</vt:lpwstr>
  </property>
  <property fmtid="{D5CDD505-2E9C-101B-9397-08002B2CF9AE}" pid="10" name="MSIP_Label_cdce5ffd-ebee-41cb-83d4-15a3d6148dfe_SiteId">
    <vt:lpwstr>85c997b9-f494-46b3-a11d-772983cf6f11</vt:lpwstr>
  </property>
  <property fmtid="{D5CDD505-2E9C-101B-9397-08002B2CF9AE}" pid="11" name="MSIP_Label_cdce5ffd-ebee-41cb-83d4-15a3d6148dfe_Owner">
    <vt:lpwstr>M1045585@mindtree.com</vt:lpwstr>
  </property>
  <property fmtid="{D5CDD505-2E9C-101B-9397-08002B2CF9AE}" pid="12" name="MSIP_Label_cdce5ffd-ebee-41cb-83d4-15a3d6148dfe_SetDate">
    <vt:lpwstr>2018-06-29T06:29:42.9285657Z</vt:lpwstr>
  </property>
  <property fmtid="{D5CDD505-2E9C-101B-9397-08002B2CF9AE}" pid="13" name="MSIP_Label_cdce5ffd-ebee-41cb-83d4-15a3d6148dfe_Name">
    <vt:lpwstr>Confidential</vt:lpwstr>
  </property>
  <property fmtid="{D5CDD505-2E9C-101B-9397-08002B2CF9AE}" pid="14" name="MSIP_Label_cdce5ffd-ebee-41cb-83d4-15a3d6148dfe_Application">
    <vt:lpwstr>Microsoft Azure Information Protection</vt:lpwstr>
  </property>
  <property fmtid="{D5CDD505-2E9C-101B-9397-08002B2CF9AE}" pid="15" name="MSIP_Label_cdce5ffd-ebee-41cb-83d4-15a3d6148dfe_Extended_MSFT_Method">
    <vt:lpwstr>Manual</vt:lpwstr>
  </property>
  <property fmtid="{D5CDD505-2E9C-101B-9397-08002B2CF9AE}" pid="16" name="Sensitivity">
    <vt:lpwstr>Confidential</vt:lpwstr>
  </property>
</Properties>
</file>