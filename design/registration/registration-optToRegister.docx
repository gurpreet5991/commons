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8C34" w14:textId="77777777" w:rsidR="00906703" w:rsidRDefault="00906703" w:rsidP="00906703">
      <w:pPr>
        <w:jc w:val="center"/>
        <w:rPr>
          <w:sz w:val="44"/>
          <w:szCs w:val="44"/>
        </w:rPr>
      </w:pPr>
    </w:p>
    <w:p w14:paraId="4D8961C9" w14:textId="77777777" w:rsidR="00906703" w:rsidRDefault="00906703" w:rsidP="00906703">
      <w:pPr>
        <w:jc w:val="center"/>
        <w:rPr>
          <w:sz w:val="44"/>
          <w:szCs w:val="44"/>
        </w:rPr>
      </w:pPr>
    </w:p>
    <w:p w14:paraId="2A792D05" w14:textId="77777777" w:rsidR="00906703" w:rsidRDefault="00906703" w:rsidP="00906703">
      <w:pPr>
        <w:jc w:val="center"/>
        <w:rPr>
          <w:sz w:val="44"/>
          <w:szCs w:val="44"/>
        </w:rPr>
      </w:pPr>
    </w:p>
    <w:p w14:paraId="05C0D9DC" w14:textId="77777777" w:rsidR="00906703" w:rsidRDefault="00906703" w:rsidP="00906703">
      <w:pPr>
        <w:jc w:val="center"/>
        <w:rPr>
          <w:sz w:val="44"/>
          <w:szCs w:val="44"/>
        </w:rPr>
      </w:pPr>
    </w:p>
    <w:p w14:paraId="52727382" w14:textId="77777777" w:rsidR="00906703" w:rsidRDefault="00906703" w:rsidP="00906703">
      <w:pPr>
        <w:jc w:val="center"/>
        <w:rPr>
          <w:sz w:val="44"/>
          <w:szCs w:val="44"/>
        </w:rPr>
      </w:pPr>
    </w:p>
    <w:p w14:paraId="0BC630F9" w14:textId="77777777" w:rsidR="00906703" w:rsidRDefault="00906703" w:rsidP="00906703">
      <w:pPr>
        <w:jc w:val="center"/>
        <w:rPr>
          <w:sz w:val="44"/>
          <w:szCs w:val="44"/>
        </w:rPr>
      </w:pPr>
    </w:p>
    <w:p w14:paraId="4D5185C4" w14:textId="77777777" w:rsidR="00906703" w:rsidRDefault="00906703" w:rsidP="00906703">
      <w:pPr>
        <w:jc w:val="center"/>
        <w:rPr>
          <w:sz w:val="44"/>
          <w:szCs w:val="44"/>
        </w:rPr>
      </w:pPr>
    </w:p>
    <w:p w14:paraId="3CD2E29B" w14:textId="77777777" w:rsidR="00D02DAE" w:rsidRDefault="00906703" w:rsidP="00906703">
      <w:pPr>
        <w:jc w:val="center"/>
        <w:rPr>
          <w:ins w:id="0" w:author="Omsaieswar Mulakaluri" w:date="2018-10-08T13:48:00Z"/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>Registration Module</w:t>
      </w:r>
      <w:del w:id="1" w:author="Omsaieswar Mulakaluri" w:date="2018-10-08T13:48:00Z">
        <w:r w:rsidDel="00D02DAE">
          <w:rPr>
            <w:sz w:val="44"/>
            <w:szCs w:val="44"/>
          </w:rPr>
          <w:delText>:</w:delText>
        </w:r>
      </w:del>
      <w:r>
        <w:rPr>
          <w:sz w:val="44"/>
          <w:szCs w:val="44"/>
        </w:rPr>
        <w:t xml:space="preserve"> </w:t>
      </w:r>
    </w:p>
    <w:p w14:paraId="4B858AB7" w14:textId="0717F306" w:rsidR="00906703" w:rsidRDefault="00906703" w:rsidP="00906703">
      <w:pPr>
        <w:jc w:val="center"/>
        <w:rPr>
          <w:sz w:val="44"/>
          <w:szCs w:val="44"/>
        </w:rPr>
      </w:pPr>
      <w:r>
        <w:rPr>
          <w:sz w:val="44"/>
          <w:szCs w:val="44"/>
        </w:rPr>
        <w:t>Opt to Register</w:t>
      </w:r>
    </w:p>
    <w:p w14:paraId="5D277881" w14:textId="77777777" w:rsidR="00C713AD" w:rsidRDefault="00C713AD"/>
    <w:p w14:paraId="4E46C787" w14:textId="77777777" w:rsidR="00906703" w:rsidRDefault="00906703"/>
    <w:p w14:paraId="0C6157A5" w14:textId="77777777" w:rsidR="00906703" w:rsidRDefault="00906703"/>
    <w:p w14:paraId="0D6C0101" w14:textId="77777777" w:rsidR="00906703" w:rsidRDefault="00906703"/>
    <w:p w14:paraId="036F2F5A" w14:textId="77777777" w:rsidR="00906703" w:rsidRDefault="00906703"/>
    <w:p w14:paraId="5B7834B5" w14:textId="77777777" w:rsidR="00906703" w:rsidRDefault="00906703"/>
    <w:p w14:paraId="2D8AF99E" w14:textId="77777777" w:rsidR="00906703" w:rsidRDefault="00906703"/>
    <w:p w14:paraId="4796F186" w14:textId="77777777" w:rsidR="00906703" w:rsidRDefault="00906703"/>
    <w:p w14:paraId="04BC7454" w14:textId="77777777" w:rsidR="00906703" w:rsidRDefault="00906703"/>
    <w:p w14:paraId="4CC77B67" w14:textId="77777777" w:rsidR="00906703" w:rsidRDefault="00906703"/>
    <w:p w14:paraId="1BD603CC" w14:textId="77777777" w:rsidR="00906703" w:rsidRDefault="00906703"/>
    <w:p w14:paraId="7C5C79BB" w14:textId="77777777" w:rsidR="00906703" w:rsidRDefault="00906703"/>
    <w:p w14:paraId="02B6E5DC" w14:textId="77777777" w:rsidR="00906703" w:rsidRDefault="00906703"/>
    <w:p w14:paraId="3D9CE431" w14:textId="77777777" w:rsidR="00906703" w:rsidRDefault="00906703"/>
    <w:p w14:paraId="46EAF947" w14:textId="77777777" w:rsidR="00906703" w:rsidRDefault="009067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14:paraId="3F6A0298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14:paraId="60F246FA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14:paraId="4999C2C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14:paraId="2AD243F4" w14:textId="77777777" w:rsidR="00906703" w:rsidRP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14:paraId="5F85C48D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14:paraId="29D2380E" w14:textId="77777777" w:rsidR="00DA3D4D" w:rsidRDefault="00DA3D4D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00BD3AF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68BF350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2023F3E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</w:t>
      </w:r>
    </w:p>
    <w:p w14:paraId="5B412A94" w14:textId="77777777" w:rsid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E0B4FBF" w14:textId="77777777" w:rsidR="00AE05EC" w:rsidRP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2FF4660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14:paraId="563BB19B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B197441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A8DBF80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AF85BD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4E7B50C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08196FD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2E3725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AA5CC57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59D1EEA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37B7D3D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246E15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43F47E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AB55FF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B2EC59D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C601E2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E71C3C4" w14:textId="77777777" w:rsidR="00AE05EC" w:rsidRPr="00D36CF5" w:rsidRDefault="00AE05EC" w:rsidP="00AE05EC">
      <w:pPr>
        <w:pStyle w:val="Heading1"/>
        <w:rPr>
          <w:b/>
          <w:u w:val="single"/>
        </w:rPr>
      </w:pPr>
      <w:r w:rsidRPr="00D36CF5">
        <w:rPr>
          <w:b/>
          <w:u w:val="single"/>
        </w:rPr>
        <w:t>Functional Background</w:t>
      </w:r>
    </w:p>
    <w:p w14:paraId="0D700AE0" w14:textId="4E1FADFC" w:rsidR="00AE05EC" w:rsidRPr="008E0123" w:rsidRDefault="00AE05EC" w:rsidP="00AE05EC">
      <w:pPr>
        <w:ind w:firstLine="720"/>
        <w:rPr>
          <w:sz w:val="24"/>
        </w:rPr>
      </w:pPr>
      <w:r>
        <w:rPr>
          <w:sz w:val="24"/>
        </w:rPr>
        <w:t>On login successful, we are bound to check for the list of sync jobs</w:t>
      </w:r>
      <w:r w:rsidR="000E45AE">
        <w:rPr>
          <w:sz w:val="24"/>
        </w:rPr>
        <w:t xml:space="preserve"> run successfully or not,</w:t>
      </w:r>
      <w:r>
        <w:rPr>
          <w:sz w:val="24"/>
        </w:rPr>
        <w:t xml:space="preserve"> before flashing the “New Registration” screen. </w:t>
      </w:r>
      <w:r w:rsidR="000E45AE">
        <w:rPr>
          <w:sz w:val="24"/>
        </w:rPr>
        <w:t>Functionally, on start of the application</w:t>
      </w:r>
      <w:ins w:id="2" w:author="Omsaieswar Mulakaluri" w:date="2018-10-08T13:52:00Z">
        <w:r w:rsidR="00B04EA1">
          <w:rPr>
            <w:sz w:val="24"/>
          </w:rPr>
          <w:t xml:space="preserve">, </w:t>
        </w:r>
      </w:ins>
      <w:del w:id="3" w:author="Omsaieswar Mulakaluri" w:date="2018-10-08T13:52:00Z">
        <w:r w:rsidR="000E45AE" w:rsidDel="00B04EA1">
          <w:rPr>
            <w:sz w:val="24"/>
          </w:rPr>
          <w:delText xml:space="preserve"> the </w:delText>
        </w:r>
      </w:del>
      <w:del w:id="4" w:author="Omsaieswar Mulakaluri" w:date="2018-10-08T13:51:00Z">
        <w:r w:rsidR="000E45AE" w:rsidDel="00B04EA1">
          <w:rPr>
            <w:sz w:val="24"/>
          </w:rPr>
          <w:delText>sync</w:delText>
        </w:r>
      </w:del>
      <w:del w:id="5" w:author="Omsaieswar Mulakaluri" w:date="2018-10-08T13:49:00Z">
        <w:r w:rsidR="000E45AE" w:rsidDel="00B04EA1">
          <w:rPr>
            <w:sz w:val="24"/>
          </w:rPr>
          <w:delText>er</w:delText>
        </w:r>
      </w:del>
      <w:del w:id="6" w:author="Omsaieswar Mulakaluri" w:date="2018-10-08T13:51:00Z">
        <w:r w:rsidR="000E45AE" w:rsidDel="00B04EA1">
          <w:rPr>
            <w:sz w:val="24"/>
          </w:rPr>
          <w:delText xml:space="preserve"> starts running, </w:delText>
        </w:r>
      </w:del>
      <w:r w:rsidR="000E45AE">
        <w:rPr>
          <w:sz w:val="24"/>
        </w:rPr>
        <w:t xml:space="preserve">we need to get the list of sync jobs (Job IDs) </w:t>
      </w:r>
      <w:ins w:id="7" w:author="Omsaieswar Mulakaluri" w:date="2018-10-08T13:52:00Z">
        <w:r w:rsidR="00B04EA1">
          <w:rPr>
            <w:sz w:val="24"/>
          </w:rPr>
          <w:t xml:space="preserve">which we are configured as part of the configuration </w:t>
        </w:r>
      </w:ins>
      <w:r w:rsidR="000E45AE">
        <w:rPr>
          <w:sz w:val="24"/>
        </w:rPr>
        <w:t xml:space="preserve">and hit DB for the corresponding job completion status. </w:t>
      </w:r>
      <w:ins w:id="8" w:author="Omsaieswar Mulakaluri" w:date="2018-10-08T13:54:00Z">
        <w:r w:rsidR="00B04EA1">
          <w:rPr>
            <w:sz w:val="24"/>
          </w:rPr>
          <w:t>A</w:t>
        </w:r>
      </w:ins>
      <w:ins w:id="9" w:author="Omsaieswar Mulakaluri" w:date="2018-10-08T13:53:00Z">
        <w:r w:rsidR="00B04EA1">
          <w:rPr>
            <w:sz w:val="24"/>
          </w:rPr>
          <w:t xml:space="preserve">ll jobs synch status is verified based on the frequency configured as </w:t>
        </w:r>
      </w:ins>
      <w:ins w:id="10" w:author="Omsaieswar Mulakaluri" w:date="2018-10-08T13:54:00Z">
        <w:r w:rsidR="00B04EA1">
          <w:rPr>
            <w:sz w:val="24"/>
          </w:rPr>
          <w:t xml:space="preserve">part of the </w:t>
        </w:r>
      </w:ins>
      <w:ins w:id="11" w:author="Omsaieswar Mulakaluri" w:date="2018-10-08T13:53:00Z">
        <w:r w:rsidR="00B04EA1">
          <w:rPr>
            <w:sz w:val="24"/>
          </w:rPr>
          <w:t>configuration.</w:t>
        </w:r>
      </w:ins>
      <w:ins w:id="12" w:author="Omsaieswar Mulakaluri" w:date="2018-10-08T13:54:00Z">
        <w:r w:rsidR="00B04EA1">
          <w:rPr>
            <w:sz w:val="24"/>
          </w:rPr>
          <w:t xml:space="preserve"> </w:t>
        </w:r>
      </w:ins>
      <w:ins w:id="13" w:author="Omsaieswar Mulakaluri" w:date="2018-10-08T13:55:00Z">
        <w:r w:rsidR="00B04EA1">
          <w:rPr>
            <w:sz w:val="24"/>
          </w:rPr>
          <w:t xml:space="preserve">If all jobs </w:t>
        </w:r>
      </w:ins>
      <w:ins w:id="14" w:author="Omsaieswar Mulakaluri" w:date="2018-10-08T13:56:00Z">
        <w:r w:rsidR="00B04EA1">
          <w:rPr>
            <w:sz w:val="24"/>
          </w:rPr>
          <w:t>status</w:t>
        </w:r>
      </w:ins>
      <w:ins w:id="15" w:author="Omsaieswar Mulakaluri" w:date="2018-10-08T13:55:00Z">
        <w:r w:rsidR="00B04EA1">
          <w:rPr>
            <w:sz w:val="24"/>
          </w:rPr>
          <w:t xml:space="preserve"> fall under the configured frequency all </w:t>
        </w:r>
      </w:ins>
      <w:ins w:id="16" w:author="Omsaieswar Mulakaluri" w:date="2018-10-08T13:56:00Z">
        <w:r w:rsidR="00B04EA1">
          <w:rPr>
            <w:sz w:val="24"/>
          </w:rPr>
          <w:t xml:space="preserve">got success </w:t>
        </w:r>
      </w:ins>
      <w:ins w:id="17" w:author="Omsaieswar Mulakaluri" w:date="2018-10-08T13:55:00Z">
        <w:r w:rsidR="00B04EA1">
          <w:rPr>
            <w:sz w:val="24"/>
          </w:rPr>
          <w:t xml:space="preserve">status, </w:t>
        </w:r>
      </w:ins>
      <w:del w:id="18" w:author="Omsaieswar Mulakaluri" w:date="2018-10-08T13:56:00Z">
        <w:r w:rsidR="000E45AE" w:rsidDel="00B04EA1">
          <w:rPr>
            <w:sz w:val="24"/>
          </w:rPr>
          <w:delText xml:space="preserve">Say N jobs are running, have to assure the status of sync jobs as completed across all N jobs. On successful completion of syncers </w:delText>
        </w:r>
      </w:del>
      <w:r w:rsidR="000E45AE">
        <w:rPr>
          <w:sz w:val="24"/>
        </w:rPr>
        <w:t xml:space="preserve">we are ought to provide the “New Registration” screen. In case of any failure or non-completion </w:t>
      </w:r>
      <w:ins w:id="19" w:author="Omsaieswar Mulakaluri" w:date="2018-10-08T13:56:00Z">
        <w:r w:rsidR="00B04EA1">
          <w:rPr>
            <w:sz w:val="24"/>
          </w:rPr>
          <w:t xml:space="preserve">status </w:t>
        </w:r>
      </w:ins>
      <w:r w:rsidR="000E45AE">
        <w:rPr>
          <w:sz w:val="24"/>
        </w:rPr>
        <w:t xml:space="preserve">of any of the </w:t>
      </w:r>
      <w:ins w:id="20" w:author="Omsaieswar Mulakaluri" w:date="2018-10-08T13:56:00Z">
        <w:r w:rsidR="00B04EA1">
          <w:rPr>
            <w:sz w:val="24"/>
          </w:rPr>
          <w:t xml:space="preserve">configured list of </w:t>
        </w:r>
      </w:ins>
      <w:del w:id="21" w:author="Omsaieswar Mulakaluri" w:date="2018-10-08T13:56:00Z">
        <w:r w:rsidR="000E45AE" w:rsidDel="00B04EA1">
          <w:rPr>
            <w:sz w:val="24"/>
          </w:rPr>
          <w:delText xml:space="preserve">N </w:delText>
        </w:r>
      </w:del>
      <w:r w:rsidR="000E45AE">
        <w:rPr>
          <w:sz w:val="24"/>
        </w:rPr>
        <w:t>job</w:t>
      </w:r>
      <w:ins w:id="22" w:author="Omsaieswar Mulakaluri" w:date="2018-10-08T13:57:00Z">
        <w:r w:rsidR="00B04EA1">
          <w:rPr>
            <w:sz w:val="24"/>
          </w:rPr>
          <w:t>s</w:t>
        </w:r>
      </w:ins>
      <w:r w:rsidR="000E45AE">
        <w:rPr>
          <w:sz w:val="24"/>
        </w:rPr>
        <w:t>, an alert message to be displayed saying “Please wait for the sync to complete” or “Sync is in progress” or “Please start a manual sync” (any of the message that is apt).</w:t>
      </w:r>
    </w:p>
    <w:p w14:paraId="1E5DF098" w14:textId="77777777" w:rsidR="00AE05EC" w:rsidRPr="008E0123" w:rsidRDefault="00AE05EC" w:rsidP="00AE05EC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14E3BA0F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Individual</w:t>
      </w:r>
    </w:p>
    <w:p w14:paraId="7F6585D2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officer</w:t>
      </w:r>
    </w:p>
    <w:p w14:paraId="74CBC837" w14:textId="77777777" w:rsidR="000E45AE" w:rsidRP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Supervisor</w:t>
      </w:r>
    </w:p>
    <w:p w14:paraId="48CCDACB" w14:textId="77777777" w:rsidR="00AE05EC" w:rsidRPr="000E45AE" w:rsidRDefault="00AE05EC" w:rsidP="000E45AE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14:paraId="75F27E7A" w14:textId="0C20472B" w:rsidR="00AE05EC" w:rsidRDefault="00AE05EC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A87858">
        <w:rPr>
          <w:sz w:val="24"/>
        </w:rPr>
        <w:t>list of sync job (job IDs)</w:t>
      </w:r>
      <w:ins w:id="23" w:author="Omsaieswar Mulakaluri" w:date="2018-10-08T13:59:00Z">
        <w:r w:rsidR="00693AF2">
          <w:rPr>
            <w:sz w:val="24"/>
          </w:rPr>
          <w:t xml:space="preserve"> from the </w:t>
        </w:r>
        <w:r w:rsidR="00CF62AE">
          <w:rPr>
            <w:sz w:val="24"/>
          </w:rPr>
          <w:t>configuration</w:t>
        </w:r>
      </w:ins>
      <w:r w:rsidR="00A87858">
        <w:rPr>
          <w:sz w:val="24"/>
        </w:rPr>
        <w:t>.</w:t>
      </w:r>
    </w:p>
    <w:p w14:paraId="72EAFB43" w14:textId="77777777" w:rsidR="00AE05EC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Hit the service with a job ID to check for the completion status in DB</w:t>
      </w:r>
    </w:p>
    <w:p w14:paraId="3BB63DBD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Get the Map&lt;Job ID, Status&gt;</w:t>
      </w:r>
    </w:p>
    <w:p w14:paraId="596B5400" w14:textId="77777777" w:rsidR="00A87858" w:rsidRPr="00A87858" w:rsidRDefault="00A87858" w:rsidP="00A87858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Possible Job status:</w:t>
      </w:r>
    </w:p>
    <w:p w14:paraId="058263C3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Completed</w:t>
      </w:r>
    </w:p>
    <w:p w14:paraId="7639E88F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In-Progress</w:t>
      </w:r>
    </w:p>
    <w:p w14:paraId="269BA30C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On-hold</w:t>
      </w:r>
    </w:p>
    <w:p w14:paraId="3BCAC8D2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Suspended </w:t>
      </w:r>
    </w:p>
    <w:p w14:paraId="6D86E260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If all Job ID status marks to Complete then show “New Registration” screen.</w:t>
      </w:r>
    </w:p>
    <w:p w14:paraId="6AA75EA7" w14:textId="77777777" w:rsidR="00A87858" w:rsidRDefault="00A87858" w:rsidP="005E7B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status is In-Progress then show alert message “Sync in progress!! Please wait for Sync to complete”.</w:t>
      </w:r>
    </w:p>
    <w:p w14:paraId="31E72E85" w14:textId="77777777" w:rsidR="00A87858" w:rsidRDefault="00A87858" w:rsidP="00A878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is suspended then alert message “Sync is suspended!! Please trigger manual sync”.</w:t>
      </w:r>
    </w:p>
    <w:p w14:paraId="0CF075D8" w14:textId="77777777" w:rsidR="00A87858" w:rsidRPr="00A87858" w:rsidRDefault="00A87858" w:rsidP="00A87858">
      <w:pPr>
        <w:pStyle w:val="ListParagraph"/>
        <w:rPr>
          <w:sz w:val="24"/>
        </w:rPr>
      </w:pPr>
    </w:p>
    <w:p w14:paraId="7FE5848E" w14:textId="0927E056" w:rsidR="00AE05EC" w:rsidRDefault="00AE05EC" w:rsidP="00A87858">
      <w:pPr>
        <w:rPr>
          <w:ins w:id="24" w:author="Omsaieswar Mulakaluri" w:date="2018-10-08T14:09:00Z"/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14:paraId="59D5EE79" w14:textId="15A9B763" w:rsidR="00507CE1" w:rsidRDefault="00507CE1">
      <w:pPr>
        <w:pStyle w:val="ListParagraph"/>
        <w:numPr>
          <w:ilvl w:val="0"/>
          <w:numId w:val="3"/>
        </w:numPr>
        <w:rPr>
          <w:ins w:id="25" w:author="Omsaieswar Mulakaluri" w:date="2018-10-08T14:09:00Z"/>
          <w:sz w:val="24"/>
        </w:rPr>
        <w:pPrChange w:id="26" w:author="Omsaieswar Mulakaluri" w:date="2018-10-08T14:09:00Z">
          <w:pPr/>
        </w:pPrChange>
      </w:pPr>
      <w:ins w:id="27" w:author="Omsaieswar Mulakaluri" w:date="2018-10-08T14:09:00Z">
        <w:r>
          <w:rPr>
            <w:sz w:val="24"/>
          </w:rPr>
          <w:t xml:space="preserve">Security: </w:t>
        </w:r>
      </w:ins>
    </w:p>
    <w:p w14:paraId="2AED1A06" w14:textId="7D397101" w:rsidR="00507CE1" w:rsidRDefault="00507CE1">
      <w:pPr>
        <w:pStyle w:val="ListParagraph"/>
        <w:numPr>
          <w:ilvl w:val="1"/>
          <w:numId w:val="3"/>
        </w:numPr>
        <w:rPr>
          <w:ins w:id="28" w:author="Omsaieswar Mulakaluri" w:date="2018-10-08T14:09:00Z"/>
          <w:sz w:val="24"/>
        </w:rPr>
        <w:pPrChange w:id="29" w:author="Omsaieswar Mulakaluri" w:date="2018-10-08T14:11:00Z">
          <w:pPr/>
        </w:pPrChange>
      </w:pPr>
      <w:ins w:id="30" w:author="Omsaieswar Mulakaluri" w:date="2018-10-08T14:09:00Z">
        <w:r>
          <w:rPr>
            <w:sz w:val="24"/>
          </w:rPr>
          <w:t xml:space="preserve">Should not store any sensitive information as </w:t>
        </w:r>
      </w:ins>
      <w:ins w:id="31" w:author="Omsaieswar Mulakaluri" w:date="2018-10-08T14:10:00Z">
        <w:r>
          <w:rPr>
            <w:sz w:val="24"/>
          </w:rPr>
          <w:t>plain</w:t>
        </w:r>
      </w:ins>
      <w:ins w:id="32" w:author="Omsaieswar Mulakaluri" w:date="2018-10-08T14:09:00Z">
        <w:r>
          <w:rPr>
            <w:sz w:val="24"/>
          </w:rPr>
          <w:t xml:space="preserve"> text information.</w:t>
        </w:r>
      </w:ins>
    </w:p>
    <w:p w14:paraId="42699BFD" w14:textId="1D2B9CD0" w:rsidR="00507CE1" w:rsidRPr="00507CE1" w:rsidRDefault="00507CE1">
      <w:pPr>
        <w:pStyle w:val="ListParagraph"/>
        <w:numPr>
          <w:ilvl w:val="1"/>
          <w:numId w:val="3"/>
        </w:numPr>
        <w:rPr>
          <w:sz w:val="24"/>
          <w:rPrChange w:id="33" w:author="Omsaieswar Mulakaluri" w:date="2018-10-08T14:09:00Z">
            <w:rPr/>
          </w:rPrChange>
        </w:rPr>
        <w:pPrChange w:id="34" w:author="Omsaieswar Mulakaluri" w:date="2018-10-08T14:11:00Z">
          <w:pPr/>
        </w:pPrChange>
      </w:pPr>
      <w:ins w:id="35" w:author="Omsaieswar Mulakaluri" w:date="2018-10-08T14:09:00Z">
        <w:r>
          <w:rPr>
            <w:sz w:val="24"/>
          </w:rPr>
          <w:t xml:space="preserve">The data which </w:t>
        </w:r>
      </w:ins>
      <w:ins w:id="36" w:author="Omsaieswar Mulakaluri" w:date="2018-10-08T14:10:00Z">
        <w:r>
          <w:rPr>
            <w:sz w:val="24"/>
          </w:rPr>
          <w:t xml:space="preserve">resides </w:t>
        </w:r>
      </w:ins>
      <w:ins w:id="37" w:author="Omsaieswar Mulakaluri" w:date="2018-10-08T14:09:00Z">
        <w:r>
          <w:rPr>
            <w:sz w:val="24"/>
          </w:rPr>
          <w:t xml:space="preserve">in the data-base </w:t>
        </w:r>
      </w:ins>
      <w:ins w:id="38" w:author="Omsaieswar Mulakaluri" w:date="2018-10-08T14:10:00Z">
        <w:r>
          <w:rPr>
            <w:sz w:val="24"/>
          </w:rPr>
          <w:t>should be</w:t>
        </w:r>
      </w:ins>
      <w:ins w:id="39" w:author="Omsaieswar Mulakaluri" w:date="2018-10-08T14:09:00Z">
        <w:r>
          <w:rPr>
            <w:sz w:val="24"/>
          </w:rPr>
          <w:t xml:space="preserve"> in encrypted format.</w:t>
        </w:r>
      </w:ins>
    </w:p>
    <w:p w14:paraId="231B386B" w14:textId="1172570A" w:rsidR="00AE05EC" w:rsidRPr="00AD1CFE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40" w:author="Omsaieswar Mulakaluri" w:date="2018-10-08T14:16:00Z">
        <w:r w:rsidDel="003B15B3">
          <w:rPr>
            <w:sz w:val="24"/>
          </w:rPr>
          <w:delText>Connectivity</w:delText>
        </w:r>
      </w:del>
      <w:ins w:id="41" w:author="Omsaieswar Mulakaluri" w:date="2018-10-08T14:16:00Z">
        <w:r w:rsidR="003B15B3">
          <w:rPr>
            <w:sz w:val="24"/>
          </w:rPr>
          <w:t>Network</w:t>
        </w:r>
      </w:ins>
      <w:r w:rsidRPr="008E0123">
        <w:rPr>
          <w:sz w:val="24"/>
        </w:rPr>
        <w:t xml:space="preserve">: </w:t>
      </w:r>
    </w:p>
    <w:p w14:paraId="66502C06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14:paraId="2CB5C323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The http read timeout parameter to be explicitly set, if client unable to connect to the REST service.</w:t>
      </w:r>
    </w:p>
    <w:p w14:paraId="540BF134" w14:textId="77777777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69312969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1E0E92F7" w14:textId="77777777" w:rsidR="00AE05EC" w:rsidRPr="00922F7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028BDD6" w14:textId="72CF6139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Invoke the </w:t>
      </w:r>
      <w:del w:id="42" w:author="Omsaieswar Mulakaluri" w:date="2018-10-08T14:00:00Z">
        <w:r w:rsidDel="00A55EA5">
          <w:rPr>
            <w:sz w:val="24"/>
          </w:rPr>
          <w:delText xml:space="preserve">Oauth </w:delText>
        </w:r>
      </w:del>
      <w:ins w:id="43" w:author="Omsaieswar Mulakaluri" w:date="2018-10-08T14:00:00Z">
        <w:r w:rsidR="00A55EA5">
          <w:rPr>
            <w:sz w:val="24"/>
          </w:rPr>
          <w:t xml:space="preserve">Authenticate </w:t>
        </w:r>
      </w:ins>
      <w:r>
        <w:rPr>
          <w:sz w:val="24"/>
        </w:rPr>
        <w:t>service to get the ‘</w:t>
      </w:r>
      <w:del w:id="44" w:author="Omsaieswar Mulakaluri" w:date="2018-10-08T14:01:00Z">
        <w:r w:rsidDel="00A55EA5">
          <w:rPr>
            <w:sz w:val="24"/>
          </w:rPr>
          <w:delText xml:space="preserve">Access </w:delText>
        </w:r>
      </w:del>
      <w:ins w:id="45" w:author="Omsaieswar Mulakaluri" w:date="2018-10-08T14:01:00Z">
        <w:r w:rsidR="00A55EA5">
          <w:rPr>
            <w:sz w:val="24"/>
          </w:rPr>
          <w:t xml:space="preserve">JWT </w:t>
        </w:r>
      </w:ins>
      <w:r>
        <w:rPr>
          <w:sz w:val="24"/>
        </w:rPr>
        <w:t>token’ and pass it along with the request to authenticate the request by the server.</w:t>
      </w:r>
    </w:p>
    <w:p w14:paraId="260785BF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Database: </w:t>
      </w:r>
    </w:p>
    <w:p w14:paraId="09A2C369" w14:textId="77777777" w:rsidR="00AE05EC" w:rsidRPr="00922F79" w:rsidRDefault="009E28A9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Get all the required status across the job ID</w:t>
      </w:r>
      <w:r w:rsidR="00AE05EC">
        <w:rPr>
          <w:sz w:val="24"/>
        </w:rPr>
        <w:t>.</w:t>
      </w:r>
    </w:p>
    <w:p w14:paraId="442F5083" w14:textId="08D49A46" w:rsidR="00AE05EC" w:rsidRPr="00FD565B" w:rsidRDefault="00AE05EC" w:rsidP="00AE05EC">
      <w:pPr>
        <w:pStyle w:val="ListParagraph"/>
        <w:numPr>
          <w:ilvl w:val="1"/>
          <w:numId w:val="3"/>
        </w:numPr>
        <w:rPr>
          <w:ins w:id="46" w:author="Omsaieswar Mulakaluri" w:date="2018-10-08T14:02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PrChange w:id="47" w:author="Omsaieswar Mulakaluri" w:date="2018-10-08T14:02:00Z">
            <w:rPr>
              <w:ins w:id="48" w:author="Omsaieswar Mulakaluri" w:date="2018-10-08T14:02:00Z"/>
              <w:sz w:val="24"/>
            </w:rPr>
          </w:rPrChange>
        </w:rPr>
      </w:pPr>
      <w:r>
        <w:rPr>
          <w:sz w:val="24"/>
        </w:rPr>
        <w:t xml:space="preserve">All connection should be closed once </w:t>
      </w:r>
      <w:r w:rsidR="009E28A9">
        <w:rPr>
          <w:sz w:val="24"/>
        </w:rPr>
        <w:t>DB</w:t>
      </w:r>
      <w:r>
        <w:rPr>
          <w:sz w:val="24"/>
        </w:rPr>
        <w:t xml:space="preserve"> process completed.</w:t>
      </w:r>
    </w:p>
    <w:p w14:paraId="239C2B4A" w14:textId="77777777" w:rsidR="00FD565B" w:rsidRPr="00FD565B" w:rsidRDefault="00FD565B">
      <w:pPr>
        <w:pStyle w:val="ListParagraph"/>
        <w:rPr>
          <w:sz w:val="24"/>
          <w:rPrChange w:id="49" w:author="Omsaieswar Mulakaluri" w:date="2018-10-08T14:02:00Z">
            <w:rPr/>
          </w:rPrChange>
        </w:rPr>
        <w:pPrChange w:id="50" w:author="Omsaieswar Mulakaluri" w:date="2018-10-08T14:0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6630825C" w14:textId="45F3BC1D" w:rsidR="00AE05EC" w:rsidRPr="00FD565B" w:rsidDel="00FD565B" w:rsidRDefault="00AE05EC">
      <w:pPr>
        <w:pStyle w:val="ListParagraph"/>
        <w:numPr>
          <w:ilvl w:val="1"/>
          <w:numId w:val="3"/>
        </w:numPr>
        <w:rPr>
          <w:del w:id="51" w:author="Omsaieswar Mulakaluri" w:date="2018-10-08T14:08:00Z"/>
          <w:sz w:val="24"/>
          <w:rPrChange w:id="52" w:author="Omsaieswar Mulakaluri" w:date="2018-10-08T14:07:00Z">
            <w:rPr>
              <w:del w:id="53" w:author="Omsaieswar Mulakaluri" w:date="2018-10-08T14:08:00Z"/>
              <w:sz w:val="36"/>
              <w:szCs w:val="36"/>
            </w:rPr>
          </w:rPrChange>
        </w:rPr>
        <w:pPrChange w:id="54" w:author="Omsaieswar Mulakaluri" w:date="2018-10-08T14:07:00Z">
          <w:pPr>
            <w:pStyle w:val="ListParagraph"/>
          </w:pPr>
        </w:pPrChange>
      </w:pPr>
    </w:p>
    <w:p w14:paraId="6E05FC47" w14:textId="77777777" w:rsidR="00B610D6" w:rsidRPr="00D36CF5" w:rsidRDefault="00B610D6" w:rsidP="00B610D6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76AC2F78" w14:textId="77777777" w:rsidR="00B610D6" w:rsidRDefault="00B610D6" w:rsidP="00B610D6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14:paraId="46A5FC37" w14:textId="77777777" w:rsidR="00B610D6" w:rsidRPr="00B610D6" w:rsidRDefault="00B610D6" w:rsidP="00B610D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</w:p>
    <w:p w14:paraId="68C999ED" w14:textId="46BB83C5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3737CF">
        <w:rPr>
          <w:b/>
          <w:i/>
          <w:sz w:val="24"/>
        </w:rPr>
        <w:t>SyncStatusValidatorService</w:t>
      </w:r>
      <w:r>
        <w:rPr>
          <w:sz w:val="24"/>
        </w:rPr>
        <w:t xml:space="preserve"> and create DTO and DAO layer for the same.</w:t>
      </w:r>
    </w:p>
    <w:p w14:paraId="19231209" w14:textId="0434A771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list of Sync Job by ID</w:t>
      </w:r>
      <w:ins w:id="55" w:author="Omsaieswar Mulakaluri" w:date="2018-10-08T14:12:00Z">
        <w:r w:rsidR="00A67DAC">
          <w:rPr>
            <w:sz w:val="24"/>
          </w:rPr>
          <w:t xml:space="preserve"> which all are configured as part of the configuration properties.</w:t>
        </w:r>
      </w:ins>
    </w:p>
    <w:p w14:paraId="71779D30" w14:textId="2B1F5222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del w:id="56" w:author="Omsaieswar Mulakaluri" w:date="2018-10-08T14:13:00Z">
        <w:r w:rsidDel="00A67DAC">
          <w:rPr>
            <w:sz w:val="24"/>
          </w:rPr>
          <w:delText>Call the</w:delText>
        </w:r>
      </w:del>
      <w:ins w:id="57" w:author="Omsaieswar Mulakaluri" w:date="2018-10-08T14:13:00Z">
        <w:r w:rsidR="00A67DAC">
          <w:rPr>
            <w:sz w:val="24"/>
          </w:rPr>
          <w:t>Make Service to Dao</w:t>
        </w:r>
      </w:ins>
      <w:del w:id="58" w:author="Omsaieswar Mulakaluri" w:date="2018-10-08T14:13:00Z">
        <w:r w:rsidDel="00A67DAC">
          <w:rPr>
            <w:sz w:val="24"/>
          </w:rPr>
          <w:delText xml:space="preserve"> Rest API</w:delText>
        </w:r>
      </w:del>
      <w:r>
        <w:rPr>
          <w:sz w:val="24"/>
        </w:rPr>
        <w:t xml:space="preserve"> to fetch the status for the list of Job IDs.</w:t>
      </w:r>
    </w:p>
    <w:p w14:paraId="14D623F1" w14:textId="77777777" w:rsidR="00B610D6" w:rsidRPr="00FF40E4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After getting the status, form a Map&lt;Job ID, Status&gt; and send it in response.</w:t>
      </w:r>
    </w:p>
    <w:p w14:paraId="762D7E6F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4A5856C5" w14:textId="77777777" w:rsidR="00B610D6" w:rsidRPr="00B610D6" w:rsidRDefault="00B610D6" w:rsidP="00B610D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14:paraId="3A059384" w14:textId="77777777" w:rsidR="00B610D6" w:rsidRPr="00B610D6" w:rsidRDefault="00B610D6">
      <w:pPr>
        <w:ind w:firstLine="720"/>
        <w:rPr>
          <w:sz w:val="24"/>
        </w:rPr>
        <w:pPrChange w:id="59" w:author="Omsaieswar Mulakaluri" w:date="2018-10-08T14:17:00Z">
          <w:pPr>
            <w:ind w:firstLine="360"/>
          </w:pPr>
        </w:pPrChange>
      </w:pPr>
      <w:r w:rsidRPr="00B610D6">
        <w:rPr>
          <w:sz w:val="24"/>
        </w:rPr>
        <w:t>Create the proper alert success/error to intimate the user.</w:t>
      </w:r>
    </w:p>
    <w:p w14:paraId="02F90187" w14:textId="77777777" w:rsidR="00B610D6" w:rsidRPr="00B14ADE" w:rsidRDefault="00B610D6" w:rsidP="00B610D6">
      <w:pPr>
        <w:ind w:left="360"/>
        <w:rPr>
          <w:b/>
          <w:sz w:val="24"/>
          <w:rPrChange w:id="60" w:author="Omsaieswar Mulakaluri" w:date="2018-10-08T14:17:00Z">
            <w:rPr>
              <w:sz w:val="24"/>
            </w:rPr>
          </w:rPrChange>
        </w:rPr>
      </w:pPr>
      <w:r w:rsidRPr="00B14ADE">
        <w:rPr>
          <w:b/>
          <w:sz w:val="24"/>
          <w:rPrChange w:id="61" w:author="Omsaieswar Mulakaluri" w:date="2018-10-08T14:17:00Z">
            <w:rPr>
              <w:sz w:val="24"/>
            </w:rPr>
          </w:rPrChange>
        </w:rPr>
        <w:t>Apply the below common criteria</w:t>
      </w:r>
    </w:p>
    <w:p w14:paraId="25BC51F7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Audit</w:t>
      </w:r>
    </w:p>
    <w:p w14:paraId="44A133DE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</w:t>
      </w:r>
    </w:p>
    <w:p w14:paraId="774FB2E6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Documentation</w:t>
      </w:r>
    </w:p>
    <w:p w14:paraId="478F06EF" w14:textId="77777777" w:rsidR="00B610D6" w:rsidRP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Junit</w:t>
      </w:r>
    </w:p>
    <w:p w14:paraId="5509CF85" w14:textId="77777777" w:rsidR="00B610D6" w:rsidRPr="00B610D6" w:rsidRDefault="00B610D6" w:rsidP="00B610D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14:paraId="746B1334" w14:textId="30CEA411" w:rsid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3737CF">
        <w:rPr>
          <w:sz w:val="24"/>
        </w:rPr>
        <w:t>LoginController</w:t>
      </w:r>
    </w:p>
    <w:p w14:paraId="4ACCB5B0" w14:textId="3647F232" w:rsidR="00B610D6" w:rsidRDefault="00B610D6" w:rsidP="00B610D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3737CF">
        <w:rPr>
          <w:sz w:val="24"/>
        </w:rPr>
        <w:t>SyncStatusValidatorService</w:t>
      </w:r>
    </w:p>
    <w:p w14:paraId="2A630E42" w14:textId="206CE3AB" w:rsidR="00B610D6" w:rsidRP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lastRenderedPageBreak/>
        <w:t>DTO</w:t>
      </w:r>
      <w:r w:rsidRPr="00B610D6">
        <w:rPr>
          <w:sz w:val="24"/>
        </w:rPr>
        <w:t>: Sync</w:t>
      </w:r>
      <w:r w:rsidR="00324201">
        <w:rPr>
          <w:sz w:val="24"/>
        </w:rPr>
        <w:t>Job</w:t>
      </w:r>
      <w:r w:rsidRPr="00B610D6">
        <w:rPr>
          <w:sz w:val="24"/>
        </w:rPr>
        <w:t>DTO</w:t>
      </w:r>
    </w:p>
    <w:p w14:paraId="3B490623" w14:textId="78D1F3F0" w:rsidR="003737CF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DAO</w:t>
      </w:r>
      <w:r w:rsidRPr="00B610D6">
        <w:rPr>
          <w:sz w:val="24"/>
        </w:rPr>
        <w:t xml:space="preserve">: </w:t>
      </w:r>
      <w:r w:rsidR="003737CF">
        <w:rPr>
          <w:sz w:val="24"/>
        </w:rPr>
        <w:t xml:space="preserve">SyncJobDAOImpl – </w:t>
      </w:r>
      <w:r w:rsidR="005A58C4">
        <w:rPr>
          <w:sz w:val="24"/>
        </w:rPr>
        <w:t>create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update (),</w:t>
      </w:r>
      <w:r w:rsidR="003737CF">
        <w:rPr>
          <w:sz w:val="24"/>
        </w:rPr>
        <w:t xml:space="preserve"> </w:t>
      </w:r>
      <w:r w:rsidR="005A58C4">
        <w:rPr>
          <w:sz w:val="24"/>
        </w:rPr>
        <w:t>find ()</w:t>
      </w:r>
    </w:p>
    <w:p w14:paraId="3526D457" w14:textId="7B7D33BE" w:rsidR="00B610D6" w:rsidRPr="00B610D6" w:rsidRDefault="003737CF" w:rsidP="00B610D6">
      <w:pPr>
        <w:ind w:firstLine="720"/>
        <w:rPr>
          <w:sz w:val="24"/>
        </w:rPr>
      </w:pPr>
      <w:r>
        <w:rPr>
          <w:sz w:val="24"/>
        </w:rPr>
        <w:tab/>
      </w:r>
      <w:r w:rsidR="00B610D6" w:rsidRPr="00B610D6">
        <w:rPr>
          <w:sz w:val="24"/>
        </w:rPr>
        <w:t xml:space="preserve"> </w:t>
      </w:r>
      <w:bookmarkStart w:id="62" w:name="_GoBack"/>
      <w:bookmarkEnd w:id="62"/>
    </w:p>
    <w:p w14:paraId="2DACE9B2" w14:textId="77777777" w:rsidR="00B610D6" w:rsidRPr="00B610D6" w:rsidRDefault="00B610D6" w:rsidP="00B610D6">
      <w:pPr>
        <w:ind w:firstLine="720"/>
        <w:rPr>
          <w:b/>
          <w:bCs/>
          <w:sz w:val="24"/>
        </w:rPr>
      </w:pPr>
      <w:r w:rsidRPr="00B610D6">
        <w:rPr>
          <w:b/>
          <w:bCs/>
          <w:sz w:val="24"/>
        </w:rPr>
        <w:t>DB scripts:</w:t>
      </w:r>
      <w:r>
        <w:tab/>
      </w:r>
    </w:p>
    <w:p w14:paraId="5D8E0E34" w14:textId="77777777" w:rsidR="00B610D6" w:rsidRDefault="00B610D6" w:rsidP="00B610D6">
      <w:pPr>
        <w:pStyle w:val="ListParagraph"/>
        <w:ind w:firstLine="720"/>
        <w:rPr>
          <w:color w:val="FF0000"/>
        </w:rPr>
      </w:pPr>
      <w:r w:rsidRPr="00B610D6">
        <w:rPr>
          <w:color w:val="FF0000"/>
        </w:rPr>
        <w:t>Need DB script.zip</w:t>
      </w:r>
    </w:p>
    <w:p w14:paraId="2DC3D81A" w14:textId="77777777" w:rsidR="00B610D6" w:rsidRPr="00B610D6" w:rsidRDefault="00B610D6" w:rsidP="00B610D6">
      <w:pPr>
        <w:pStyle w:val="ListParagraph"/>
        <w:ind w:firstLine="720"/>
        <w:rPr>
          <w:color w:val="FF0000"/>
        </w:rPr>
      </w:pPr>
    </w:p>
    <w:p w14:paraId="4D4636E9" w14:textId="77777777" w:rsidR="00B610D6" w:rsidRDefault="00B610D6" w:rsidP="00B610D6">
      <w:pPr>
        <w:rPr>
          <w:sz w:val="28"/>
          <w:szCs w:val="28"/>
        </w:rPr>
      </w:pPr>
      <w:r>
        <w:rPr>
          <w:sz w:val="28"/>
          <w:szCs w:val="28"/>
        </w:rPr>
        <w:t>List of Sync Job Status: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  <w:tblPrChange w:id="63" w:author="Omsaieswar Mulakaluri" w:date="2018-10-08T14:14:00Z">
          <w:tblPr>
            <w:tblStyle w:val="TableGrid"/>
            <w:tblW w:w="0" w:type="auto"/>
            <w:tblInd w:w="2875" w:type="dxa"/>
            <w:tblLook w:val="04A0" w:firstRow="1" w:lastRow="0" w:firstColumn="1" w:lastColumn="0" w:noHBand="0" w:noVBand="1"/>
          </w:tblPr>
        </w:tblPrChange>
      </w:tblPr>
      <w:tblGrid>
        <w:gridCol w:w="1530"/>
        <w:gridCol w:w="3150"/>
        <w:tblGridChange w:id="64">
          <w:tblGrid>
            <w:gridCol w:w="1530"/>
            <w:gridCol w:w="3150"/>
          </w:tblGrid>
        </w:tblGridChange>
      </w:tblGrid>
      <w:tr w:rsidR="00B610D6" w:rsidRPr="00B610D6" w14:paraId="206AC704" w14:textId="77777777" w:rsidTr="00A67DAC">
        <w:tc>
          <w:tcPr>
            <w:tcW w:w="1530" w:type="dxa"/>
            <w:tcPrChange w:id="65" w:author="Omsaieswar Mulakaluri" w:date="2018-10-08T14:14:00Z">
              <w:tcPr>
                <w:tcW w:w="1530" w:type="dxa"/>
              </w:tcPr>
            </w:tcPrChange>
          </w:tcPr>
          <w:p w14:paraId="19B55DD7" w14:textId="77777777" w:rsidR="00B610D6" w:rsidRPr="00B610D6" w:rsidRDefault="00B610D6" w:rsidP="00B610D6">
            <w:pPr>
              <w:jc w:val="center"/>
            </w:pPr>
            <w:r>
              <w:t>C</w:t>
            </w:r>
          </w:p>
        </w:tc>
        <w:tc>
          <w:tcPr>
            <w:tcW w:w="3150" w:type="dxa"/>
            <w:tcPrChange w:id="66" w:author="Omsaieswar Mulakaluri" w:date="2018-10-08T14:14:00Z">
              <w:tcPr>
                <w:tcW w:w="3150" w:type="dxa"/>
              </w:tcPr>
            </w:tcPrChange>
          </w:tcPr>
          <w:p w14:paraId="5DDDC8BC" w14:textId="77777777" w:rsidR="00B610D6" w:rsidRPr="00B610D6" w:rsidRDefault="00B610D6" w:rsidP="00B610D6">
            <w:r w:rsidRPr="00B610D6">
              <w:t>Completed</w:t>
            </w:r>
          </w:p>
        </w:tc>
      </w:tr>
      <w:tr w:rsidR="00B610D6" w:rsidRPr="00B610D6" w14:paraId="421EFD9A" w14:textId="77777777" w:rsidTr="00A67DAC">
        <w:tc>
          <w:tcPr>
            <w:tcW w:w="1530" w:type="dxa"/>
            <w:tcPrChange w:id="67" w:author="Omsaieswar Mulakaluri" w:date="2018-10-08T14:14:00Z">
              <w:tcPr>
                <w:tcW w:w="1530" w:type="dxa"/>
              </w:tcPr>
            </w:tcPrChange>
          </w:tcPr>
          <w:p w14:paraId="3B619B73" w14:textId="1CB0EFC9" w:rsidR="00B610D6" w:rsidRPr="00B610D6" w:rsidRDefault="008C5398" w:rsidP="00B610D6">
            <w:pPr>
              <w:jc w:val="center"/>
            </w:pPr>
            <w:r>
              <w:t>I</w:t>
            </w:r>
          </w:p>
        </w:tc>
        <w:tc>
          <w:tcPr>
            <w:tcW w:w="3150" w:type="dxa"/>
            <w:tcPrChange w:id="68" w:author="Omsaieswar Mulakaluri" w:date="2018-10-08T14:14:00Z">
              <w:tcPr>
                <w:tcW w:w="3150" w:type="dxa"/>
              </w:tcPr>
            </w:tcPrChange>
          </w:tcPr>
          <w:p w14:paraId="2A95710E" w14:textId="77777777" w:rsidR="00B610D6" w:rsidRPr="00B610D6" w:rsidRDefault="00B610D6" w:rsidP="00ED33AC">
            <w:r w:rsidRPr="00B610D6">
              <w:t>In-Progress</w:t>
            </w:r>
          </w:p>
        </w:tc>
      </w:tr>
      <w:tr w:rsidR="00B610D6" w:rsidRPr="00B610D6" w14:paraId="7ED2ACF1" w14:textId="77777777" w:rsidTr="00A67DAC">
        <w:tc>
          <w:tcPr>
            <w:tcW w:w="1530" w:type="dxa"/>
            <w:tcPrChange w:id="69" w:author="Omsaieswar Mulakaluri" w:date="2018-10-08T14:14:00Z">
              <w:tcPr>
                <w:tcW w:w="1530" w:type="dxa"/>
              </w:tcPr>
            </w:tcPrChange>
          </w:tcPr>
          <w:p w14:paraId="39F3DCC7" w14:textId="77777777" w:rsidR="00B610D6" w:rsidRPr="00B610D6" w:rsidRDefault="00B610D6" w:rsidP="00B610D6">
            <w:pPr>
              <w:jc w:val="center"/>
            </w:pPr>
            <w:r>
              <w:t>H</w:t>
            </w:r>
          </w:p>
        </w:tc>
        <w:tc>
          <w:tcPr>
            <w:tcW w:w="3150" w:type="dxa"/>
            <w:tcPrChange w:id="70" w:author="Omsaieswar Mulakaluri" w:date="2018-10-08T14:14:00Z">
              <w:tcPr>
                <w:tcW w:w="3150" w:type="dxa"/>
              </w:tcPr>
            </w:tcPrChange>
          </w:tcPr>
          <w:p w14:paraId="5B69A458" w14:textId="77777777" w:rsidR="00B610D6" w:rsidRPr="00B610D6" w:rsidRDefault="00B610D6" w:rsidP="00ED33AC">
            <w:r w:rsidRPr="00B610D6">
              <w:t>On-hold</w:t>
            </w:r>
          </w:p>
        </w:tc>
      </w:tr>
      <w:tr w:rsidR="00B610D6" w:rsidRPr="00B610D6" w14:paraId="3B6851AD" w14:textId="77777777" w:rsidTr="00A67DAC">
        <w:tc>
          <w:tcPr>
            <w:tcW w:w="1530" w:type="dxa"/>
            <w:tcPrChange w:id="71" w:author="Omsaieswar Mulakaluri" w:date="2018-10-08T14:14:00Z">
              <w:tcPr>
                <w:tcW w:w="1530" w:type="dxa"/>
              </w:tcPr>
            </w:tcPrChange>
          </w:tcPr>
          <w:p w14:paraId="734185BF" w14:textId="77777777" w:rsidR="00B610D6" w:rsidRPr="00B610D6" w:rsidRDefault="00B610D6" w:rsidP="00B610D6">
            <w:pPr>
              <w:jc w:val="center"/>
            </w:pPr>
            <w:r>
              <w:t>S</w:t>
            </w:r>
          </w:p>
        </w:tc>
        <w:tc>
          <w:tcPr>
            <w:tcW w:w="3150" w:type="dxa"/>
            <w:tcPrChange w:id="72" w:author="Omsaieswar Mulakaluri" w:date="2018-10-08T14:14:00Z">
              <w:tcPr>
                <w:tcW w:w="3150" w:type="dxa"/>
              </w:tcPr>
            </w:tcPrChange>
          </w:tcPr>
          <w:p w14:paraId="33B4D551" w14:textId="77777777" w:rsidR="00B610D6" w:rsidRPr="00B610D6" w:rsidRDefault="00B610D6" w:rsidP="00ED33AC">
            <w:r w:rsidRPr="00B610D6">
              <w:t>Suspended</w:t>
            </w:r>
          </w:p>
        </w:tc>
      </w:tr>
    </w:tbl>
    <w:p w14:paraId="2C123E1A" w14:textId="77777777" w:rsidR="00B610D6" w:rsidRDefault="00B610D6" w:rsidP="00B610D6">
      <w:pPr>
        <w:rPr>
          <w:sz w:val="28"/>
          <w:szCs w:val="28"/>
        </w:rPr>
      </w:pPr>
    </w:p>
    <w:p w14:paraId="52E546A2" w14:textId="0CBB2FDB" w:rsidR="00B610D6" w:rsidDel="00DC2EC4" w:rsidRDefault="00B610D6" w:rsidP="00B610D6">
      <w:pPr>
        <w:rPr>
          <w:del w:id="73" w:author="Gayathri Sivakumaran" w:date="2018-10-08T16:30:00Z"/>
          <w:sz w:val="28"/>
          <w:szCs w:val="28"/>
        </w:rPr>
      </w:pPr>
    </w:p>
    <w:p w14:paraId="0A90E58C" w14:textId="7F9F81C3" w:rsidR="00956190" w:rsidDel="00DC2EC4" w:rsidRDefault="00956190">
      <w:pPr>
        <w:rPr>
          <w:ins w:id="74" w:author="Omsaieswar Mulakaluri" w:date="2018-10-08T14:15:00Z"/>
          <w:del w:id="75" w:author="Gayathri Sivakumaran" w:date="2018-10-08T16:30:00Z"/>
          <w:sz w:val="28"/>
          <w:szCs w:val="28"/>
        </w:rPr>
      </w:pPr>
      <w:ins w:id="76" w:author="Omsaieswar Mulakaluri" w:date="2018-10-08T14:15:00Z">
        <w:del w:id="77" w:author="Gayathri Sivakumaran" w:date="2018-10-08T16:30:00Z">
          <w:r w:rsidDel="00DC2EC4">
            <w:rPr>
              <w:sz w:val="28"/>
              <w:szCs w:val="28"/>
            </w:rPr>
            <w:br w:type="page"/>
          </w:r>
        </w:del>
      </w:ins>
    </w:p>
    <w:p w14:paraId="40D390DD" w14:textId="3F45B213" w:rsidR="00B610D6" w:rsidRDefault="00355003" w:rsidP="00B610D6">
      <w:r>
        <w:rPr>
          <w:sz w:val="28"/>
          <w:szCs w:val="28"/>
        </w:rPr>
        <w:t>C</w:t>
      </w:r>
      <w:r w:rsidR="00B610D6" w:rsidRPr="00510B2D">
        <w:rPr>
          <w:sz w:val="28"/>
          <w:szCs w:val="28"/>
        </w:rPr>
        <w:t>lass Diagram</w:t>
      </w:r>
      <w:r w:rsidR="00B610D6">
        <w:t>:</w:t>
      </w:r>
    </w:p>
    <w:p w14:paraId="69E11DB9" w14:textId="18F5205A" w:rsidR="00CE55C7" w:rsidRDefault="00C03704" w:rsidP="00B610D6">
      <w:hyperlink r:id="rId8" w:history="1">
        <w:r w:rsidR="00CE55C7" w:rsidRPr="000F3592">
          <w:rPr>
            <w:rStyle w:val="Hyperlink"/>
          </w:rPr>
          <w:t>https://github.com/mosip/mosip/tree/DEV/design/_images/_class_diagram/registration-optToRegistration-classDiagram.png</w:t>
        </w:r>
      </w:hyperlink>
    </w:p>
    <w:p w14:paraId="600C516F" w14:textId="7C247E62" w:rsidR="008A3E9B" w:rsidRDefault="008A3E9B" w:rsidP="00B610D6"/>
    <w:p w14:paraId="555141AD" w14:textId="67F15E4F" w:rsidR="009E2716" w:rsidDel="00DC2EC4" w:rsidRDefault="009E2716" w:rsidP="009E2716">
      <w:pPr>
        <w:rPr>
          <w:del w:id="78" w:author="Gayathri Sivakumaran" w:date="2018-10-08T16:30:00Z"/>
        </w:rPr>
      </w:pPr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</w:p>
    <w:p w14:paraId="295162F0" w14:textId="410872AF" w:rsidR="00906703" w:rsidRDefault="00CE55C7">
      <w:pPr>
        <w:rPr>
          <w:noProof/>
        </w:rPr>
      </w:pPr>
      <w:r>
        <w:rPr>
          <w:noProof/>
        </w:rPr>
        <w:t xml:space="preserve"> </w:t>
      </w:r>
      <w:hyperlink r:id="rId9" w:history="1">
        <w:r w:rsidRPr="000F3592">
          <w:rPr>
            <w:rStyle w:val="Hyperlink"/>
            <w:noProof/>
          </w:rPr>
          <w:t>https://github.com/mosip/mosip/tree/DEV/design/_images/_sequence_diagram/registration-optToRegister-sequenceDiagram.png</w:t>
        </w:r>
      </w:hyperlink>
    </w:p>
    <w:p w14:paraId="4AC3D784" w14:textId="77777777" w:rsidR="00CE55C7" w:rsidRDefault="00CE55C7"/>
    <w:sectPr w:rsidR="00CE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C0E90" w14:textId="77777777" w:rsidR="00C03704" w:rsidRDefault="00C03704" w:rsidP="009E28A9">
      <w:pPr>
        <w:spacing w:after="0" w:line="240" w:lineRule="auto"/>
      </w:pPr>
      <w:r>
        <w:separator/>
      </w:r>
    </w:p>
  </w:endnote>
  <w:endnote w:type="continuationSeparator" w:id="0">
    <w:p w14:paraId="62D39BC5" w14:textId="77777777" w:rsidR="00C03704" w:rsidRDefault="00C03704" w:rsidP="009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C705B" w14:textId="77777777" w:rsidR="00C03704" w:rsidRDefault="00C03704" w:rsidP="009E28A9">
      <w:pPr>
        <w:spacing w:after="0" w:line="240" w:lineRule="auto"/>
      </w:pPr>
      <w:r>
        <w:separator/>
      </w:r>
    </w:p>
  </w:footnote>
  <w:footnote w:type="continuationSeparator" w:id="0">
    <w:p w14:paraId="3052EF3E" w14:textId="77777777" w:rsidR="00C03704" w:rsidRDefault="00C03704" w:rsidP="009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F6"/>
    <w:multiLevelType w:val="hybridMultilevel"/>
    <w:tmpl w:val="9EA47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saieswar Mulakaluri">
    <w15:presenceInfo w15:providerId="AD" w15:userId="S-1-5-21-448539723-746137067-1801674531-366330"/>
  </w15:person>
  <w15:person w15:author="Gayathri Sivakumaran">
    <w15:presenceInfo w15:providerId="AD" w15:userId="S-1-5-21-448539723-746137067-1801674531-372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0E45AE"/>
    <w:rsid w:val="001A0622"/>
    <w:rsid w:val="00324201"/>
    <w:rsid w:val="00355003"/>
    <w:rsid w:val="003737CF"/>
    <w:rsid w:val="003B15B3"/>
    <w:rsid w:val="003F76B2"/>
    <w:rsid w:val="004D315B"/>
    <w:rsid w:val="00507CE1"/>
    <w:rsid w:val="00597061"/>
    <w:rsid w:val="005A58C4"/>
    <w:rsid w:val="00672E44"/>
    <w:rsid w:val="00693AF2"/>
    <w:rsid w:val="0073628E"/>
    <w:rsid w:val="00815530"/>
    <w:rsid w:val="00873341"/>
    <w:rsid w:val="008A3E9B"/>
    <w:rsid w:val="008C5398"/>
    <w:rsid w:val="008F0D93"/>
    <w:rsid w:val="00906703"/>
    <w:rsid w:val="00956190"/>
    <w:rsid w:val="009E2716"/>
    <w:rsid w:val="009E28A9"/>
    <w:rsid w:val="00A120A9"/>
    <w:rsid w:val="00A41103"/>
    <w:rsid w:val="00A55EA5"/>
    <w:rsid w:val="00A67DAC"/>
    <w:rsid w:val="00A87858"/>
    <w:rsid w:val="00AE05EC"/>
    <w:rsid w:val="00B04EA1"/>
    <w:rsid w:val="00B14ADE"/>
    <w:rsid w:val="00B610D6"/>
    <w:rsid w:val="00C03704"/>
    <w:rsid w:val="00C713AD"/>
    <w:rsid w:val="00CE55C7"/>
    <w:rsid w:val="00CF62AE"/>
    <w:rsid w:val="00D02DAE"/>
    <w:rsid w:val="00DA3D4D"/>
    <w:rsid w:val="00DB499A"/>
    <w:rsid w:val="00DC2EC4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CAF7"/>
  <w15:chartTrackingRefBased/>
  <w15:docId w15:val="{ECA8489E-EDDF-4C02-81D4-C7DA3E8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03"/>
  </w:style>
  <w:style w:type="paragraph" w:styleId="Heading1">
    <w:name w:val="heading 1"/>
    <w:basedOn w:val="Normal"/>
    <w:next w:val="Normal"/>
    <w:link w:val="Heading1Char"/>
    <w:uiPriority w:val="9"/>
    <w:qFormat/>
    <w:rsid w:val="00AE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0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tree/DEV/design/_images/_class_diagram/registration-optToRegistration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tree/DEV/design/_images/_sequence_diagram/registration-optToRegister-sequence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BB561-8A04-4163-B5B0-CEBCB8AD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3</cp:revision>
  <dcterms:created xsi:type="dcterms:W3CDTF">2018-10-12T09:13:00Z</dcterms:created>
  <dcterms:modified xsi:type="dcterms:W3CDTF">2018-10-12T09:14:00Z</dcterms:modified>
</cp:coreProperties>
</file>