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1E5" w:rsidRDefault="002351E5" w:rsidP="002351E5">
      <w:pPr>
        <w:sectPr w:rsidR="002351E5">
          <w:headerReference w:type="even" r:id="rId7"/>
          <w:headerReference w:type="default" r:id="rId8"/>
          <w:footerReference w:type="even" r:id="rId9"/>
          <w:footerReference w:type="default" r:id="rId10"/>
          <w:headerReference w:type="first" r:id="rId11"/>
          <w:footerReference w:type="first" r:id="rId12"/>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62336" behindDoc="0" locked="0" layoutInCell="1" allowOverlap="1" wp14:anchorId="42E4F326" wp14:editId="6450CE12">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jc w:val="center"/>
                              <w:rPr>
                                <w14:textOutline w14:w="9525" w14:cap="rnd" w14:cmpd="sng" w14:algn="ctr">
                                  <w14:solidFill>
                                    <w14:schemeClr w14:val="bg1"/>
                                  </w14:solidFill>
                                  <w14:prstDash w14:val="solid"/>
                                  <w14:bevel/>
                                </w14:textOutline>
                              </w:rPr>
                            </w:pPr>
                            <w:r>
                              <w:rPr>
                                <w:noProof/>
                              </w:rPr>
                              <w:drawing>
                                <wp:inline distT="0" distB="0" distL="0" distR="0" wp14:anchorId="73D0FD4B" wp14:editId="3392179D">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3">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4F326" id="Rectangle 14" o:spid="_x0000_s1026" style="position:absolute;margin-left:-10.2pt;margin-top:-55pt;width:617.1pt;height:2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" fillcolor="white [3212]" stroked="f" strokeweight="1pt">
                <v:textbox inset="0,0,0,0">
                  <w:txbxContent>
                    <w:p w:rsidR="001562A8" w:rsidRDefault="001562A8" w:rsidP="002351E5">
                      <w:pPr>
                        <w:jc w:val="center"/>
                        <w:rPr>
                          <w14:textOutline w14:w="9525" w14:cap="rnd" w14:cmpd="sng" w14:algn="ctr">
                            <w14:solidFill>
                              <w14:schemeClr w14:val="bg1"/>
                            </w14:solidFill>
                            <w14:prstDash w14:val="solid"/>
                            <w14:bevel/>
                          </w14:textOutline>
                        </w:rPr>
                      </w:pPr>
                      <w:r>
                        <w:rPr>
                          <w:noProof/>
                        </w:rPr>
                        <w:drawing>
                          <wp:inline distT="0" distB="0" distL="0" distR="0" wp14:anchorId="73D0FD4B" wp14:editId="3392179D">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3">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AFE7D81" wp14:editId="60218618">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1562A8" w:rsidRDefault="001562A8" w:rsidP="002351E5">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1562A8" w:rsidRDefault="001562A8" w:rsidP="002351E5">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E7D81" id="Rectangle 22" o:spid="_x0000_s1027" style="position:absolute;margin-left:88.35pt;margin-top:168.6pt;width:487.8pt;height:1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E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IhWg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APAgaEiwIAAG8FAAAOAAAAAAAAAAAAAAAAAC4CAABkcnMvZTJvRG9jLnhtbFBLAQIt&#10;ABQABgAIAAAAIQA9jUEz4QAAAAwBAAAPAAAAAAAAAAAAAAAAAOU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1562A8" w:rsidRDefault="001562A8" w:rsidP="002351E5">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1562A8" w:rsidRDefault="001562A8" w:rsidP="002351E5">
                      <w:pPr>
                        <w:rPr>
                          <w:rFonts w:ascii="Tw Cen MT Condensed" w:hAnsi="Tw Cen MT Condensed"/>
                          <w:color w:val="000000" w:themeColor="text1"/>
                          <w:sz w:val="120"/>
                          <w:szCs w:val="100"/>
                        </w:rP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1222475" wp14:editId="15DD58E6">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12 Sep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22475" id="Rectangle 24" o:spid="_x0000_s1028" style="position:absolute;margin-left:87.75pt;margin-top:657.3pt;width:447.7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CucnYAjAIAAHAFAAAOAAAAAAAAAAAAAAAAAC4CAABkcnMvZTJvRG9jLnhtbFBLAQIt&#10;ABQABgAIAAAAIQBLEekF4AAAAA4BAAAPAAAAAAAAAAAAAAAAAOY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12 Sep 2018</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7A83277" wp14:editId="3AA4EC70">
                <wp:simplePos x="0" y="0"/>
                <wp:positionH relativeFrom="column">
                  <wp:posOffset>1114425</wp:posOffset>
                </wp:positionH>
                <wp:positionV relativeFrom="paragraph">
                  <wp:posOffset>7794625</wp:posOffset>
                </wp:positionV>
                <wp:extent cx="5686425" cy="542925"/>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Upload [FTP] - LLD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83277" id="Rectangle 23" o:spid="_x0000_s1029" style="position:absolute;margin-left:87.75pt;margin-top:613.75pt;width:447.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Upload [FTP] - LLD</w:t>
                      </w:r>
                    </w:p>
                  </w:txbxContent>
                </v:textbox>
              </v:rect>
            </w:pict>
          </mc:Fallback>
        </mc:AlternateContent>
      </w:r>
      <w:proofErr w:type="gramStart"/>
      <w:r>
        <w:t>a</w:t>
      </w:r>
      <w:proofErr w:type="gramEnd"/>
    </w:p>
    <w:p w:rsidR="002351E5" w:rsidRDefault="002351E5" w:rsidP="002351E5">
      <w:pPr>
        <w:pStyle w:val="TOCHeading"/>
        <w:spacing w:after="100"/>
        <w:rPr>
          <w:b/>
        </w:rPr>
      </w:pPr>
      <w:bookmarkStart w:id="0" w:name="_Toc319419726"/>
      <w:bookmarkStart w:id="1" w:name="_Toc525842926"/>
      <w:r>
        <w:lastRenderedPageBreak/>
        <w:t>Copyright Information</w:t>
      </w:r>
      <w:bookmarkEnd w:id="1"/>
    </w:p>
    <w:p w:rsidR="002351E5" w:rsidRDefault="002351E5" w:rsidP="002351E5">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rsidR="002351E5" w:rsidRDefault="002351E5" w:rsidP="002351E5">
      <w:pPr>
        <w:pStyle w:val="TOCHeading"/>
      </w:pPr>
      <w:bookmarkStart w:id="2" w:name="_Toc525842927"/>
      <w:r>
        <w:t>Revision History</w:t>
      </w:r>
      <w:bookmarkEnd w:id="0"/>
      <w:bookmarkEnd w:id="2"/>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667"/>
      </w:tblGrid>
      <w:tr w:rsidR="002351E5" w:rsidTr="001562A8">
        <w:tc>
          <w:tcPr>
            <w:tcW w:w="496" w:type="dxa"/>
            <w:shd w:val="clear" w:color="auto" w:fill="001551"/>
            <w:vAlign w:val="center"/>
          </w:tcPr>
          <w:p w:rsidR="002351E5" w:rsidRDefault="002351E5" w:rsidP="001562A8">
            <w:pPr>
              <w:pStyle w:val="CommentText"/>
              <w:rPr>
                <w:b/>
              </w:rPr>
            </w:pPr>
            <w:proofErr w:type="spellStart"/>
            <w:r>
              <w:rPr>
                <w:b/>
              </w:rPr>
              <w:t>Ver</w:t>
            </w:r>
            <w:proofErr w:type="spellEnd"/>
          </w:p>
        </w:tc>
        <w:tc>
          <w:tcPr>
            <w:tcW w:w="2872" w:type="dxa"/>
            <w:shd w:val="clear" w:color="auto" w:fill="001551"/>
            <w:vAlign w:val="center"/>
          </w:tcPr>
          <w:p w:rsidR="002351E5" w:rsidRDefault="002351E5" w:rsidP="001562A8">
            <w:pPr>
              <w:pStyle w:val="CommentText"/>
              <w:rPr>
                <w:b/>
              </w:rPr>
            </w:pPr>
            <w:r>
              <w:rPr>
                <w:b/>
              </w:rPr>
              <w:t>Change Description</w:t>
            </w:r>
          </w:p>
        </w:tc>
        <w:tc>
          <w:tcPr>
            <w:tcW w:w="1066" w:type="dxa"/>
            <w:shd w:val="clear" w:color="auto" w:fill="001551"/>
            <w:vAlign w:val="center"/>
          </w:tcPr>
          <w:p w:rsidR="002351E5" w:rsidRDefault="002351E5" w:rsidP="001562A8">
            <w:pPr>
              <w:pStyle w:val="CommentText"/>
              <w:rPr>
                <w:b/>
              </w:rPr>
            </w:pPr>
            <w:r>
              <w:rPr>
                <w:b/>
              </w:rPr>
              <w:t>Sections</w:t>
            </w:r>
          </w:p>
        </w:tc>
        <w:tc>
          <w:tcPr>
            <w:tcW w:w="1371" w:type="dxa"/>
            <w:shd w:val="clear" w:color="auto" w:fill="001551"/>
            <w:vAlign w:val="center"/>
          </w:tcPr>
          <w:p w:rsidR="002351E5" w:rsidRDefault="002351E5" w:rsidP="001562A8">
            <w:pPr>
              <w:pStyle w:val="CommentText"/>
              <w:rPr>
                <w:b/>
              </w:rPr>
            </w:pPr>
            <w:r>
              <w:rPr>
                <w:b/>
              </w:rPr>
              <w:t>Date</w:t>
            </w:r>
          </w:p>
        </w:tc>
        <w:tc>
          <w:tcPr>
            <w:tcW w:w="1462" w:type="dxa"/>
            <w:shd w:val="clear" w:color="auto" w:fill="001551"/>
            <w:vAlign w:val="center"/>
          </w:tcPr>
          <w:p w:rsidR="002351E5" w:rsidRDefault="002351E5" w:rsidP="001562A8">
            <w:pPr>
              <w:pStyle w:val="CommentText"/>
              <w:rPr>
                <w:b/>
              </w:rPr>
            </w:pPr>
            <w:r>
              <w:rPr>
                <w:b/>
              </w:rPr>
              <w:t>Author</w:t>
            </w:r>
          </w:p>
        </w:tc>
        <w:tc>
          <w:tcPr>
            <w:tcW w:w="1667" w:type="dxa"/>
            <w:shd w:val="clear" w:color="auto" w:fill="001551"/>
            <w:vAlign w:val="center"/>
          </w:tcPr>
          <w:p w:rsidR="002351E5" w:rsidRDefault="002351E5" w:rsidP="001562A8">
            <w:pPr>
              <w:pStyle w:val="CommentText"/>
              <w:rPr>
                <w:b/>
              </w:rPr>
            </w:pPr>
            <w:r>
              <w:rPr>
                <w:b/>
              </w:rPr>
              <w:t>Reviewer</w:t>
            </w:r>
          </w:p>
        </w:tc>
      </w:tr>
      <w:tr w:rsidR="002351E5" w:rsidTr="001562A8">
        <w:tc>
          <w:tcPr>
            <w:tcW w:w="496" w:type="dxa"/>
          </w:tcPr>
          <w:p w:rsidR="002351E5" w:rsidRDefault="002351E5" w:rsidP="001562A8">
            <w:pPr>
              <w:pStyle w:val="CommentText"/>
              <w:jc w:val="left"/>
            </w:pPr>
            <w:r>
              <w:t>0.1</w:t>
            </w:r>
          </w:p>
        </w:tc>
        <w:tc>
          <w:tcPr>
            <w:tcW w:w="2872" w:type="dxa"/>
          </w:tcPr>
          <w:p w:rsidR="002351E5" w:rsidRDefault="002351E5" w:rsidP="001562A8">
            <w:pPr>
              <w:pStyle w:val="CommentText"/>
              <w:jc w:val="left"/>
            </w:pPr>
            <w:r>
              <w:t>First Draft</w:t>
            </w:r>
          </w:p>
        </w:tc>
        <w:tc>
          <w:tcPr>
            <w:tcW w:w="1066" w:type="dxa"/>
          </w:tcPr>
          <w:p w:rsidR="002351E5" w:rsidRDefault="002351E5" w:rsidP="001562A8">
            <w:pPr>
              <w:pStyle w:val="CommentText"/>
              <w:jc w:val="left"/>
            </w:pPr>
            <w:r>
              <w:t>All</w:t>
            </w:r>
          </w:p>
        </w:tc>
        <w:tc>
          <w:tcPr>
            <w:tcW w:w="1371" w:type="dxa"/>
          </w:tcPr>
          <w:p w:rsidR="002351E5" w:rsidRDefault="00E14C14" w:rsidP="00E14C14">
            <w:pPr>
              <w:pStyle w:val="CommentText"/>
              <w:jc w:val="left"/>
            </w:pPr>
            <w:r>
              <w:t>12</w:t>
            </w:r>
            <w:r w:rsidR="002351E5">
              <w:t>-</w:t>
            </w:r>
            <w:r>
              <w:t>Sep</w:t>
            </w:r>
            <w:r w:rsidR="002351E5">
              <w:t>-18</w:t>
            </w:r>
          </w:p>
        </w:tc>
        <w:tc>
          <w:tcPr>
            <w:tcW w:w="1462" w:type="dxa"/>
          </w:tcPr>
          <w:p w:rsidR="002351E5" w:rsidRDefault="006046B7" w:rsidP="001562A8">
            <w:pPr>
              <w:pStyle w:val="CommentText"/>
              <w:jc w:val="left"/>
            </w:pPr>
            <w:proofErr w:type="spellStart"/>
            <w:r>
              <w:t>Sarvanan</w:t>
            </w:r>
            <w:proofErr w:type="spellEnd"/>
            <w:r>
              <w:t xml:space="preserve"> G</w:t>
            </w:r>
          </w:p>
        </w:tc>
        <w:tc>
          <w:tcPr>
            <w:tcW w:w="1667" w:type="dxa"/>
          </w:tcPr>
          <w:p w:rsidR="002351E5" w:rsidRDefault="006046B7" w:rsidP="001562A8">
            <w:pPr>
              <w:pStyle w:val="CommentText"/>
              <w:jc w:val="left"/>
            </w:pPr>
            <w:proofErr w:type="spellStart"/>
            <w:r>
              <w:t>Omsai</w:t>
            </w:r>
            <w:proofErr w:type="spellEnd"/>
          </w:p>
        </w:tc>
      </w:tr>
    </w:tbl>
    <w:p w:rsidR="002351E5" w:rsidRDefault="002351E5" w:rsidP="002351E5">
      <w:pPr>
        <w:pStyle w:val="TOCHeading"/>
      </w:pPr>
      <w:bookmarkStart w:id="3" w:name="_Toc211847317"/>
      <w:bookmarkStart w:id="4" w:name="_Toc319419727"/>
      <w:bookmarkStart w:id="5" w:name="_Toc525842928"/>
      <w:r>
        <w:t>References</w:t>
      </w:r>
      <w:bookmarkEnd w:id="3"/>
      <w:bookmarkEnd w:id="4"/>
      <w:bookmarkEnd w:id="5"/>
    </w:p>
    <w:tbl>
      <w:tblPr>
        <w:tblW w:w="5000"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21"/>
        <w:gridCol w:w="4858"/>
        <w:gridCol w:w="695"/>
        <w:gridCol w:w="2946"/>
      </w:tblGrid>
      <w:tr w:rsidR="002351E5" w:rsidTr="001562A8">
        <w:tc>
          <w:tcPr>
            <w:tcW w:w="289" w:type="pct"/>
            <w:shd w:val="clear" w:color="auto" w:fill="001551"/>
            <w:vAlign w:val="center"/>
          </w:tcPr>
          <w:p w:rsidR="002351E5" w:rsidRDefault="002351E5" w:rsidP="001562A8">
            <w:pPr>
              <w:pStyle w:val="CommentText"/>
            </w:pPr>
            <w:r>
              <w:t>No</w:t>
            </w:r>
          </w:p>
        </w:tc>
        <w:tc>
          <w:tcPr>
            <w:tcW w:w="2693" w:type="pct"/>
            <w:shd w:val="clear" w:color="auto" w:fill="001551"/>
            <w:vAlign w:val="center"/>
          </w:tcPr>
          <w:p w:rsidR="002351E5" w:rsidRDefault="002351E5" w:rsidP="001562A8">
            <w:pPr>
              <w:pStyle w:val="CommentText"/>
            </w:pPr>
            <w:r>
              <w:t>Document Name</w:t>
            </w:r>
          </w:p>
        </w:tc>
        <w:tc>
          <w:tcPr>
            <w:tcW w:w="385" w:type="pct"/>
            <w:shd w:val="clear" w:color="auto" w:fill="001551"/>
            <w:vAlign w:val="center"/>
          </w:tcPr>
          <w:p w:rsidR="002351E5" w:rsidRDefault="002351E5" w:rsidP="001562A8">
            <w:pPr>
              <w:pStyle w:val="CommentText"/>
            </w:pPr>
            <w:r>
              <w:t>Ver.</w:t>
            </w:r>
          </w:p>
        </w:tc>
        <w:tc>
          <w:tcPr>
            <w:tcW w:w="1633" w:type="pct"/>
            <w:shd w:val="clear" w:color="auto" w:fill="001551"/>
            <w:vAlign w:val="center"/>
          </w:tcPr>
          <w:p w:rsidR="002351E5" w:rsidRDefault="002351E5" w:rsidP="001562A8">
            <w:pPr>
              <w:pStyle w:val="CommentText"/>
            </w:pPr>
            <w:r>
              <w:t>Location</w:t>
            </w:r>
          </w:p>
        </w:tc>
      </w:tr>
      <w:tr w:rsidR="002351E5" w:rsidTr="001562A8">
        <w:tc>
          <w:tcPr>
            <w:tcW w:w="289" w:type="pct"/>
          </w:tcPr>
          <w:p w:rsidR="002351E5" w:rsidRDefault="002351E5" w:rsidP="001562A8">
            <w:pPr>
              <w:pStyle w:val="CommentText"/>
              <w:numPr>
                <w:ilvl w:val="0"/>
                <w:numId w:val="1"/>
              </w:numPr>
              <w:ind w:left="360"/>
              <w:jc w:val="left"/>
            </w:pPr>
            <w:bookmarkStart w:id="6" w:name="_Ref510197533"/>
          </w:p>
        </w:tc>
        <w:bookmarkEnd w:id="6"/>
        <w:tc>
          <w:tcPr>
            <w:tcW w:w="2693" w:type="pct"/>
          </w:tcPr>
          <w:p w:rsidR="002351E5" w:rsidRPr="00F52F95" w:rsidRDefault="002351E5" w:rsidP="001562A8"/>
        </w:tc>
        <w:tc>
          <w:tcPr>
            <w:tcW w:w="385" w:type="pct"/>
          </w:tcPr>
          <w:p w:rsidR="002351E5" w:rsidRDefault="002351E5" w:rsidP="001562A8">
            <w:pPr>
              <w:pStyle w:val="CommentText"/>
              <w:jc w:val="left"/>
            </w:pPr>
          </w:p>
        </w:tc>
        <w:tc>
          <w:tcPr>
            <w:tcW w:w="1633" w:type="pct"/>
          </w:tcPr>
          <w:p w:rsidR="002351E5" w:rsidRDefault="002351E5" w:rsidP="001562A8"/>
        </w:tc>
      </w:tr>
      <w:tr w:rsidR="002351E5" w:rsidTr="001562A8">
        <w:tc>
          <w:tcPr>
            <w:tcW w:w="289" w:type="pct"/>
          </w:tcPr>
          <w:p w:rsidR="002351E5" w:rsidRDefault="002351E5" w:rsidP="001562A8">
            <w:pPr>
              <w:pStyle w:val="CommentText"/>
              <w:numPr>
                <w:ilvl w:val="0"/>
                <w:numId w:val="1"/>
              </w:numPr>
              <w:ind w:left="360"/>
              <w:jc w:val="left"/>
            </w:pPr>
            <w:bookmarkStart w:id="7" w:name="_Ref510897141"/>
          </w:p>
        </w:tc>
        <w:bookmarkEnd w:id="7"/>
        <w:tc>
          <w:tcPr>
            <w:tcW w:w="2693" w:type="pct"/>
          </w:tcPr>
          <w:p w:rsidR="002351E5" w:rsidRDefault="002351E5" w:rsidP="001562A8"/>
        </w:tc>
        <w:tc>
          <w:tcPr>
            <w:tcW w:w="385" w:type="pct"/>
          </w:tcPr>
          <w:p w:rsidR="002351E5" w:rsidRDefault="002351E5" w:rsidP="001562A8">
            <w:pPr>
              <w:pStyle w:val="CommentText"/>
              <w:jc w:val="left"/>
            </w:pPr>
          </w:p>
        </w:tc>
        <w:tc>
          <w:tcPr>
            <w:tcW w:w="1633" w:type="pct"/>
          </w:tcPr>
          <w:p w:rsidR="002351E5" w:rsidRDefault="002351E5" w:rsidP="001562A8">
            <w:pPr>
              <w:pStyle w:val="CommentText"/>
              <w:jc w:val="left"/>
            </w:pPr>
          </w:p>
        </w:tc>
      </w:tr>
      <w:tr w:rsidR="002351E5" w:rsidTr="001562A8">
        <w:tc>
          <w:tcPr>
            <w:tcW w:w="289" w:type="pct"/>
          </w:tcPr>
          <w:p w:rsidR="002351E5" w:rsidRDefault="002351E5" w:rsidP="001562A8">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3" w:type="pct"/>
          </w:tcPr>
          <w:p w:rsidR="002351E5" w:rsidRDefault="002351E5" w:rsidP="001562A8">
            <w:pPr>
              <w:tabs>
                <w:tab w:val="left" w:pos="7614"/>
                <w:tab w:val="left" w:pos="7938"/>
              </w:tabs>
              <w:spacing w:after="54" w:line="240" w:lineRule="auto"/>
              <w:ind w:left="26"/>
            </w:pPr>
          </w:p>
        </w:tc>
        <w:tc>
          <w:tcPr>
            <w:tcW w:w="385" w:type="pct"/>
          </w:tcPr>
          <w:p w:rsidR="002351E5" w:rsidRDefault="002351E5" w:rsidP="001562A8">
            <w:pPr>
              <w:pStyle w:val="CommentText"/>
              <w:spacing w:before="90" w:after="90"/>
              <w:jc w:val="left"/>
            </w:pPr>
          </w:p>
        </w:tc>
        <w:tc>
          <w:tcPr>
            <w:tcW w:w="1633" w:type="pct"/>
          </w:tcPr>
          <w:p w:rsidR="002351E5" w:rsidRDefault="002351E5" w:rsidP="001562A8">
            <w:pPr>
              <w:pStyle w:val="CommentText"/>
              <w:spacing w:before="90" w:after="90"/>
              <w:jc w:val="left"/>
            </w:pPr>
          </w:p>
        </w:tc>
      </w:tr>
      <w:tr w:rsidR="002351E5" w:rsidTr="001562A8">
        <w:tc>
          <w:tcPr>
            <w:tcW w:w="289" w:type="pct"/>
          </w:tcPr>
          <w:p w:rsidR="002351E5" w:rsidRDefault="002351E5" w:rsidP="001562A8">
            <w:pPr>
              <w:pStyle w:val="CommentText"/>
              <w:numPr>
                <w:ilvl w:val="0"/>
                <w:numId w:val="1"/>
              </w:numPr>
              <w:tabs>
                <w:tab w:val="clear" w:pos="720"/>
                <w:tab w:val="num" w:pos="648"/>
              </w:tabs>
              <w:spacing w:before="90" w:after="90"/>
              <w:ind w:left="324" w:hanging="324"/>
              <w:jc w:val="left"/>
            </w:pPr>
          </w:p>
        </w:tc>
        <w:tc>
          <w:tcPr>
            <w:tcW w:w="2693" w:type="pct"/>
          </w:tcPr>
          <w:p w:rsidR="002351E5" w:rsidRDefault="002351E5" w:rsidP="001562A8">
            <w:pPr>
              <w:tabs>
                <w:tab w:val="left" w:pos="7614"/>
                <w:tab w:val="left" w:pos="7938"/>
              </w:tabs>
              <w:spacing w:after="54" w:line="240" w:lineRule="auto"/>
              <w:ind w:left="26"/>
            </w:pPr>
          </w:p>
        </w:tc>
        <w:tc>
          <w:tcPr>
            <w:tcW w:w="385" w:type="pct"/>
          </w:tcPr>
          <w:p w:rsidR="002351E5" w:rsidRDefault="002351E5" w:rsidP="001562A8">
            <w:pPr>
              <w:pStyle w:val="CommentText"/>
              <w:spacing w:before="90" w:after="90"/>
              <w:jc w:val="left"/>
            </w:pPr>
          </w:p>
        </w:tc>
        <w:tc>
          <w:tcPr>
            <w:tcW w:w="1633" w:type="pct"/>
          </w:tcPr>
          <w:p w:rsidR="002351E5" w:rsidRDefault="002351E5" w:rsidP="001562A8">
            <w:pPr>
              <w:pStyle w:val="CommentText"/>
              <w:spacing w:before="90" w:after="90"/>
              <w:jc w:val="left"/>
            </w:pPr>
          </w:p>
        </w:tc>
      </w:tr>
    </w:tbl>
    <w:p w:rsidR="002351E5" w:rsidRDefault="002351E5" w:rsidP="002351E5">
      <w:pPr>
        <w:pStyle w:val="TOCHeading"/>
      </w:pPr>
      <w:bookmarkStart w:id="9" w:name="_Toc319419728"/>
      <w:bookmarkStart w:id="10" w:name="_Toc525842929"/>
      <w:r>
        <w:t>Glossary</w:t>
      </w:r>
      <w:bookmarkEnd w:id="9"/>
      <w:bookmarkEnd w:id="10"/>
    </w:p>
    <w:tbl>
      <w:tblPr>
        <w:tblW w:w="9036"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430"/>
        <w:gridCol w:w="4361"/>
        <w:gridCol w:w="3245"/>
      </w:tblGrid>
      <w:tr w:rsidR="002351E5" w:rsidTr="001562A8">
        <w:tc>
          <w:tcPr>
            <w:tcW w:w="1430" w:type="dxa"/>
            <w:shd w:val="clear" w:color="auto" w:fill="001551"/>
            <w:vAlign w:val="center"/>
          </w:tcPr>
          <w:p w:rsidR="002351E5" w:rsidRDefault="002351E5" w:rsidP="001562A8">
            <w:pPr>
              <w:pStyle w:val="CommentText"/>
              <w:rPr>
                <w:b/>
              </w:rPr>
            </w:pPr>
            <w:r>
              <w:rPr>
                <w:b/>
              </w:rPr>
              <w:t>Terminology</w:t>
            </w:r>
          </w:p>
        </w:tc>
        <w:tc>
          <w:tcPr>
            <w:tcW w:w="4361" w:type="dxa"/>
            <w:shd w:val="clear" w:color="auto" w:fill="001551"/>
            <w:vAlign w:val="center"/>
          </w:tcPr>
          <w:p w:rsidR="002351E5" w:rsidRDefault="002351E5" w:rsidP="001562A8">
            <w:pPr>
              <w:pStyle w:val="CommentText"/>
              <w:rPr>
                <w:b/>
              </w:rPr>
            </w:pPr>
            <w:r>
              <w:rPr>
                <w:b/>
              </w:rPr>
              <w:t>Definition</w:t>
            </w:r>
          </w:p>
        </w:tc>
        <w:tc>
          <w:tcPr>
            <w:tcW w:w="3245" w:type="dxa"/>
            <w:shd w:val="clear" w:color="auto" w:fill="001551"/>
            <w:vAlign w:val="center"/>
          </w:tcPr>
          <w:p w:rsidR="002351E5" w:rsidRDefault="002351E5" w:rsidP="001562A8">
            <w:pPr>
              <w:pStyle w:val="CommentText"/>
              <w:rPr>
                <w:b/>
              </w:rPr>
            </w:pPr>
            <w:r>
              <w:rPr>
                <w:b/>
              </w:rPr>
              <w:t>Remarks</w:t>
            </w:r>
          </w:p>
        </w:tc>
      </w:tr>
      <w:tr w:rsidR="002351E5" w:rsidRPr="0026462B" w:rsidTr="001562A8">
        <w:tc>
          <w:tcPr>
            <w:tcW w:w="1430" w:type="dxa"/>
            <w:vAlign w:val="center"/>
          </w:tcPr>
          <w:p w:rsidR="002351E5" w:rsidRPr="0026462B" w:rsidRDefault="00C34ABB" w:rsidP="001562A8">
            <w:pPr>
              <w:pStyle w:val="paragraph"/>
              <w:spacing w:before="0" w:beforeAutospacing="0" w:after="0" w:afterAutospacing="0"/>
              <w:textAlignment w:val="baseline"/>
              <w:rPr>
                <w:rFonts w:ascii="Calibri" w:hAnsi="Calibri"/>
                <w:sz w:val="22"/>
                <w:szCs w:val="12"/>
              </w:rPr>
            </w:pPr>
            <w:r>
              <w:rPr>
                <w:rFonts w:ascii="Calibri" w:hAnsi="Calibri"/>
                <w:sz w:val="22"/>
                <w:szCs w:val="12"/>
              </w:rPr>
              <w:t>FTP</w:t>
            </w:r>
          </w:p>
        </w:tc>
        <w:tc>
          <w:tcPr>
            <w:tcW w:w="4361" w:type="dxa"/>
            <w:vAlign w:val="center"/>
          </w:tcPr>
          <w:p w:rsidR="002351E5" w:rsidRPr="0026462B" w:rsidRDefault="00C34ABB" w:rsidP="001562A8">
            <w:pPr>
              <w:pStyle w:val="paragraph"/>
              <w:spacing w:before="0" w:beforeAutospacing="0" w:after="0" w:afterAutospacing="0"/>
              <w:textAlignment w:val="baseline"/>
              <w:rPr>
                <w:rFonts w:ascii="Calibri" w:hAnsi="Calibri"/>
                <w:sz w:val="22"/>
                <w:szCs w:val="12"/>
              </w:rPr>
            </w:pPr>
            <w:r>
              <w:rPr>
                <w:rFonts w:ascii="Calibri" w:hAnsi="Calibri"/>
                <w:sz w:val="22"/>
                <w:szCs w:val="12"/>
              </w:rPr>
              <w:t>FILE TRANSFOR PROTOCAL</w:t>
            </w:r>
          </w:p>
        </w:tc>
        <w:tc>
          <w:tcPr>
            <w:tcW w:w="3245" w:type="dxa"/>
            <w:vAlign w:val="center"/>
          </w:tcPr>
          <w:p w:rsidR="002351E5" w:rsidRPr="0026462B"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Pr="0026462B"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Pr="0026462B"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Pr="0026462B"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bl>
    <w:p w:rsidR="002351E5" w:rsidRDefault="002351E5" w:rsidP="002351E5">
      <w:pPr>
        <w:pStyle w:val="CommentText"/>
      </w:pPr>
    </w:p>
    <w:p w:rsidR="002351E5" w:rsidRDefault="002351E5" w:rsidP="002351E5">
      <w:pPr>
        <w:rPr>
          <w:b/>
          <w:sz w:val="24"/>
        </w:rPr>
      </w:pPr>
    </w:p>
    <w:p w:rsidR="002351E5" w:rsidRDefault="002351E5" w:rsidP="002351E5">
      <w:pPr>
        <w:rPr>
          <w:b/>
          <w:sz w:val="24"/>
        </w:rPr>
      </w:pPr>
    </w:p>
    <w:p w:rsidR="002351E5" w:rsidRDefault="002351E5" w:rsidP="002351E5">
      <w:pPr>
        <w:rPr>
          <w:b/>
          <w:sz w:val="24"/>
        </w:rPr>
      </w:pPr>
      <w:r>
        <w:rPr>
          <w:b/>
          <w:sz w:val="24"/>
        </w:rPr>
        <w:br w:type="page"/>
      </w:r>
    </w:p>
    <w:p w:rsidR="002351E5" w:rsidRDefault="002351E5" w:rsidP="002351E5">
      <w:pPr>
        <w:rPr>
          <w:b/>
          <w:sz w:val="2"/>
        </w:rPr>
      </w:pPr>
    </w:p>
    <w:bookmarkStart w:id="11" w:name="_Toc525842930" w:displacedByCustomXml="next"/>
    <w:sdt>
      <w:sdtPr>
        <w:rPr>
          <w:rFonts w:asciiTheme="minorHAnsi" w:eastAsiaTheme="minorEastAsia" w:hAnsiTheme="minorHAnsi" w:cstheme="minorBidi"/>
          <w:bCs w:val="0"/>
          <w:color w:val="auto"/>
          <w:kern w:val="0"/>
          <w:sz w:val="22"/>
          <w:szCs w:val="22"/>
          <w:lang w:val="en-US"/>
        </w:rPr>
        <w:id w:val="464630651"/>
        <w:docPartObj>
          <w:docPartGallery w:val="Table of Contents"/>
          <w:docPartUnique/>
        </w:docPartObj>
      </w:sdtPr>
      <w:sdtEndPr>
        <w:rPr>
          <w:rFonts w:cs="Arial"/>
          <w:b/>
          <w:noProof/>
        </w:rPr>
      </w:sdtEndPr>
      <w:sdtContent>
        <w:p w:rsidR="002351E5" w:rsidRDefault="002351E5" w:rsidP="002351E5">
          <w:pPr>
            <w:pStyle w:val="TOCHeading"/>
          </w:pPr>
          <w:r>
            <w:t>Table of Contents</w:t>
          </w:r>
          <w:bookmarkEnd w:id="11"/>
        </w:p>
        <w:p w:rsidR="00B05FAB" w:rsidRDefault="002351E5">
          <w:pPr>
            <w:pStyle w:val="TOC1"/>
            <w:rPr>
              <w:ins w:id="12" w:author="Karthik Ramanan" w:date="2018-09-27T20:19:00Z"/>
              <w:rFonts w:eastAsiaTheme="minorEastAsia"/>
              <w:spacing w:val="0"/>
              <w:szCs w:val="22"/>
              <w:lang w:val="en-US"/>
            </w:rPr>
          </w:pPr>
          <w:r>
            <w:rPr>
              <w:rFonts w:cs="Arial"/>
            </w:rPr>
            <w:fldChar w:fldCharType="begin"/>
          </w:r>
          <w:r>
            <w:rPr>
              <w:rFonts w:cs="Arial"/>
            </w:rPr>
            <w:instrText xml:space="preserve"> TOC \o "1-3" \h \z \u </w:instrText>
          </w:r>
          <w:r>
            <w:rPr>
              <w:rFonts w:cs="Arial"/>
            </w:rPr>
            <w:fldChar w:fldCharType="separate"/>
          </w:r>
          <w:ins w:id="13" w:author="Karthik Ramanan" w:date="2018-09-27T20:19:00Z">
            <w:r w:rsidR="00B05FAB" w:rsidRPr="00C1175F">
              <w:rPr>
                <w:rStyle w:val="Hyperlink"/>
              </w:rPr>
              <w:fldChar w:fldCharType="begin"/>
            </w:r>
            <w:r w:rsidR="00B05FAB" w:rsidRPr="00C1175F">
              <w:rPr>
                <w:rStyle w:val="Hyperlink"/>
              </w:rPr>
              <w:instrText xml:space="preserve"> </w:instrText>
            </w:r>
            <w:r w:rsidR="00B05FAB">
              <w:instrText>HYPERLINK \l "_Toc525842926"</w:instrText>
            </w:r>
            <w:r w:rsidR="00B05FAB" w:rsidRPr="00C1175F">
              <w:rPr>
                <w:rStyle w:val="Hyperlink"/>
              </w:rPr>
              <w:instrText xml:space="preserve"> </w:instrText>
            </w:r>
            <w:r w:rsidR="00B05FAB" w:rsidRPr="00C1175F">
              <w:rPr>
                <w:rStyle w:val="Hyperlink"/>
              </w:rPr>
            </w:r>
            <w:r w:rsidR="00B05FAB" w:rsidRPr="00C1175F">
              <w:rPr>
                <w:rStyle w:val="Hyperlink"/>
              </w:rPr>
              <w:fldChar w:fldCharType="separate"/>
            </w:r>
            <w:r w:rsidR="00B05FAB" w:rsidRPr="00C1175F">
              <w:rPr>
                <w:rStyle w:val="Hyperlink"/>
              </w:rPr>
              <w:t>Copyright Information</w:t>
            </w:r>
            <w:r w:rsidR="00B05FAB">
              <w:rPr>
                <w:webHidden/>
              </w:rPr>
              <w:tab/>
            </w:r>
            <w:r w:rsidR="00B05FAB">
              <w:rPr>
                <w:webHidden/>
              </w:rPr>
              <w:fldChar w:fldCharType="begin"/>
            </w:r>
            <w:r w:rsidR="00B05FAB">
              <w:rPr>
                <w:webHidden/>
              </w:rPr>
              <w:instrText xml:space="preserve"> PAGEREF _Toc525842926 \h </w:instrText>
            </w:r>
            <w:r w:rsidR="00B05FAB">
              <w:rPr>
                <w:webHidden/>
              </w:rPr>
            </w:r>
          </w:ins>
          <w:r w:rsidR="00B05FAB">
            <w:rPr>
              <w:webHidden/>
            </w:rPr>
            <w:fldChar w:fldCharType="separate"/>
          </w:r>
          <w:ins w:id="14" w:author="Karthik Ramanan" w:date="2018-09-27T20:19:00Z">
            <w:r w:rsidR="00B05FAB">
              <w:rPr>
                <w:webHidden/>
              </w:rPr>
              <w:t>2</w:t>
            </w:r>
            <w:r w:rsidR="00B05FAB">
              <w:rPr>
                <w:webHidden/>
              </w:rPr>
              <w:fldChar w:fldCharType="end"/>
            </w:r>
            <w:r w:rsidR="00B05FAB" w:rsidRPr="00C1175F">
              <w:rPr>
                <w:rStyle w:val="Hyperlink"/>
              </w:rPr>
              <w:fldChar w:fldCharType="end"/>
            </w:r>
          </w:ins>
        </w:p>
        <w:p w:rsidR="00B05FAB" w:rsidRDefault="00B05FAB">
          <w:pPr>
            <w:pStyle w:val="TOC1"/>
            <w:rPr>
              <w:ins w:id="15" w:author="Karthik Ramanan" w:date="2018-09-27T20:19:00Z"/>
              <w:rFonts w:eastAsiaTheme="minorEastAsia"/>
              <w:spacing w:val="0"/>
              <w:szCs w:val="22"/>
              <w:lang w:val="en-US"/>
            </w:rPr>
          </w:pPr>
          <w:ins w:id="16" w:author="Karthik Ramanan" w:date="2018-09-27T20:19:00Z">
            <w:r w:rsidRPr="00C1175F">
              <w:rPr>
                <w:rStyle w:val="Hyperlink"/>
              </w:rPr>
              <w:fldChar w:fldCharType="begin"/>
            </w:r>
            <w:r w:rsidRPr="00C1175F">
              <w:rPr>
                <w:rStyle w:val="Hyperlink"/>
              </w:rPr>
              <w:instrText xml:space="preserve"> </w:instrText>
            </w:r>
            <w:r>
              <w:instrText>HYPERLINK \l "_Toc525842927"</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Revision History</w:t>
            </w:r>
            <w:r>
              <w:rPr>
                <w:webHidden/>
              </w:rPr>
              <w:tab/>
            </w:r>
            <w:r>
              <w:rPr>
                <w:webHidden/>
              </w:rPr>
              <w:fldChar w:fldCharType="begin"/>
            </w:r>
            <w:r>
              <w:rPr>
                <w:webHidden/>
              </w:rPr>
              <w:instrText xml:space="preserve"> PAGEREF _Toc525842927 \h </w:instrText>
            </w:r>
            <w:r>
              <w:rPr>
                <w:webHidden/>
              </w:rPr>
            </w:r>
          </w:ins>
          <w:r>
            <w:rPr>
              <w:webHidden/>
            </w:rPr>
            <w:fldChar w:fldCharType="separate"/>
          </w:r>
          <w:ins w:id="17" w:author="Karthik Ramanan" w:date="2018-09-27T20:19:00Z">
            <w:r>
              <w:rPr>
                <w:webHidden/>
              </w:rPr>
              <w:t>2</w:t>
            </w:r>
            <w:r>
              <w:rPr>
                <w:webHidden/>
              </w:rPr>
              <w:fldChar w:fldCharType="end"/>
            </w:r>
            <w:r w:rsidRPr="00C1175F">
              <w:rPr>
                <w:rStyle w:val="Hyperlink"/>
              </w:rPr>
              <w:fldChar w:fldCharType="end"/>
            </w:r>
          </w:ins>
        </w:p>
        <w:p w:rsidR="00B05FAB" w:rsidRDefault="00B05FAB">
          <w:pPr>
            <w:pStyle w:val="TOC1"/>
            <w:rPr>
              <w:ins w:id="18" w:author="Karthik Ramanan" w:date="2018-09-27T20:19:00Z"/>
              <w:rFonts w:eastAsiaTheme="minorEastAsia"/>
              <w:spacing w:val="0"/>
              <w:szCs w:val="22"/>
              <w:lang w:val="en-US"/>
            </w:rPr>
          </w:pPr>
          <w:ins w:id="19" w:author="Karthik Ramanan" w:date="2018-09-27T20:19:00Z">
            <w:r w:rsidRPr="00C1175F">
              <w:rPr>
                <w:rStyle w:val="Hyperlink"/>
              </w:rPr>
              <w:fldChar w:fldCharType="begin"/>
            </w:r>
            <w:r w:rsidRPr="00C1175F">
              <w:rPr>
                <w:rStyle w:val="Hyperlink"/>
              </w:rPr>
              <w:instrText xml:space="preserve"> </w:instrText>
            </w:r>
            <w:r>
              <w:instrText>HYPERLINK \l "_Toc525842928"</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References</w:t>
            </w:r>
            <w:r>
              <w:rPr>
                <w:webHidden/>
              </w:rPr>
              <w:tab/>
            </w:r>
            <w:r>
              <w:rPr>
                <w:webHidden/>
              </w:rPr>
              <w:fldChar w:fldCharType="begin"/>
            </w:r>
            <w:r>
              <w:rPr>
                <w:webHidden/>
              </w:rPr>
              <w:instrText xml:space="preserve"> PAGEREF _Toc525842928 \h </w:instrText>
            </w:r>
            <w:r>
              <w:rPr>
                <w:webHidden/>
              </w:rPr>
            </w:r>
          </w:ins>
          <w:r>
            <w:rPr>
              <w:webHidden/>
            </w:rPr>
            <w:fldChar w:fldCharType="separate"/>
          </w:r>
          <w:ins w:id="20" w:author="Karthik Ramanan" w:date="2018-09-27T20:19:00Z">
            <w:r>
              <w:rPr>
                <w:webHidden/>
              </w:rPr>
              <w:t>2</w:t>
            </w:r>
            <w:r>
              <w:rPr>
                <w:webHidden/>
              </w:rPr>
              <w:fldChar w:fldCharType="end"/>
            </w:r>
            <w:r w:rsidRPr="00C1175F">
              <w:rPr>
                <w:rStyle w:val="Hyperlink"/>
              </w:rPr>
              <w:fldChar w:fldCharType="end"/>
            </w:r>
          </w:ins>
        </w:p>
        <w:p w:rsidR="00B05FAB" w:rsidRDefault="00B05FAB">
          <w:pPr>
            <w:pStyle w:val="TOC1"/>
            <w:rPr>
              <w:ins w:id="21" w:author="Karthik Ramanan" w:date="2018-09-27T20:19:00Z"/>
              <w:rFonts w:eastAsiaTheme="minorEastAsia"/>
              <w:spacing w:val="0"/>
              <w:szCs w:val="22"/>
              <w:lang w:val="en-US"/>
            </w:rPr>
          </w:pPr>
          <w:ins w:id="22" w:author="Karthik Ramanan" w:date="2018-09-27T20:19:00Z">
            <w:r w:rsidRPr="00C1175F">
              <w:rPr>
                <w:rStyle w:val="Hyperlink"/>
              </w:rPr>
              <w:fldChar w:fldCharType="begin"/>
            </w:r>
            <w:r w:rsidRPr="00C1175F">
              <w:rPr>
                <w:rStyle w:val="Hyperlink"/>
              </w:rPr>
              <w:instrText xml:space="preserve"> </w:instrText>
            </w:r>
            <w:r>
              <w:instrText>HYPERLINK \l "_Toc525842929"</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Glossary</w:t>
            </w:r>
            <w:r>
              <w:rPr>
                <w:webHidden/>
              </w:rPr>
              <w:tab/>
            </w:r>
            <w:r>
              <w:rPr>
                <w:webHidden/>
              </w:rPr>
              <w:fldChar w:fldCharType="begin"/>
            </w:r>
            <w:r>
              <w:rPr>
                <w:webHidden/>
              </w:rPr>
              <w:instrText xml:space="preserve"> PAGEREF _Toc525842929 \h </w:instrText>
            </w:r>
            <w:r>
              <w:rPr>
                <w:webHidden/>
              </w:rPr>
            </w:r>
          </w:ins>
          <w:r>
            <w:rPr>
              <w:webHidden/>
            </w:rPr>
            <w:fldChar w:fldCharType="separate"/>
          </w:r>
          <w:ins w:id="23" w:author="Karthik Ramanan" w:date="2018-09-27T20:19:00Z">
            <w:r>
              <w:rPr>
                <w:webHidden/>
              </w:rPr>
              <w:t>2</w:t>
            </w:r>
            <w:r>
              <w:rPr>
                <w:webHidden/>
              </w:rPr>
              <w:fldChar w:fldCharType="end"/>
            </w:r>
            <w:r w:rsidRPr="00C1175F">
              <w:rPr>
                <w:rStyle w:val="Hyperlink"/>
              </w:rPr>
              <w:fldChar w:fldCharType="end"/>
            </w:r>
          </w:ins>
        </w:p>
        <w:p w:rsidR="00B05FAB" w:rsidRDefault="00B05FAB">
          <w:pPr>
            <w:pStyle w:val="TOC1"/>
            <w:rPr>
              <w:ins w:id="24" w:author="Karthik Ramanan" w:date="2018-09-27T20:19:00Z"/>
              <w:rFonts w:eastAsiaTheme="minorEastAsia"/>
              <w:spacing w:val="0"/>
              <w:szCs w:val="22"/>
              <w:lang w:val="en-US"/>
            </w:rPr>
          </w:pPr>
          <w:ins w:id="25" w:author="Karthik Ramanan" w:date="2018-09-27T20:19:00Z">
            <w:r w:rsidRPr="00C1175F">
              <w:rPr>
                <w:rStyle w:val="Hyperlink"/>
              </w:rPr>
              <w:fldChar w:fldCharType="begin"/>
            </w:r>
            <w:r w:rsidRPr="00C1175F">
              <w:rPr>
                <w:rStyle w:val="Hyperlink"/>
              </w:rPr>
              <w:instrText xml:space="preserve"> </w:instrText>
            </w:r>
            <w:r>
              <w:instrText>HYPERLINK \l "_Toc525842930"</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Table of Contents</w:t>
            </w:r>
            <w:r>
              <w:rPr>
                <w:webHidden/>
              </w:rPr>
              <w:tab/>
            </w:r>
            <w:r>
              <w:rPr>
                <w:webHidden/>
              </w:rPr>
              <w:fldChar w:fldCharType="begin"/>
            </w:r>
            <w:r>
              <w:rPr>
                <w:webHidden/>
              </w:rPr>
              <w:instrText xml:space="preserve"> PAGEREF _Toc525842930 \h </w:instrText>
            </w:r>
            <w:r>
              <w:rPr>
                <w:webHidden/>
              </w:rPr>
            </w:r>
          </w:ins>
          <w:r>
            <w:rPr>
              <w:webHidden/>
            </w:rPr>
            <w:fldChar w:fldCharType="separate"/>
          </w:r>
          <w:ins w:id="26" w:author="Karthik Ramanan" w:date="2018-09-27T20:19:00Z">
            <w:r>
              <w:rPr>
                <w:webHidden/>
              </w:rPr>
              <w:t>3</w:t>
            </w:r>
            <w:r>
              <w:rPr>
                <w:webHidden/>
              </w:rPr>
              <w:fldChar w:fldCharType="end"/>
            </w:r>
            <w:r w:rsidRPr="00C1175F">
              <w:rPr>
                <w:rStyle w:val="Hyperlink"/>
              </w:rPr>
              <w:fldChar w:fldCharType="end"/>
            </w:r>
          </w:ins>
        </w:p>
        <w:p w:rsidR="00B05FAB" w:rsidRDefault="00B05FAB">
          <w:pPr>
            <w:pStyle w:val="TOC1"/>
            <w:rPr>
              <w:ins w:id="27" w:author="Karthik Ramanan" w:date="2018-09-27T20:19:00Z"/>
              <w:rFonts w:eastAsiaTheme="minorEastAsia"/>
              <w:spacing w:val="0"/>
              <w:szCs w:val="22"/>
              <w:lang w:val="en-US"/>
            </w:rPr>
          </w:pPr>
          <w:ins w:id="28" w:author="Karthik Ramanan" w:date="2018-09-27T20:19:00Z">
            <w:r w:rsidRPr="00C1175F">
              <w:rPr>
                <w:rStyle w:val="Hyperlink"/>
              </w:rPr>
              <w:fldChar w:fldCharType="begin"/>
            </w:r>
            <w:r w:rsidRPr="00C1175F">
              <w:rPr>
                <w:rStyle w:val="Hyperlink"/>
              </w:rPr>
              <w:instrText xml:space="preserve"> </w:instrText>
            </w:r>
            <w:r>
              <w:instrText>HYPERLINK \l "_Toc525842931"</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Part A: Background</w:t>
            </w:r>
            <w:r>
              <w:rPr>
                <w:webHidden/>
              </w:rPr>
              <w:tab/>
            </w:r>
            <w:r>
              <w:rPr>
                <w:webHidden/>
              </w:rPr>
              <w:fldChar w:fldCharType="begin"/>
            </w:r>
            <w:r>
              <w:rPr>
                <w:webHidden/>
              </w:rPr>
              <w:instrText xml:space="preserve"> PAGEREF _Toc525842931 \h </w:instrText>
            </w:r>
            <w:r>
              <w:rPr>
                <w:webHidden/>
              </w:rPr>
            </w:r>
          </w:ins>
          <w:r>
            <w:rPr>
              <w:webHidden/>
            </w:rPr>
            <w:fldChar w:fldCharType="separate"/>
          </w:r>
          <w:ins w:id="29" w:author="Karthik Ramanan" w:date="2018-09-27T20:19:00Z">
            <w:r>
              <w:rPr>
                <w:webHidden/>
              </w:rPr>
              <w:t>4</w:t>
            </w:r>
            <w:r>
              <w:rPr>
                <w:webHidden/>
              </w:rPr>
              <w:fldChar w:fldCharType="end"/>
            </w:r>
            <w:r w:rsidRPr="00C1175F">
              <w:rPr>
                <w:rStyle w:val="Hyperlink"/>
              </w:rPr>
              <w:fldChar w:fldCharType="end"/>
            </w:r>
          </w:ins>
        </w:p>
        <w:p w:rsidR="00B05FAB" w:rsidRDefault="00B05FAB">
          <w:pPr>
            <w:pStyle w:val="TOC1"/>
            <w:rPr>
              <w:ins w:id="30" w:author="Karthik Ramanan" w:date="2018-09-27T20:19:00Z"/>
              <w:rFonts w:eastAsiaTheme="minorEastAsia"/>
              <w:spacing w:val="0"/>
              <w:szCs w:val="22"/>
              <w:lang w:val="en-US"/>
            </w:rPr>
          </w:pPr>
          <w:ins w:id="31" w:author="Karthik Ramanan" w:date="2018-09-27T20:19:00Z">
            <w:r w:rsidRPr="00C1175F">
              <w:rPr>
                <w:rStyle w:val="Hyperlink"/>
              </w:rPr>
              <w:fldChar w:fldCharType="begin"/>
            </w:r>
            <w:r w:rsidRPr="00C1175F">
              <w:rPr>
                <w:rStyle w:val="Hyperlink"/>
              </w:rPr>
              <w:instrText xml:space="preserve"> </w:instrText>
            </w:r>
            <w:r>
              <w:instrText>HYPERLINK \l "_Toc525842932"</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1</w:t>
            </w:r>
            <w:r>
              <w:rPr>
                <w:rFonts w:eastAsiaTheme="minorEastAsia"/>
                <w:spacing w:val="0"/>
                <w:szCs w:val="22"/>
                <w:lang w:val="en-US"/>
              </w:rPr>
              <w:tab/>
            </w:r>
            <w:r w:rsidRPr="00C1175F">
              <w:rPr>
                <w:rStyle w:val="Hyperlink"/>
              </w:rPr>
              <w:t>Introduction</w:t>
            </w:r>
            <w:r>
              <w:rPr>
                <w:webHidden/>
              </w:rPr>
              <w:tab/>
            </w:r>
            <w:r>
              <w:rPr>
                <w:webHidden/>
              </w:rPr>
              <w:fldChar w:fldCharType="begin"/>
            </w:r>
            <w:r>
              <w:rPr>
                <w:webHidden/>
              </w:rPr>
              <w:instrText xml:space="preserve"> PAGEREF _Toc525842932 \h </w:instrText>
            </w:r>
            <w:r>
              <w:rPr>
                <w:webHidden/>
              </w:rPr>
            </w:r>
          </w:ins>
          <w:r>
            <w:rPr>
              <w:webHidden/>
            </w:rPr>
            <w:fldChar w:fldCharType="separate"/>
          </w:r>
          <w:ins w:id="32" w:author="Karthik Ramanan" w:date="2018-09-27T20:19:00Z">
            <w:r>
              <w:rPr>
                <w:webHidden/>
              </w:rPr>
              <w:t>4</w:t>
            </w:r>
            <w:r>
              <w:rPr>
                <w:webHidden/>
              </w:rPr>
              <w:fldChar w:fldCharType="end"/>
            </w:r>
            <w:r w:rsidRPr="00C1175F">
              <w:rPr>
                <w:rStyle w:val="Hyperlink"/>
              </w:rPr>
              <w:fldChar w:fldCharType="end"/>
            </w:r>
          </w:ins>
        </w:p>
        <w:p w:rsidR="00B05FAB" w:rsidRDefault="00B05FAB">
          <w:pPr>
            <w:pStyle w:val="TOC2"/>
            <w:rPr>
              <w:ins w:id="33" w:author="Karthik Ramanan" w:date="2018-09-27T20:19:00Z"/>
              <w:noProof/>
            </w:rPr>
          </w:pPr>
          <w:ins w:id="34" w:author="Karthik Ramanan" w:date="2018-09-27T20:19:00Z">
            <w:r w:rsidRPr="00C1175F">
              <w:rPr>
                <w:rStyle w:val="Hyperlink"/>
                <w:noProof/>
              </w:rPr>
              <w:fldChar w:fldCharType="begin"/>
            </w:r>
            <w:r w:rsidRPr="00C1175F">
              <w:rPr>
                <w:rStyle w:val="Hyperlink"/>
                <w:noProof/>
              </w:rPr>
              <w:instrText xml:space="preserve"> </w:instrText>
            </w:r>
            <w:r>
              <w:rPr>
                <w:noProof/>
              </w:rPr>
              <w:instrText>HYPERLINK \l "_Toc525842933"</w:instrText>
            </w:r>
            <w:r w:rsidRPr="00C1175F">
              <w:rPr>
                <w:rStyle w:val="Hyperlink"/>
                <w:noProof/>
              </w:rPr>
              <w:instrText xml:space="preserve"> </w:instrText>
            </w:r>
            <w:r w:rsidRPr="00C1175F">
              <w:rPr>
                <w:rStyle w:val="Hyperlink"/>
                <w:noProof/>
              </w:rPr>
            </w:r>
            <w:r w:rsidRPr="00C1175F">
              <w:rPr>
                <w:rStyle w:val="Hyperlink"/>
                <w:noProof/>
              </w:rPr>
              <w:fldChar w:fldCharType="separate"/>
            </w:r>
            <w:r w:rsidRPr="00C1175F">
              <w:rPr>
                <w:rStyle w:val="Hyperlink"/>
                <w:noProof/>
              </w:rPr>
              <w:t>1.1</w:t>
            </w:r>
            <w:r>
              <w:rPr>
                <w:noProof/>
              </w:rPr>
              <w:tab/>
            </w:r>
            <w:r w:rsidRPr="00C1175F">
              <w:rPr>
                <w:rStyle w:val="Hyperlink"/>
                <w:noProof/>
              </w:rPr>
              <w:t>Context</w:t>
            </w:r>
            <w:r>
              <w:rPr>
                <w:noProof/>
                <w:webHidden/>
              </w:rPr>
              <w:tab/>
            </w:r>
            <w:r>
              <w:rPr>
                <w:noProof/>
                <w:webHidden/>
              </w:rPr>
              <w:fldChar w:fldCharType="begin"/>
            </w:r>
            <w:r>
              <w:rPr>
                <w:noProof/>
                <w:webHidden/>
              </w:rPr>
              <w:instrText xml:space="preserve"> PAGEREF _Toc525842933 \h </w:instrText>
            </w:r>
            <w:r>
              <w:rPr>
                <w:noProof/>
                <w:webHidden/>
              </w:rPr>
            </w:r>
          </w:ins>
          <w:r>
            <w:rPr>
              <w:noProof/>
              <w:webHidden/>
            </w:rPr>
            <w:fldChar w:fldCharType="separate"/>
          </w:r>
          <w:ins w:id="35" w:author="Karthik Ramanan" w:date="2018-09-27T20:19:00Z">
            <w:r>
              <w:rPr>
                <w:noProof/>
                <w:webHidden/>
              </w:rPr>
              <w:t>4</w:t>
            </w:r>
            <w:r>
              <w:rPr>
                <w:noProof/>
                <w:webHidden/>
              </w:rPr>
              <w:fldChar w:fldCharType="end"/>
            </w:r>
            <w:r w:rsidRPr="00C1175F">
              <w:rPr>
                <w:rStyle w:val="Hyperlink"/>
                <w:noProof/>
              </w:rPr>
              <w:fldChar w:fldCharType="end"/>
            </w:r>
          </w:ins>
        </w:p>
        <w:p w:rsidR="00B05FAB" w:rsidRDefault="00B05FAB">
          <w:pPr>
            <w:pStyle w:val="TOC2"/>
            <w:rPr>
              <w:ins w:id="36" w:author="Karthik Ramanan" w:date="2018-09-27T20:19:00Z"/>
              <w:noProof/>
            </w:rPr>
          </w:pPr>
          <w:ins w:id="37" w:author="Karthik Ramanan" w:date="2018-09-27T20:19:00Z">
            <w:r w:rsidRPr="00C1175F">
              <w:rPr>
                <w:rStyle w:val="Hyperlink"/>
                <w:noProof/>
              </w:rPr>
              <w:fldChar w:fldCharType="begin"/>
            </w:r>
            <w:r w:rsidRPr="00C1175F">
              <w:rPr>
                <w:rStyle w:val="Hyperlink"/>
                <w:noProof/>
              </w:rPr>
              <w:instrText xml:space="preserve"> </w:instrText>
            </w:r>
            <w:r>
              <w:rPr>
                <w:noProof/>
              </w:rPr>
              <w:instrText>HYPERLINK \l "_Toc525842934"</w:instrText>
            </w:r>
            <w:r w:rsidRPr="00C1175F">
              <w:rPr>
                <w:rStyle w:val="Hyperlink"/>
                <w:noProof/>
              </w:rPr>
              <w:instrText xml:space="preserve"> </w:instrText>
            </w:r>
            <w:r w:rsidRPr="00C1175F">
              <w:rPr>
                <w:rStyle w:val="Hyperlink"/>
                <w:noProof/>
              </w:rPr>
            </w:r>
            <w:r w:rsidRPr="00C1175F">
              <w:rPr>
                <w:rStyle w:val="Hyperlink"/>
                <w:noProof/>
              </w:rPr>
              <w:fldChar w:fldCharType="separate"/>
            </w:r>
            <w:r w:rsidRPr="00C1175F">
              <w:rPr>
                <w:rStyle w:val="Hyperlink"/>
                <w:noProof/>
              </w:rPr>
              <w:t>1.2</w:t>
            </w:r>
            <w:r>
              <w:rPr>
                <w:noProof/>
              </w:rPr>
              <w:tab/>
            </w:r>
            <w:r w:rsidRPr="00C1175F">
              <w:rPr>
                <w:rStyle w:val="Hyperlink"/>
                <w:noProof/>
              </w:rPr>
              <w:t>Purpose of this document</w:t>
            </w:r>
            <w:r>
              <w:rPr>
                <w:noProof/>
                <w:webHidden/>
              </w:rPr>
              <w:tab/>
            </w:r>
            <w:r>
              <w:rPr>
                <w:noProof/>
                <w:webHidden/>
              </w:rPr>
              <w:fldChar w:fldCharType="begin"/>
            </w:r>
            <w:r>
              <w:rPr>
                <w:noProof/>
                <w:webHidden/>
              </w:rPr>
              <w:instrText xml:space="preserve"> PAGEREF _Toc525842934 \h </w:instrText>
            </w:r>
            <w:r>
              <w:rPr>
                <w:noProof/>
                <w:webHidden/>
              </w:rPr>
            </w:r>
          </w:ins>
          <w:r>
            <w:rPr>
              <w:noProof/>
              <w:webHidden/>
            </w:rPr>
            <w:fldChar w:fldCharType="separate"/>
          </w:r>
          <w:ins w:id="38" w:author="Karthik Ramanan" w:date="2018-09-27T20:19:00Z">
            <w:r>
              <w:rPr>
                <w:noProof/>
                <w:webHidden/>
              </w:rPr>
              <w:t>4</w:t>
            </w:r>
            <w:r>
              <w:rPr>
                <w:noProof/>
                <w:webHidden/>
              </w:rPr>
              <w:fldChar w:fldCharType="end"/>
            </w:r>
            <w:r w:rsidRPr="00C1175F">
              <w:rPr>
                <w:rStyle w:val="Hyperlink"/>
                <w:noProof/>
              </w:rPr>
              <w:fldChar w:fldCharType="end"/>
            </w:r>
          </w:ins>
        </w:p>
        <w:p w:rsidR="00B05FAB" w:rsidRDefault="00B05FAB">
          <w:pPr>
            <w:pStyle w:val="TOC1"/>
            <w:rPr>
              <w:ins w:id="39" w:author="Karthik Ramanan" w:date="2018-09-27T20:19:00Z"/>
              <w:rFonts w:eastAsiaTheme="minorEastAsia"/>
              <w:spacing w:val="0"/>
              <w:szCs w:val="22"/>
              <w:lang w:val="en-US"/>
            </w:rPr>
          </w:pPr>
          <w:ins w:id="40" w:author="Karthik Ramanan" w:date="2018-09-27T20:19:00Z">
            <w:r w:rsidRPr="00C1175F">
              <w:rPr>
                <w:rStyle w:val="Hyperlink"/>
              </w:rPr>
              <w:fldChar w:fldCharType="begin"/>
            </w:r>
            <w:r w:rsidRPr="00C1175F">
              <w:rPr>
                <w:rStyle w:val="Hyperlink"/>
              </w:rPr>
              <w:instrText xml:space="preserve"> </w:instrText>
            </w:r>
            <w:r>
              <w:instrText>HYPERLINK \l "_Toc525842935"</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2</w:t>
            </w:r>
            <w:r>
              <w:rPr>
                <w:rFonts w:eastAsiaTheme="minorEastAsia"/>
                <w:spacing w:val="0"/>
                <w:szCs w:val="22"/>
                <w:lang w:val="en-US"/>
              </w:rPr>
              <w:tab/>
            </w:r>
            <w:r w:rsidRPr="00C1175F">
              <w:rPr>
                <w:rStyle w:val="Hyperlink"/>
              </w:rPr>
              <w:t>Scope</w:t>
            </w:r>
            <w:r>
              <w:rPr>
                <w:webHidden/>
              </w:rPr>
              <w:tab/>
            </w:r>
            <w:r>
              <w:rPr>
                <w:webHidden/>
              </w:rPr>
              <w:fldChar w:fldCharType="begin"/>
            </w:r>
            <w:r>
              <w:rPr>
                <w:webHidden/>
              </w:rPr>
              <w:instrText xml:space="preserve"> PAGEREF _Toc525842935 \h </w:instrText>
            </w:r>
            <w:r>
              <w:rPr>
                <w:webHidden/>
              </w:rPr>
            </w:r>
          </w:ins>
          <w:r>
            <w:rPr>
              <w:webHidden/>
            </w:rPr>
            <w:fldChar w:fldCharType="separate"/>
          </w:r>
          <w:ins w:id="41" w:author="Karthik Ramanan" w:date="2018-09-27T20:19:00Z">
            <w:r>
              <w:rPr>
                <w:webHidden/>
              </w:rPr>
              <w:t>4</w:t>
            </w:r>
            <w:r>
              <w:rPr>
                <w:webHidden/>
              </w:rPr>
              <w:fldChar w:fldCharType="end"/>
            </w:r>
            <w:r w:rsidRPr="00C1175F">
              <w:rPr>
                <w:rStyle w:val="Hyperlink"/>
              </w:rPr>
              <w:fldChar w:fldCharType="end"/>
            </w:r>
          </w:ins>
        </w:p>
        <w:p w:rsidR="00B05FAB" w:rsidRDefault="00B05FAB">
          <w:pPr>
            <w:pStyle w:val="TOC2"/>
            <w:rPr>
              <w:ins w:id="42" w:author="Karthik Ramanan" w:date="2018-09-27T20:19:00Z"/>
              <w:noProof/>
            </w:rPr>
          </w:pPr>
          <w:ins w:id="43" w:author="Karthik Ramanan" w:date="2018-09-27T20:19:00Z">
            <w:r w:rsidRPr="00C1175F">
              <w:rPr>
                <w:rStyle w:val="Hyperlink"/>
                <w:noProof/>
              </w:rPr>
              <w:fldChar w:fldCharType="begin"/>
            </w:r>
            <w:r w:rsidRPr="00C1175F">
              <w:rPr>
                <w:rStyle w:val="Hyperlink"/>
                <w:noProof/>
              </w:rPr>
              <w:instrText xml:space="preserve"> </w:instrText>
            </w:r>
            <w:r>
              <w:rPr>
                <w:noProof/>
              </w:rPr>
              <w:instrText>HYPERLINK \l "_Toc525842936"</w:instrText>
            </w:r>
            <w:r w:rsidRPr="00C1175F">
              <w:rPr>
                <w:rStyle w:val="Hyperlink"/>
                <w:noProof/>
              </w:rPr>
              <w:instrText xml:space="preserve"> </w:instrText>
            </w:r>
            <w:r w:rsidRPr="00C1175F">
              <w:rPr>
                <w:rStyle w:val="Hyperlink"/>
                <w:noProof/>
              </w:rPr>
            </w:r>
            <w:r w:rsidRPr="00C1175F">
              <w:rPr>
                <w:rStyle w:val="Hyperlink"/>
                <w:noProof/>
              </w:rPr>
              <w:fldChar w:fldCharType="separate"/>
            </w:r>
            <w:r w:rsidRPr="00C1175F">
              <w:rPr>
                <w:rStyle w:val="Hyperlink"/>
                <w:noProof/>
              </w:rPr>
              <w:t>2.1</w:t>
            </w:r>
            <w:r>
              <w:rPr>
                <w:noProof/>
              </w:rPr>
              <w:tab/>
            </w:r>
            <w:r w:rsidRPr="00C1175F">
              <w:rPr>
                <w:rStyle w:val="Hyperlink"/>
                <w:noProof/>
              </w:rPr>
              <w:t>Functional Scope</w:t>
            </w:r>
            <w:r>
              <w:rPr>
                <w:noProof/>
                <w:webHidden/>
              </w:rPr>
              <w:tab/>
            </w:r>
            <w:r>
              <w:rPr>
                <w:noProof/>
                <w:webHidden/>
              </w:rPr>
              <w:fldChar w:fldCharType="begin"/>
            </w:r>
            <w:r>
              <w:rPr>
                <w:noProof/>
                <w:webHidden/>
              </w:rPr>
              <w:instrText xml:space="preserve"> PAGEREF _Toc525842936 \h </w:instrText>
            </w:r>
            <w:r>
              <w:rPr>
                <w:noProof/>
                <w:webHidden/>
              </w:rPr>
            </w:r>
          </w:ins>
          <w:r>
            <w:rPr>
              <w:noProof/>
              <w:webHidden/>
            </w:rPr>
            <w:fldChar w:fldCharType="separate"/>
          </w:r>
          <w:ins w:id="44" w:author="Karthik Ramanan" w:date="2018-09-27T20:19:00Z">
            <w:r>
              <w:rPr>
                <w:noProof/>
                <w:webHidden/>
              </w:rPr>
              <w:t>4</w:t>
            </w:r>
            <w:r>
              <w:rPr>
                <w:noProof/>
                <w:webHidden/>
              </w:rPr>
              <w:fldChar w:fldCharType="end"/>
            </w:r>
            <w:r w:rsidRPr="00C1175F">
              <w:rPr>
                <w:rStyle w:val="Hyperlink"/>
                <w:noProof/>
              </w:rPr>
              <w:fldChar w:fldCharType="end"/>
            </w:r>
          </w:ins>
        </w:p>
        <w:p w:rsidR="00B05FAB" w:rsidRDefault="00B05FAB">
          <w:pPr>
            <w:pStyle w:val="TOC2"/>
            <w:rPr>
              <w:ins w:id="45" w:author="Karthik Ramanan" w:date="2018-09-27T20:19:00Z"/>
              <w:noProof/>
            </w:rPr>
          </w:pPr>
          <w:ins w:id="46" w:author="Karthik Ramanan" w:date="2018-09-27T20:19:00Z">
            <w:r w:rsidRPr="00C1175F">
              <w:rPr>
                <w:rStyle w:val="Hyperlink"/>
                <w:noProof/>
              </w:rPr>
              <w:fldChar w:fldCharType="begin"/>
            </w:r>
            <w:r w:rsidRPr="00C1175F">
              <w:rPr>
                <w:rStyle w:val="Hyperlink"/>
                <w:noProof/>
              </w:rPr>
              <w:instrText xml:space="preserve"> </w:instrText>
            </w:r>
            <w:r>
              <w:rPr>
                <w:noProof/>
              </w:rPr>
              <w:instrText>HYPERLINK \l "_Toc525842937"</w:instrText>
            </w:r>
            <w:r w:rsidRPr="00C1175F">
              <w:rPr>
                <w:rStyle w:val="Hyperlink"/>
                <w:noProof/>
              </w:rPr>
              <w:instrText xml:space="preserve"> </w:instrText>
            </w:r>
            <w:r w:rsidRPr="00C1175F">
              <w:rPr>
                <w:rStyle w:val="Hyperlink"/>
                <w:noProof/>
              </w:rPr>
            </w:r>
            <w:r w:rsidRPr="00C1175F">
              <w:rPr>
                <w:rStyle w:val="Hyperlink"/>
                <w:noProof/>
              </w:rPr>
              <w:fldChar w:fldCharType="separate"/>
            </w:r>
            <w:r w:rsidRPr="00C1175F">
              <w:rPr>
                <w:rStyle w:val="Hyperlink"/>
                <w:noProof/>
              </w:rPr>
              <w:t>2.2</w:t>
            </w:r>
            <w:r>
              <w:rPr>
                <w:noProof/>
              </w:rPr>
              <w:tab/>
            </w:r>
            <w:r w:rsidRPr="00C1175F">
              <w:rPr>
                <w:rStyle w:val="Hyperlink"/>
                <w:noProof/>
              </w:rPr>
              <w:t>Non Functional Scope</w:t>
            </w:r>
            <w:r>
              <w:rPr>
                <w:noProof/>
                <w:webHidden/>
              </w:rPr>
              <w:tab/>
            </w:r>
            <w:r>
              <w:rPr>
                <w:noProof/>
                <w:webHidden/>
              </w:rPr>
              <w:fldChar w:fldCharType="begin"/>
            </w:r>
            <w:r>
              <w:rPr>
                <w:noProof/>
                <w:webHidden/>
              </w:rPr>
              <w:instrText xml:space="preserve"> PAGEREF _Toc525842937 \h </w:instrText>
            </w:r>
            <w:r>
              <w:rPr>
                <w:noProof/>
                <w:webHidden/>
              </w:rPr>
            </w:r>
          </w:ins>
          <w:r>
            <w:rPr>
              <w:noProof/>
              <w:webHidden/>
            </w:rPr>
            <w:fldChar w:fldCharType="separate"/>
          </w:r>
          <w:ins w:id="47" w:author="Karthik Ramanan" w:date="2018-09-27T20:19:00Z">
            <w:r>
              <w:rPr>
                <w:noProof/>
                <w:webHidden/>
              </w:rPr>
              <w:t>4</w:t>
            </w:r>
            <w:r>
              <w:rPr>
                <w:noProof/>
                <w:webHidden/>
              </w:rPr>
              <w:fldChar w:fldCharType="end"/>
            </w:r>
            <w:r w:rsidRPr="00C1175F">
              <w:rPr>
                <w:rStyle w:val="Hyperlink"/>
                <w:noProof/>
              </w:rPr>
              <w:fldChar w:fldCharType="end"/>
            </w:r>
          </w:ins>
        </w:p>
        <w:p w:rsidR="00B05FAB" w:rsidRDefault="00B05FAB">
          <w:pPr>
            <w:pStyle w:val="TOC1"/>
            <w:rPr>
              <w:ins w:id="48" w:author="Karthik Ramanan" w:date="2018-09-27T20:19:00Z"/>
              <w:rFonts w:eastAsiaTheme="minorEastAsia"/>
              <w:spacing w:val="0"/>
              <w:szCs w:val="22"/>
              <w:lang w:val="en-US"/>
            </w:rPr>
          </w:pPr>
          <w:ins w:id="49" w:author="Karthik Ramanan" w:date="2018-09-27T20:19:00Z">
            <w:r w:rsidRPr="00C1175F">
              <w:rPr>
                <w:rStyle w:val="Hyperlink"/>
              </w:rPr>
              <w:fldChar w:fldCharType="begin"/>
            </w:r>
            <w:r w:rsidRPr="00C1175F">
              <w:rPr>
                <w:rStyle w:val="Hyperlink"/>
              </w:rPr>
              <w:instrText xml:space="preserve"> </w:instrText>
            </w:r>
            <w:r>
              <w:instrText>HYPERLINK \l "_Toc525842938"</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3</w:t>
            </w:r>
            <w:r>
              <w:rPr>
                <w:rFonts w:eastAsiaTheme="minorEastAsia"/>
                <w:spacing w:val="0"/>
                <w:szCs w:val="22"/>
                <w:lang w:val="en-US"/>
              </w:rPr>
              <w:tab/>
            </w:r>
            <w:r w:rsidRPr="00C1175F">
              <w:rPr>
                <w:rStyle w:val="Hyperlink"/>
              </w:rPr>
              <w:t>Technical Approach</w:t>
            </w:r>
            <w:r>
              <w:rPr>
                <w:webHidden/>
              </w:rPr>
              <w:tab/>
            </w:r>
            <w:r>
              <w:rPr>
                <w:webHidden/>
              </w:rPr>
              <w:fldChar w:fldCharType="begin"/>
            </w:r>
            <w:r>
              <w:rPr>
                <w:webHidden/>
              </w:rPr>
              <w:instrText xml:space="preserve"> PAGEREF _Toc525842938 \h </w:instrText>
            </w:r>
            <w:r>
              <w:rPr>
                <w:webHidden/>
              </w:rPr>
            </w:r>
          </w:ins>
          <w:r>
            <w:rPr>
              <w:webHidden/>
            </w:rPr>
            <w:fldChar w:fldCharType="separate"/>
          </w:r>
          <w:ins w:id="50" w:author="Karthik Ramanan" w:date="2018-09-27T20:19:00Z">
            <w:r>
              <w:rPr>
                <w:webHidden/>
              </w:rPr>
              <w:t>5</w:t>
            </w:r>
            <w:r>
              <w:rPr>
                <w:webHidden/>
              </w:rPr>
              <w:fldChar w:fldCharType="end"/>
            </w:r>
            <w:r w:rsidRPr="00C1175F">
              <w:rPr>
                <w:rStyle w:val="Hyperlink"/>
              </w:rPr>
              <w:fldChar w:fldCharType="end"/>
            </w:r>
          </w:ins>
        </w:p>
        <w:p w:rsidR="00B05FAB" w:rsidRDefault="00B05FAB">
          <w:pPr>
            <w:pStyle w:val="TOC2"/>
            <w:rPr>
              <w:ins w:id="51" w:author="Karthik Ramanan" w:date="2018-09-27T20:19:00Z"/>
              <w:noProof/>
            </w:rPr>
          </w:pPr>
          <w:ins w:id="52" w:author="Karthik Ramanan" w:date="2018-09-27T20:19:00Z">
            <w:r w:rsidRPr="00C1175F">
              <w:rPr>
                <w:rStyle w:val="Hyperlink"/>
                <w:noProof/>
              </w:rPr>
              <w:fldChar w:fldCharType="begin"/>
            </w:r>
            <w:r w:rsidRPr="00C1175F">
              <w:rPr>
                <w:rStyle w:val="Hyperlink"/>
                <w:noProof/>
              </w:rPr>
              <w:instrText xml:space="preserve"> </w:instrText>
            </w:r>
            <w:r>
              <w:rPr>
                <w:noProof/>
              </w:rPr>
              <w:instrText>HYPERLINK \l "_Toc525842939"</w:instrText>
            </w:r>
            <w:r w:rsidRPr="00C1175F">
              <w:rPr>
                <w:rStyle w:val="Hyperlink"/>
                <w:noProof/>
              </w:rPr>
              <w:instrText xml:space="preserve"> </w:instrText>
            </w:r>
            <w:r w:rsidRPr="00C1175F">
              <w:rPr>
                <w:rStyle w:val="Hyperlink"/>
                <w:noProof/>
              </w:rPr>
            </w:r>
            <w:r w:rsidRPr="00C1175F">
              <w:rPr>
                <w:rStyle w:val="Hyperlink"/>
                <w:noProof/>
              </w:rPr>
              <w:fldChar w:fldCharType="separate"/>
            </w:r>
            <w:r w:rsidRPr="00C1175F">
              <w:rPr>
                <w:rStyle w:val="Hyperlink"/>
                <w:noProof/>
              </w:rPr>
              <w:t>3.1</w:t>
            </w:r>
            <w:r>
              <w:rPr>
                <w:noProof/>
              </w:rPr>
              <w:tab/>
            </w:r>
            <w:r w:rsidRPr="00C1175F">
              <w:rPr>
                <w:rStyle w:val="Hyperlink"/>
                <w:noProof/>
              </w:rPr>
              <w:t>Design Detail</w:t>
            </w:r>
            <w:r>
              <w:rPr>
                <w:noProof/>
                <w:webHidden/>
              </w:rPr>
              <w:tab/>
            </w:r>
            <w:r>
              <w:rPr>
                <w:noProof/>
                <w:webHidden/>
              </w:rPr>
              <w:fldChar w:fldCharType="begin"/>
            </w:r>
            <w:r>
              <w:rPr>
                <w:noProof/>
                <w:webHidden/>
              </w:rPr>
              <w:instrText xml:space="preserve"> PAGEREF _Toc525842939 \h </w:instrText>
            </w:r>
            <w:r>
              <w:rPr>
                <w:noProof/>
                <w:webHidden/>
              </w:rPr>
            </w:r>
          </w:ins>
          <w:r>
            <w:rPr>
              <w:noProof/>
              <w:webHidden/>
            </w:rPr>
            <w:fldChar w:fldCharType="separate"/>
          </w:r>
          <w:ins w:id="53" w:author="Karthik Ramanan" w:date="2018-09-27T20:19:00Z">
            <w:r>
              <w:rPr>
                <w:noProof/>
                <w:webHidden/>
              </w:rPr>
              <w:t>5</w:t>
            </w:r>
            <w:r>
              <w:rPr>
                <w:noProof/>
                <w:webHidden/>
              </w:rPr>
              <w:fldChar w:fldCharType="end"/>
            </w:r>
            <w:r w:rsidRPr="00C1175F">
              <w:rPr>
                <w:rStyle w:val="Hyperlink"/>
                <w:noProof/>
              </w:rPr>
              <w:fldChar w:fldCharType="end"/>
            </w:r>
          </w:ins>
        </w:p>
        <w:p w:rsidR="00B05FAB" w:rsidRDefault="00B05FAB">
          <w:pPr>
            <w:pStyle w:val="TOC3"/>
            <w:rPr>
              <w:ins w:id="54" w:author="Karthik Ramanan" w:date="2018-09-27T20:19:00Z"/>
              <w:noProof/>
            </w:rPr>
          </w:pPr>
          <w:ins w:id="55" w:author="Karthik Ramanan" w:date="2018-09-27T20:19:00Z">
            <w:r w:rsidRPr="00C1175F">
              <w:rPr>
                <w:rStyle w:val="Hyperlink"/>
                <w:noProof/>
              </w:rPr>
              <w:fldChar w:fldCharType="begin"/>
            </w:r>
            <w:r w:rsidRPr="00C1175F">
              <w:rPr>
                <w:rStyle w:val="Hyperlink"/>
                <w:noProof/>
              </w:rPr>
              <w:instrText xml:space="preserve"> </w:instrText>
            </w:r>
            <w:r>
              <w:rPr>
                <w:noProof/>
              </w:rPr>
              <w:instrText>HYPERLINK \l "_Toc525842940"</w:instrText>
            </w:r>
            <w:r w:rsidRPr="00C1175F">
              <w:rPr>
                <w:rStyle w:val="Hyperlink"/>
                <w:noProof/>
              </w:rPr>
              <w:instrText xml:space="preserve"> </w:instrText>
            </w:r>
            <w:r w:rsidRPr="00C1175F">
              <w:rPr>
                <w:rStyle w:val="Hyperlink"/>
                <w:noProof/>
              </w:rPr>
            </w:r>
            <w:r w:rsidRPr="00C1175F">
              <w:rPr>
                <w:rStyle w:val="Hyperlink"/>
                <w:noProof/>
              </w:rPr>
              <w:fldChar w:fldCharType="separate"/>
            </w:r>
            <w:r w:rsidRPr="00C1175F">
              <w:rPr>
                <w:rStyle w:val="Hyperlink"/>
                <w:noProof/>
                <w14:scene3d>
                  <w14:camera w14:prst="orthographicFront"/>
                  <w14:lightRig w14:rig="threePt" w14:dir="t">
                    <w14:rot w14:lat="0" w14:lon="0" w14:rev="0"/>
                  </w14:lightRig>
                </w14:scene3d>
              </w:rPr>
              <w:t>3.1.1</w:t>
            </w:r>
            <w:r>
              <w:rPr>
                <w:noProof/>
              </w:rPr>
              <w:tab/>
            </w:r>
            <w:r w:rsidRPr="00C1175F">
              <w:rPr>
                <w:rStyle w:val="Hyperlink"/>
                <w:noProof/>
              </w:rPr>
              <w:t>Validations:</w:t>
            </w:r>
            <w:r>
              <w:rPr>
                <w:noProof/>
                <w:webHidden/>
              </w:rPr>
              <w:tab/>
            </w:r>
            <w:r>
              <w:rPr>
                <w:noProof/>
                <w:webHidden/>
              </w:rPr>
              <w:fldChar w:fldCharType="begin"/>
            </w:r>
            <w:r>
              <w:rPr>
                <w:noProof/>
                <w:webHidden/>
              </w:rPr>
              <w:instrText xml:space="preserve"> PAGEREF _Toc525842940 \h </w:instrText>
            </w:r>
            <w:r>
              <w:rPr>
                <w:noProof/>
                <w:webHidden/>
              </w:rPr>
            </w:r>
          </w:ins>
          <w:r>
            <w:rPr>
              <w:noProof/>
              <w:webHidden/>
            </w:rPr>
            <w:fldChar w:fldCharType="separate"/>
          </w:r>
          <w:ins w:id="56" w:author="Karthik Ramanan" w:date="2018-09-27T20:19:00Z">
            <w:r>
              <w:rPr>
                <w:noProof/>
                <w:webHidden/>
              </w:rPr>
              <w:t>7</w:t>
            </w:r>
            <w:r>
              <w:rPr>
                <w:noProof/>
                <w:webHidden/>
              </w:rPr>
              <w:fldChar w:fldCharType="end"/>
            </w:r>
            <w:r w:rsidRPr="00C1175F">
              <w:rPr>
                <w:rStyle w:val="Hyperlink"/>
                <w:noProof/>
              </w:rPr>
              <w:fldChar w:fldCharType="end"/>
            </w:r>
          </w:ins>
        </w:p>
        <w:p w:rsidR="00B05FAB" w:rsidRDefault="00B05FAB">
          <w:pPr>
            <w:pStyle w:val="TOC2"/>
            <w:rPr>
              <w:ins w:id="57" w:author="Karthik Ramanan" w:date="2018-09-27T20:19:00Z"/>
              <w:noProof/>
            </w:rPr>
          </w:pPr>
          <w:ins w:id="58" w:author="Karthik Ramanan" w:date="2018-09-27T20:19:00Z">
            <w:r w:rsidRPr="00C1175F">
              <w:rPr>
                <w:rStyle w:val="Hyperlink"/>
                <w:noProof/>
              </w:rPr>
              <w:fldChar w:fldCharType="begin"/>
            </w:r>
            <w:r w:rsidRPr="00C1175F">
              <w:rPr>
                <w:rStyle w:val="Hyperlink"/>
                <w:noProof/>
              </w:rPr>
              <w:instrText xml:space="preserve"> </w:instrText>
            </w:r>
            <w:r>
              <w:rPr>
                <w:noProof/>
              </w:rPr>
              <w:instrText>HYPERLINK \l "_Toc525842941"</w:instrText>
            </w:r>
            <w:r w:rsidRPr="00C1175F">
              <w:rPr>
                <w:rStyle w:val="Hyperlink"/>
                <w:noProof/>
              </w:rPr>
              <w:instrText xml:space="preserve"> </w:instrText>
            </w:r>
            <w:r w:rsidRPr="00C1175F">
              <w:rPr>
                <w:rStyle w:val="Hyperlink"/>
                <w:noProof/>
              </w:rPr>
            </w:r>
            <w:r w:rsidRPr="00C1175F">
              <w:rPr>
                <w:rStyle w:val="Hyperlink"/>
                <w:noProof/>
              </w:rPr>
              <w:fldChar w:fldCharType="separate"/>
            </w:r>
            <w:r w:rsidRPr="00C1175F">
              <w:rPr>
                <w:rStyle w:val="Hyperlink"/>
                <w:noProof/>
              </w:rPr>
              <w:t>3.2</w:t>
            </w:r>
            <w:r>
              <w:rPr>
                <w:noProof/>
              </w:rPr>
              <w:tab/>
            </w:r>
            <w:r w:rsidRPr="00C1175F">
              <w:rPr>
                <w:rStyle w:val="Hyperlink"/>
                <w:noProof/>
              </w:rPr>
              <w:t>Class Diagram</w:t>
            </w:r>
            <w:r>
              <w:rPr>
                <w:noProof/>
                <w:webHidden/>
              </w:rPr>
              <w:tab/>
            </w:r>
            <w:r>
              <w:rPr>
                <w:noProof/>
                <w:webHidden/>
              </w:rPr>
              <w:fldChar w:fldCharType="begin"/>
            </w:r>
            <w:r>
              <w:rPr>
                <w:noProof/>
                <w:webHidden/>
              </w:rPr>
              <w:instrText xml:space="preserve"> PAGEREF _Toc525842941 \h </w:instrText>
            </w:r>
            <w:r>
              <w:rPr>
                <w:noProof/>
                <w:webHidden/>
              </w:rPr>
            </w:r>
          </w:ins>
          <w:r>
            <w:rPr>
              <w:noProof/>
              <w:webHidden/>
            </w:rPr>
            <w:fldChar w:fldCharType="separate"/>
          </w:r>
          <w:ins w:id="59" w:author="Karthik Ramanan" w:date="2018-09-27T20:19:00Z">
            <w:r>
              <w:rPr>
                <w:noProof/>
                <w:webHidden/>
              </w:rPr>
              <w:t>7</w:t>
            </w:r>
            <w:r>
              <w:rPr>
                <w:noProof/>
                <w:webHidden/>
              </w:rPr>
              <w:fldChar w:fldCharType="end"/>
            </w:r>
            <w:r w:rsidRPr="00C1175F">
              <w:rPr>
                <w:rStyle w:val="Hyperlink"/>
                <w:noProof/>
              </w:rPr>
              <w:fldChar w:fldCharType="end"/>
            </w:r>
          </w:ins>
        </w:p>
        <w:p w:rsidR="00B05FAB" w:rsidRDefault="00B05FAB">
          <w:pPr>
            <w:pStyle w:val="TOC2"/>
            <w:rPr>
              <w:ins w:id="60" w:author="Karthik Ramanan" w:date="2018-09-27T20:19:00Z"/>
              <w:noProof/>
            </w:rPr>
          </w:pPr>
          <w:ins w:id="61" w:author="Karthik Ramanan" w:date="2018-09-27T20:19:00Z">
            <w:r w:rsidRPr="00C1175F">
              <w:rPr>
                <w:rStyle w:val="Hyperlink"/>
                <w:noProof/>
              </w:rPr>
              <w:fldChar w:fldCharType="begin"/>
            </w:r>
            <w:r w:rsidRPr="00C1175F">
              <w:rPr>
                <w:rStyle w:val="Hyperlink"/>
                <w:noProof/>
              </w:rPr>
              <w:instrText xml:space="preserve"> </w:instrText>
            </w:r>
            <w:r>
              <w:rPr>
                <w:noProof/>
              </w:rPr>
              <w:instrText>HYPERLINK \l "_Toc525842942"</w:instrText>
            </w:r>
            <w:r w:rsidRPr="00C1175F">
              <w:rPr>
                <w:rStyle w:val="Hyperlink"/>
                <w:noProof/>
              </w:rPr>
              <w:instrText xml:space="preserve"> </w:instrText>
            </w:r>
            <w:r w:rsidRPr="00C1175F">
              <w:rPr>
                <w:rStyle w:val="Hyperlink"/>
                <w:noProof/>
              </w:rPr>
            </w:r>
            <w:r w:rsidRPr="00C1175F">
              <w:rPr>
                <w:rStyle w:val="Hyperlink"/>
                <w:noProof/>
              </w:rPr>
              <w:fldChar w:fldCharType="separate"/>
            </w:r>
            <w:r w:rsidRPr="00C1175F">
              <w:rPr>
                <w:rStyle w:val="Hyperlink"/>
                <w:noProof/>
              </w:rPr>
              <w:t>3.3</w:t>
            </w:r>
            <w:r>
              <w:rPr>
                <w:noProof/>
              </w:rPr>
              <w:tab/>
            </w:r>
            <w:r w:rsidRPr="00C1175F">
              <w:rPr>
                <w:rStyle w:val="Hyperlink"/>
                <w:noProof/>
              </w:rPr>
              <w:t>Sequence Diagram</w:t>
            </w:r>
            <w:r>
              <w:rPr>
                <w:noProof/>
                <w:webHidden/>
              </w:rPr>
              <w:tab/>
            </w:r>
            <w:r>
              <w:rPr>
                <w:noProof/>
                <w:webHidden/>
              </w:rPr>
              <w:fldChar w:fldCharType="begin"/>
            </w:r>
            <w:r>
              <w:rPr>
                <w:noProof/>
                <w:webHidden/>
              </w:rPr>
              <w:instrText xml:space="preserve"> PAGEREF _Toc525842942 \h </w:instrText>
            </w:r>
            <w:r>
              <w:rPr>
                <w:noProof/>
                <w:webHidden/>
              </w:rPr>
            </w:r>
          </w:ins>
          <w:r>
            <w:rPr>
              <w:noProof/>
              <w:webHidden/>
            </w:rPr>
            <w:fldChar w:fldCharType="separate"/>
          </w:r>
          <w:ins w:id="62" w:author="Karthik Ramanan" w:date="2018-09-27T20:19:00Z">
            <w:r>
              <w:rPr>
                <w:noProof/>
                <w:webHidden/>
              </w:rPr>
              <w:t>7</w:t>
            </w:r>
            <w:r>
              <w:rPr>
                <w:noProof/>
                <w:webHidden/>
              </w:rPr>
              <w:fldChar w:fldCharType="end"/>
            </w:r>
            <w:r w:rsidRPr="00C1175F">
              <w:rPr>
                <w:rStyle w:val="Hyperlink"/>
                <w:noProof/>
              </w:rPr>
              <w:fldChar w:fldCharType="end"/>
            </w:r>
          </w:ins>
        </w:p>
        <w:p w:rsidR="00B05FAB" w:rsidRDefault="00B05FAB">
          <w:pPr>
            <w:pStyle w:val="TOC1"/>
            <w:rPr>
              <w:ins w:id="63" w:author="Karthik Ramanan" w:date="2018-09-27T20:19:00Z"/>
              <w:rFonts w:eastAsiaTheme="minorEastAsia"/>
              <w:spacing w:val="0"/>
              <w:szCs w:val="22"/>
              <w:lang w:val="en-US"/>
            </w:rPr>
          </w:pPr>
          <w:ins w:id="64" w:author="Karthik Ramanan" w:date="2018-09-27T20:19:00Z">
            <w:r w:rsidRPr="00C1175F">
              <w:rPr>
                <w:rStyle w:val="Hyperlink"/>
              </w:rPr>
              <w:fldChar w:fldCharType="begin"/>
            </w:r>
            <w:r w:rsidRPr="00C1175F">
              <w:rPr>
                <w:rStyle w:val="Hyperlink"/>
              </w:rPr>
              <w:instrText xml:space="preserve"> </w:instrText>
            </w:r>
            <w:r>
              <w:instrText>HYPERLINK \l "_Toc525842943"</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4</w:t>
            </w:r>
            <w:r>
              <w:rPr>
                <w:rFonts w:eastAsiaTheme="minorEastAsia"/>
                <w:spacing w:val="0"/>
                <w:szCs w:val="22"/>
                <w:lang w:val="en-US"/>
              </w:rPr>
              <w:tab/>
            </w:r>
            <w:r w:rsidRPr="00C1175F">
              <w:rPr>
                <w:rStyle w:val="Hyperlink"/>
              </w:rPr>
              <w:t>Success / Error Code</w:t>
            </w:r>
            <w:r>
              <w:rPr>
                <w:webHidden/>
              </w:rPr>
              <w:tab/>
            </w:r>
            <w:r>
              <w:rPr>
                <w:webHidden/>
              </w:rPr>
              <w:fldChar w:fldCharType="begin"/>
            </w:r>
            <w:r>
              <w:rPr>
                <w:webHidden/>
              </w:rPr>
              <w:instrText xml:space="preserve"> PAGEREF _Toc525842943 \h </w:instrText>
            </w:r>
            <w:r>
              <w:rPr>
                <w:webHidden/>
              </w:rPr>
            </w:r>
          </w:ins>
          <w:r>
            <w:rPr>
              <w:webHidden/>
            </w:rPr>
            <w:fldChar w:fldCharType="separate"/>
          </w:r>
          <w:ins w:id="65" w:author="Karthik Ramanan" w:date="2018-09-27T20:19:00Z">
            <w:r>
              <w:rPr>
                <w:webHidden/>
              </w:rPr>
              <w:t>8</w:t>
            </w:r>
            <w:r>
              <w:rPr>
                <w:webHidden/>
              </w:rPr>
              <w:fldChar w:fldCharType="end"/>
            </w:r>
            <w:r w:rsidRPr="00C1175F">
              <w:rPr>
                <w:rStyle w:val="Hyperlink"/>
              </w:rPr>
              <w:fldChar w:fldCharType="end"/>
            </w:r>
          </w:ins>
        </w:p>
        <w:p w:rsidR="00B05FAB" w:rsidRDefault="00B05FAB">
          <w:pPr>
            <w:pStyle w:val="TOC1"/>
            <w:rPr>
              <w:ins w:id="66" w:author="Karthik Ramanan" w:date="2018-09-27T20:19:00Z"/>
              <w:rFonts w:eastAsiaTheme="minorEastAsia"/>
              <w:spacing w:val="0"/>
              <w:szCs w:val="22"/>
              <w:lang w:val="en-US"/>
            </w:rPr>
          </w:pPr>
          <w:ins w:id="67" w:author="Karthik Ramanan" w:date="2018-09-27T20:19:00Z">
            <w:r w:rsidRPr="00C1175F">
              <w:rPr>
                <w:rStyle w:val="Hyperlink"/>
              </w:rPr>
              <w:fldChar w:fldCharType="begin"/>
            </w:r>
            <w:r w:rsidRPr="00C1175F">
              <w:rPr>
                <w:rStyle w:val="Hyperlink"/>
              </w:rPr>
              <w:instrText xml:space="preserve"> </w:instrText>
            </w:r>
            <w:r>
              <w:instrText>HYPERLINK \l "_Toc525842944"</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5</w:t>
            </w:r>
            <w:r>
              <w:rPr>
                <w:rFonts w:eastAsiaTheme="minorEastAsia"/>
                <w:spacing w:val="0"/>
                <w:szCs w:val="22"/>
                <w:lang w:val="en-US"/>
              </w:rPr>
              <w:tab/>
            </w:r>
            <w:r w:rsidRPr="00C1175F">
              <w:rPr>
                <w:rStyle w:val="Hyperlink"/>
              </w:rPr>
              <w:t>Dependency Modules</w:t>
            </w:r>
            <w:r>
              <w:rPr>
                <w:webHidden/>
              </w:rPr>
              <w:tab/>
            </w:r>
            <w:r>
              <w:rPr>
                <w:webHidden/>
              </w:rPr>
              <w:fldChar w:fldCharType="begin"/>
            </w:r>
            <w:r>
              <w:rPr>
                <w:webHidden/>
              </w:rPr>
              <w:instrText xml:space="preserve"> PAGEREF _Toc525842944 \h </w:instrText>
            </w:r>
            <w:r>
              <w:rPr>
                <w:webHidden/>
              </w:rPr>
            </w:r>
          </w:ins>
          <w:r>
            <w:rPr>
              <w:webHidden/>
            </w:rPr>
            <w:fldChar w:fldCharType="separate"/>
          </w:r>
          <w:ins w:id="68" w:author="Karthik Ramanan" w:date="2018-09-27T20:19:00Z">
            <w:r>
              <w:rPr>
                <w:webHidden/>
              </w:rPr>
              <w:t>9</w:t>
            </w:r>
            <w:r>
              <w:rPr>
                <w:webHidden/>
              </w:rPr>
              <w:fldChar w:fldCharType="end"/>
            </w:r>
            <w:r w:rsidRPr="00C1175F">
              <w:rPr>
                <w:rStyle w:val="Hyperlink"/>
              </w:rPr>
              <w:fldChar w:fldCharType="end"/>
            </w:r>
          </w:ins>
        </w:p>
        <w:p w:rsidR="00B05FAB" w:rsidRDefault="00B05FAB">
          <w:pPr>
            <w:pStyle w:val="TOC1"/>
            <w:rPr>
              <w:ins w:id="69" w:author="Karthik Ramanan" w:date="2018-09-27T20:19:00Z"/>
              <w:rFonts w:eastAsiaTheme="minorEastAsia"/>
              <w:spacing w:val="0"/>
              <w:szCs w:val="22"/>
              <w:lang w:val="en-US"/>
            </w:rPr>
          </w:pPr>
          <w:ins w:id="70" w:author="Karthik Ramanan" w:date="2018-09-27T20:19:00Z">
            <w:r w:rsidRPr="00C1175F">
              <w:rPr>
                <w:rStyle w:val="Hyperlink"/>
              </w:rPr>
              <w:fldChar w:fldCharType="begin"/>
            </w:r>
            <w:r w:rsidRPr="00C1175F">
              <w:rPr>
                <w:rStyle w:val="Hyperlink"/>
              </w:rPr>
              <w:instrText xml:space="preserve"> </w:instrText>
            </w:r>
            <w:r>
              <w:instrText>HYPERLINK \l "_Toc525842945"</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6</w:t>
            </w:r>
            <w:r>
              <w:rPr>
                <w:rFonts w:eastAsiaTheme="minorEastAsia"/>
                <w:spacing w:val="0"/>
                <w:szCs w:val="22"/>
                <w:lang w:val="en-US"/>
              </w:rPr>
              <w:tab/>
            </w:r>
            <w:r w:rsidRPr="00C1175F">
              <w:rPr>
                <w:rStyle w:val="Hyperlink"/>
              </w:rPr>
              <w:t>Database - Tables</w:t>
            </w:r>
            <w:r>
              <w:rPr>
                <w:webHidden/>
              </w:rPr>
              <w:tab/>
            </w:r>
            <w:r>
              <w:rPr>
                <w:webHidden/>
              </w:rPr>
              <w:fldChar w:fldCharType="begin"/>
            </w:r>
            <w:r>
              <w:rPr>
                <w:webHidden/>
              </w:rPr>
              <w:instrText xml:space="preserve"> PAGEREF _Toc525842945 \h </w:instrText>
            </w:r>
            <w:r>
              <w:rPr>
                <w:webHidden/>
              </w:rPr>
            </w:r>
          </w:ins>
          <w:r>
            <w:rPr>
              <w:webHidden/>
            </w:rPr>
            <w:fldChar w:fldCharType="separate"/>
          </w:r>
          <w:ins w:id="71" w:author="Karthik Ramanan" w:date="2018-09-27T20:19:00Z">
            <w:r>
              <w:rPr>
                <w:webHidden/>
              </w:rPr>
              <w:t>9</w:t>
            </w:r>
            <w:r>
              <w:rPr>
                <w:webHidden/>
              </w:rPr>
              <w:fldChar w:fldCharType="end"/>
            </w:r>
            <w:r w:rsidRPr="00C1175F">
              <w:rPr>
                <w:rStyle w:val="Hyperlink"/>
              </w:rPr>
              <w:fldChar w:fldCharType="end"/>
            </w:r>
          </w:ins>
        </w:p>
        <w:p w:rsidR="00B05FAB" w:rsidRDefault="00B05FAB">
          <w:pPr>
            <w:pStyle w:val="TOC1"/>
            <w:rPr>
              <w:ins w:id="72" w:author="Karthik Ramanan" w:date="2018-09-27T20:19:00Z"/>
              <w:rFonts w:eastAsiaTheme="minorEastAsia"/>
              <w:spacing w:val="0"/>
              <w:szCs w:val="22"/>
              <w:lang w:val="en-US"/>
            </w:rPr>
          </w:pPr>
          <w:ins w:id="73" w:author="Karthik Ramanan" w:date="2018-09-27T20:19:00Z">
            <w:r w:rsidRPr="00C1175F">
              <w:rPr>
                <w:rStyle w:val="Hyperlink"/>
              </w:rPr>
              <w:fldChar w:fldCharType="begin"/>
            </w:r>
            <w:r w:rsidRPr="00C1175F">
              <w:rPr>
                <w:rStyle w:val="Hyperlink"/>
              </w:rPr>
              <w:instrText xml:space="preserve"> </w:instrText>
            </w:r>
            <w:r>
              <w:instrText>HYPERLINK \l "_Toc525842946"</w:instrText>
            </w:r>
            <w:r w:rsidRPr="00C1175F">
              <w:rPr>
                <w:rStyle w:val="Hyperlink"/>
              </w:rPr>
              <w:instrText xml:space="preserve"> </w:instrText>
            </w:r>
            <w:r w:rsidRPr="00C1175F">
              <w:rPr>
                <w:rStyle w:val="Hyperlink"/>
              </w:rPr>
            </w:r>
            <w:r w:rsidRPr="00C1175F">
              <w:rPr>
                <w:rStyle w:val="Hyperlink"/>
              </w:rPr>
              <w:fldChar w:fldCharType="separate"/>
            </w:r>
            <w:r w:rsidRPr="00C1175F">
              <w:rPr>
                <w:rStyle w:val="Hyperlink"/>
              </w:rPr>
              <w:t>7</w:t>
            </w:r>
            <w:r>
              <w:rPr>
                <w:rFonts w:eastAsiaTheme="minorEastAsia"/>
                <w:spacing w:val="0"/>
                <w:szCs w:val="22"/>
                <w:lang w:val="en-US"/>
              </w:rPr>
              <w:tab/>
            </w:r>
            <w:r w:rsidRPr="00C1175F">
              <w:rPr>
                <w:rStyle w:val="Hyperlink"/>
              </w:rPr>
              <w:t>User Story References</w:t>
            </w:r>
            <w:r>
              <w:rPr>
                <w:webHidden/>
              </w:rPr>
              <w:tab/>
            </w:r>
            <w:r>
              <w:rPr>
                <w:webHidden/>
              </w:rPr>
              <w:fldChar w:fldCharType="begin"/>
            </w:r>
            <w:r>
              <w:rPr>
                <w:webHidden/>
              </w:rPr>
              <w:instrText xml:space="preserve"> PAGEREF _Toc525842946 \h </w:instrText>
            </w:r>
            <w:r>
              <w:rPr>
                <w:webHidden/>
              </w:rPr>
            </w:r>
          </w:ins>
          <w:r>
            <w:rPr>
              <w:webHidden/>
            </w:rPr>
            <w:fldChar w:fldCharType="separate"/>
          </w:r>
          <w:ins w:id="74" w:author="Karthik Ramanan" w:date="2018-09-27T20:19:00Z">
            <w:r>
              <w:rPr>
                <w:webHidden/>
              </w:rPr>
              <w:t>9</w:t>
            </w:r>
            <w:r>
              <w:rPr>
                <w:webHidden/>
              </w:rPr>
              <w:fldChar w:fldCharType="end"/>
            </w:r>
            <w:r w:rsidRPr="00C1175F">
              <w:rPr>
                <w:rStyle w:val="Hyperlink"/>
              </w:rPr>
              <w:fldChar w:fldCharType="end"/>
            </w:r>
          </w:ins>
        </w:p>
        <w:p w:rsidR="00B23E11" w:rsidDel="00B05FAB" w:rsidRDefault="00B23E11">
          <w:pPr>
            <w:pStyle w:val="TOC1"/>
            <w:rPr>
              <w:ins w:id="75" w:author="Omsaieswar Mulakaluri" w:date="2018-09-14T13:36:00Z"/>
              <w:del w:id="76" w:author="Karthik Ramanan" w:date="2018-09-27T20:19:00Z"/>
              <w:rFonts w:eastAsiaTheme="minorEastAsia"/>
              <w:spacing w:val="0"/>
              <w:szCs w:val="22"/>
              <w:lang w:val="en-US"/>
            </w:rPr>
          </w:pPr>
          <w:ins w:id="77" w:author="Omsaieswar Mulakaluri" w:date="2018-09-14T13:36:00Z">
            <w:del w:id="78" w:author="Karthik Ramanan" w:date="2018-09-27T20:19:00Z">
              <w:r w:rsidRPr="00B05FAB" w:rsidDel="00B05FAB">
                <w:rPr>
                  <w:rStyle w:val="Hyperlink"/>
                  <w:rPrChange w:id="79" w:author="Karthik Ramanan" w:date="2018-09-27T20:19:00Z">
                    <w:rPr>
                      <w:rStyle w:val="Hyperlink"/>
                    </w:rPr>
                  </w:rPrChange>
                </w:rPr>
                <w:delText>Copyright Information</w:delText>
              </w:r>
              <w:r w:rsidDel="00B05FAB">
                <w:rPr>
                  <w:webHidden/>
                </w:rPr>
                <w:tab/>
                <w:delText>2</w:delText>
              </w:r>
            </w:del>
          </w:ins>
        </w:p>
        <w:p w:rsidR="00B23E11" w:rsidDel="00B05FAB" w:rsidRDefault="00B23E11">
          <w:pPr>
            <w:pStyle w:val="TOC1"/>
            <w:rPr>
              <w:ins w:id="80" w:author="Omsaieswar Mulakaluri" w:date="2018-09-14T13:36:00Z"/>
              <w:del w:id="81" w:author="Karthik Ramanan" w:date="2018-09-27T20:19:00Z"/>
              <w:rFonts w:eastAsiaTheme="minorEastAsia"/>
              <w:spacing w:val="0"/>
              <w:szCs w:val="22"/>
              <w:lang w:val="en-US"/>
            </w:rPr>
          </w:pPr>
          <w:ins w:id="82" w:author="Omsaieswar Mulakaluri" w:date="2018-09-14T13:36:00Z">
            <w:del w:id="83" w:author="Karthik Ramanan" w:date="2018-09-27T20:19:00Z">
              <w:r w:rsidRPr="00B05FAB" w:rsidDel="00B05FAB">
                <w:rPr>
                  <w:rStyle w:val="Hyperlink"/>
                  <w:rPrChange w:id="84" w:author="Karthik Ramanan" w:date="2018-09-27T20:19:00Z">
                    <w:rPr>
                      <w:rStyle w:val="Hyperlink"/>
                    </w:rPr>
                  </w:rPrChange>
                </w:rPr>
                <w:delText>Revision History</w:delText>
              </w:r>
              <w:r w:rsidDel="00B05FAB">
                <w:rPr>
                  <w:webHidden/>
                </w:rPr>
                <w:tab/>
                <w:delText>2</w:delText>
              </w:r>
            </w:del>
          </w:ins>
        </w:p>
        <w:p w:rsidR="00B23E11" w:rsidDel="00B05FAB" w:rsidRDefault="00B23E11">
          <w:pPr>
            <w:pStyle w:val="TOC1"/>
            <w:rPr>
              <w:ins w:id="85" w:author="Omsaieswar Mulakaluri" w:date="2018-09-14T13:36:00Z"/>
              <w:del w:id="86" w:author="Karthik Ramanan" w:date="2018-09-27T20:19:00Z"/>
              <w:rFonts w:eastAsiaTheme="minorEastAsia"/>
              <w:spacing w:val="0"/>
              <w:szCs w:val="22"/>
              <w:lang w:val="en-US"/>
            </w:rPr>
          </w:pPr>
          <w:ins w:id="87" w:author="Omsaieswar Mulakaluri" w:date="2018-09-14T13:36:00Z">
            <w:del w:id="88" w:author="Karthik Ramanan" w:date="2018-09-27T20:19:00Z">
              <w:r w:rsidRPr="00B05FAB" w:rsidDel="00B05FAB">
                <w:rPr>
                  <w:rStyle w:val="Hyperlink"/>
                  <w:rPrChange w:id="89" w:author="Karthik Ramanan" w:date="2018-09-27T20:19:00Z">
                    <w:rPr>
                      <w:rStyle w:val="Hyperlink"/>
                    </w:rPr>
                  </w:rPrChange>
                </w:rPr>
                <w:delText>References</w:delText>
              </w:r>
              <w:r w:rsidDel="00B05FAB">
                <w:rPr>
                  <w:webHidden/>
                </w:rPr>
                <w:tab/>
                <w:delText>2</w:delText>
              </w:r>
            </w:del>
          </w:ins>
        </w:p>
        <w:p w:rsidR="00B23E11" w:rsidDel="00B05FAB" w:rsidRDefault="00B23E11">
          <w:pPr>
            <w:pStyle w:val="TOC1"/>
            <w:rPr>
              <w:ins w:id="90" w:author="Omsaieswar Mulakaluri" w:date="2018-09-14T13:36:00Z"/>
              <w:del w:id="91" w:author="Karthik Ramanan" w:date="2018-09-27T20:19:00Z"/>
              <w:rFonts w:eastAsiaTheme="minorEastAsia"/>
              <w:spacing w:val="0"/>
              <w:szCs w:val="22"/>
              <w:lang w:val="en-US"/>
            </w:rPr>
          </w:pPr>
          <w:ins w:id="92" w:author="Omsaieswar Mulakaluri" w:date="2018-09-14T13:36:00Z">
            <w:del w:id="93" w:author="Karthik Ramanan" w:date="2018-09-27T20:19:00Z">
              <w:r w:rsidRPr="00B05FAB" w:rsidDel="00B05FAB">
                <w:rPr>
                  <w:rStyle w:val="Hyperlink"/>
                  <w:rPrChange w:id="94" w:author="Karthik Ramanan" w:date="2018-09-27T20:19:00Z">
                    <w:rPr>
                      <w:rStyle w:val="Hyperlink"/>
                    </w:rPr>
                  </w:rPrChange>
                </w:rPr>
                <w:delText>Glossary</w:delText>
              </w:r>
              <w:r w:rsidDel="00B05FAB">
                <w:rPr>
                  <w:webHidden/>
                </w:rPr>
                <w:tab/>
                <w:delText>2</w:delText>
              </w:r>
            </w:del>
          </w:ins>
        </w:p>
        <w:p w:rsidR="00B23E11" w:rsidDel="00B05FAB" w:rsidRDefault="00B23E11">
          <w:pPr>
            <w:pStyle w:val="TOC1"/>
            <w:rPr>
              <w:ins w:id="95" w:author="Omsaieswar Mulakaluri" w:date="2018-09-14T13:36:00Z"/>
              <w:del w:id="96" w:author="Karthik Ramanan" w:date="2018-09-27T20:19:00Z"/>
              <w:rFonts w:eastAsiaTheme="minorEastAsia"/>
              <w:spacing w:val="0"/>
              <w:szCs w:val="22"/>
              <w:lang w:val="en-US"/>
            </w:rPr>
          </w:pPr>
          <w:ins w:id="97" w:author="Omsaieswar Mulakaluri" w:date="2018-09-14T13:36:00Z">
            <w:del w:id="98" w:author="Karthik Ramanan" w:date="2018-09-27T20:19:00Z">
              <w:r w:rsidRPr="00B05FAB" w:rsidDel="00B05FAB">
                <w:rPr>
                  <w:rStyle w:val="Hyperlink"/>
                  <w:rPrChange w:id="99" w:author="Karthik Ramanan" w:date="2018-09-27T20:19:00Z">
                    <w:rPr>
                      <w:rStyle w:val="Hyperlink"/>
                    </w:rPr>
                  </w:rPrChange>
                </w:rPr>
                <w:delText>Table of Contents</w:delText>
              </w:r>
              <w:r w:rsidDel="00B05FAB">
                <w:rPr>
                  <w:webHidden/>
                </w:rPr>
                <w:tab/>
                <w:delText>3</w:delText>
              </w:r>
            </w:del>
          </w:ins>
        </w:p>
        <w:p w:rsidR="00B23E11" w:rsidDel="00B05FAB" w:rsidRDefault="00B23E11">
          <w:pPr>
            <w:pStyle w:val="TOC1"/>
            <w:rPr>
              <w:ins w:id="100" w:author="Omsaieswar Mulakaluri" w:date="2018-09-14T13:36:00Z"/>
              <w:del w:id="101" w:author="Karthik Ramanan" w:date="2018-09-27T20:19:00Z"/>
              <w:rFonts w:eastAsiaTheme="minorEastAsia"/>
              <w:spacing w:val="0"/>
              <w:szCs w:val="22"/>
              <w:lang w:val="en-US"/>
            </w:rPr>
          </w:pPr>
          <w:ins w:id="102" w:author="Omsaieswar Mulakaluri" w:date="2018-09-14T13:36:00Z">
            <w:del w:id="103" w:author="Karthik Ramanan" w:date="2018-09-27T20:19:00Z">
              <w:r w:rsidRPr="00B05FAB" w:rsidDel="00B05FAB">
                <w:rPr>
                  <w:rStyle w:val="Hyperlink"/>
                  <w:rPrChange w:id="104" w:author="Karthik Ramanan" w:date="2018-09-27T20:19:00Z">
                    <w:rPr>
                      <w:rStyle w:val="Hyperlink"/>
                    </w:rPr>
                  </w:rPrChange>
                </w:rPr>
                <w:delText>Part A: Background</w:delText>
              </w:r>
              <w:r w:rsidDel="00B05FAB">
                <w:rPr>
                  <w:webHidden/>
                </w:rPr>
                <w:tab/>
                <w:delText>4</w:delText>
              </w:r>
            </w:del>
          </w:ins>
        </w:p>
        <w:p w:rsidR="00B23E11" w:rsidDel="00B05FAB" w:rsidRDefault="00B23E11">
          <w:pPr>
            <w:pStyle w:val="TOC1"/>
            <w:rPr>
              <w:ins w:id="105" w:author="Omsaieswar Mulakaluri" w:date="2018-09-14T13:36:00Z"/>
              <w:del w:id="106" w:author="Karthik Ramanan" w:date="2018-09-27T20:19:00Z"/>
              <w:rFonts w:eastAsiaTheme="minorEastAsia"/>
              <w:spacing w:val="0"/>
              <w:szCs w:val="22"/>
              <w:lang w:val="en-US"/>
            </w:rPr>
          </w:pPr>
          <w:ins w:id="107" w:author="Omsaieswar Mulakaluri" w:date="2018-09-14T13:36:00Z">
            <w:del w:id="108" w:author="Karthik Ramanan" w:date="2018-09-27T20:19:00Z">
              <w:r w:rsidRPr="00B05FAB" w:rsidDel="00B05FAB">
                <w:rPr>
                  <w:rStyle w:val="Hyperlink"/>
                  <w:rPrChange w:id="109" w:author="Karthik Ramanan" w:date="2018-09-27T20:19:00Z">
                    <w:rPr>
                      <w:rStyle w:val="Hyperlink"/>
                    </w:rPr>
                  </w:rPrChange>
                </w:rPr>
                <w:delText>1</w:delText>
              </w:r>
              <w:r w:rsidDel="00B05FAB">
                <w:rPr>
                  <w:rFonts w:eastAsiaTheme="minorEastAsia"/>
                  <w:spacing w:val="0"/>
                  <w:szCs w:val="22"/>
                  <w:lang w:val="en-US"/>
                </w:rPr>
                <w:tab/>
              </w:r>
              <w:r w:rsidRPr="00B05FAB" w:rsidDel="00B05FAB">
                <w:rPr>
                  <w:rStyle w:val="Hyperlink"/>
                  <w:rPrChange w:id="110" w:author="Karthik Ramanan" w:date="2018-09-27T20:19:00Z">
                    <w:rPr>
                      <w:rStyle w:val="Hyperlink"/>
                    </w:rPr>
                  </w:rPrChange>
                </w:rPr>
                <w:delText>Introduction</w:delText>
              </w:r>
              <w:r w:rsidDel="00B05FAB">
                <w:rPr>
                  <w:webHidden/>
                </w:rPr>
                <w:tab/>
                <w:delText>4</w:delText>
              </w:r>
            </w:del>
          </w:ins>
        </w:p>
        <w:p w:rsidR="00B23E11" w:rsidDel="00B05FAB" w:rsidRDefault="00B23E11">
          <w:pPr>
            <w:pStyle w:val="TOC2"/>
            <w:rPr>
              <w:ins w:id="111" w:author="Omsaieswar Mulakaluri" w:date="2018-09-14T13:36:00Z"/>
              <w:del w:id="112" w:author="Karthik Ramanan" w:date="2018-09-27T20:19:00Z"/>
              <w:noProof/>
            </w:rPr>
          </w:pPr>
          <w:ins w:id="113" w:author="Omsaieswar Mulakaluri" w:date="2018-09-14T13:36:00Z">
            <w:del w:id="114" w:author="Karthik Ramanan" w:date="2018-09-27T20:19:00Z">
              <w:r w:rsidRPr="00B05FAB" w:rsidDel="00B05FAB">
                <w:rPr>
                  <w:rStyle w:val="Hyperlink"/>
                  <w:noProof/>
                  <w:rPrChange w:id="115" w:author="Karthik Ramanan" w:date="2018-09-27T20:19:00Z">
                    <w:rPr>
                      <w:rStyle w:val="Hyperlink"/>
                      <w:noProof/>
                    </w:rPr>
                  </w:rPrChange>
                </w:rPr>
                <w:delText>1.1</w:delText>
              </w:r>
              <w:r w:rsidDel="00B05FAB">
                <w:rPr>
                  <w:noProof/>
                </w:rPr>
                <w:tab/>
              </w:r>
              <w:r w:rsidRPr="00B05FAB" w:rsidDel="00B05FAB">
                <w:rPr>
                  <w:rStyle w:val="Hyperlink"/>
                  <w:noProof/>
                  <w:rPrChange w:id="116" w:author="Karthik Ramanan" w:date="2018-09-27T20:19:00Z">
                    <w:rPr>
                      <w:rStyle w:val="Hyperlink"/>
                      <w:noProof/>
                    </w:rPr>
                  </w:rPrChange>
                </w:rPr>
                <w:delText>Context</w:delText>
              </w:r>
              <w:r w:rsidDel="00B05FAB">
                <w:rPr>
                  <w:noProof/>
                  <w:webHidden/>
                </w:rPr>
                <w:tab/>
                <w:delText>4</w:delText>
              </w:r>
            </w:del>
          </w:ins>
        </w:p>
        <w:p w:rsidR="00B23E11" w:rsidDel="00B05FAB" w:rsidRDefault="00B23E11">
          <w:pPr>
            <w:pStyle w:val="TOC2"/>
            <w:rPr>
              <w:ins w:id="117" w:author="Omsaieswar Mulakaluri" w:date="2018-09-14T13:36:00Z"/>
              <w:del w:id="118" w:author="Karthik Ramanan" w:date="2018-09-27T20:19:00Z"/>
              <w:noProof/>
            </w:rPr>
          </w:pPr>
          <w:ins w:id="119" w:author="Omsaieswar Mulakaluri" w:date="2018-09-14T13:36:00Z">
            <w:del w:id="120" w:author="Karthik Ramanan" w:date="2018-09-27T20:19:00Z">
              <w:r w:rsidRPr="00B05FAB" w:rsidDel="00B05FAB">
                <w:rPr>
                  <w:rStyle w:val="Hyperlink"/>
                  <w:noProof/>
                  <w:rPrChange w:id="121" w:author="Karthik Ramanan" w:date="2018-09-27T20:19:00Z">
                    <w:rPr>
                      <w:rStyle w:val="Hyperlink"/>
                      <w:noProof/>
                    </w:rPr>
                  </w:rPrChange>
                </w:rPr>
                <w:delText>1.2</w:delText>
              </w:r>
              <w:r w:rsidDel="00B05FAB">
                <w:rPr>
                  <w:noProof/>
                </w:rPr>
                <w:tab/>
              </w:r>
              <w:r w:rsidRPr="00B05FAB" w:rsidDel="00B05FAB">
                <w:rPr>
                  <w:rStyle w:val="Hyperlink"/>
                  <w:noProof/>
                  <w:rPrChange w:id="122" w:author="Karthik Ramanan" w:date="2018-09-27T20:19:00Z">
                    <w:rPr>
                      <w:rStyle w:val="Hyperlink"/>
                      <w:noProof/>
                    </w:rPr>
                  </w:rPrChange>
                </w:rPr>
                <w:delText>Purpose of this document</w:delText>
              </w:r>
              <w:r w:rsidDel="00B05FAB">
                <w:rPr>
                  <w:noProof/>
                  <w:webHidden/>
                </w:rPr>
                <w:tab/>
                <w:delText>4</w:delText>
              </w:r>
            </w:del>
          </w:ins>
        </w:p>
        <w:p w:rsidR="00B23E11" w:rsidDel="00B05FAB" w:rsidRDefault="00B23E11">
          <w:pPr>
            <w:pStyle w:val="TOC1"/>
            <w:rPr>
              <w:ins w:id="123" w:author="Omsaieswar Mulakaluri" w:date="2018-09-14T13:36:00Z"/>
              <w:del w:id="124" w:author="Karthik Ramanan" w:date="2018-09-27T20:19:00Z"/>
              <w:rFonts w:eastAsiaTheme="minorEastAsia"/>
              <w:spacing w:val="0"/>
              <w:szCs w:val="22"/>
              <w:lang w:val="en-US"/>
            </w:rPr>
          </w:pPr>
          <w:ins w:id="125" w:author="Omsaieswar Mulakaluri" w:date="2018-09-14T13:36:00Z">
            <w:del w:id="126" w:author="Karthik Ramanan" w:date="2018-09-27T20:19:00Z">
              <w:r w:rsidRPr="00B05FAB" w:rsidDel="00B05FAB">
                <w:rPr>
                  <w:rStyle w:val="Hyperlink"/>
                  <w:rPrChange w:id="127" w:author="Karthik Ramanan" w:date="2018-09-27T20:19:00Z">
                    <w:rPr>
                      <w:rStyle w:val="Hyperlink"/>
                    </w:rPr>
                  </w:rPrChange>
                </w:rPr>
                <w:delText>2</w:delText>
              </w:r>
              <w:r w:rsidDel="00B05FAB">
                <w:rPr>
                  <w:rFonts w:eastAsiaTheme="minorEastAsia"/>
                  <w:spacing w:val="0"/>
                  <w:szCs w:val="22"/>
                  <w:lang w:val="en-US"/>
                </w:rPr>
                <w:tab/>
              </w:r>
              <w:r w:rsidRPr="00B05FAB" w:rsidDel="00B05FAB">
                <w:rPr>
                  <w:rStyle w:val="Hyperlink"/>
                  <w:rPrChange w:id="128" w:author="Karthik Ramanan" w:date="2018-09-27T20:19:00Z">
                    <w:rPr>
                      <w:rStyle w:val="Hyperlink"/>
                    </w:rPr>
                  </w:rPrChange>
                </w:rPr>
                <w:delText>Scope</w:delText>
              </w:r>
              <w:r w:rsidDel="00B05FAB">
                <w:rPr>
                  <w:webHidden/>
                </w:rPr>
                <w:tab/>
                <w:delText>4</w:delText>
              </w:r>
            </w:del>
          </w:ins>
        </w:p>
        <w:p w:rsidR="00B23E11" w:rsidDel="00B05FAB" w:rsidRDefault="00B23E11">
          <w:pPr>
            <w:pStyle w:val="TOC2"/>
            <w:rPr>
              <w:ins w:id="129" w:author="Omsaieswar Mulakaluri" w:date="2018-09-14T13:36:00Z"/>
              <w:del w:id="130" w:author="Karthik Ramanan" w:date="2018-09-27T20:19:00Z"/>
              <w:noProof/>
            </w:rPr>
          </w:pPr>
          <w:ins w:id="131" w:author="Omsaieswar Mulakaluri" w:date="2018-09-14T13:36:00Z">
            <w:del w:id="132" w:author="Karthik Ramanan" w:date="2018-09-27T20:19:00Z">
              <w:r w:rsidRPr="00B05FAB" w:rsidDel="00B05FAB">
                <w:rPr>
                  <w:rStyle w:val="Hyperlink"/>
                  <w:noProof/>
                  <w:rPrChange w:id="133" w:author="Karthik Ramanan" w:date="2018-09-27T20:19:00Z">
                    <w:rPr>
                      <w:rStyle w:val="Hyperlink"/>
                      <w:noProof/>
                    </w:rPr>
                  </w:rPrChange>
                </w:rPr>
                <w:delText>2.1</w:delText>
              </w:r>
              <w:r w:rsidDel="00B05FAB">
                <w:rPr>
                  <w:noProof/>
                </w:rPr>
                <w:tab/>
              </w:r>
              <w:r w:rsidRPr="00B05FAB" w:rsidDel="00B05FAB">
                <w:rPr>
                  <w:rStyle w:val="Hyperlink"/>
                  <w:noProof/>
                  <w:rPrChange w:id="134" w:author="Karthik Ramanan" w:date="2018-09-27T20:19:00Z">
                    <w:rPr>
                      <w:rStyle w:val="Hyperlink"/>
                      <w:noProof/>
                    </w:rPr>
                  </w:rPrChange>
                </w:rPr>
                <w:delText>Functional Scope</w:delText>
              </w:r>
              <w:r w:rsidDel="00B05FAB">
                <w:rPr>
                  <w:noProof/>
                  <w:webHidden/>
                </w:rPr>
                <w:tab/>
                <w:delText>4</w:delText>
              </w:r>
            </w:del>
          </w:ins>
        </w:p>
        <w:p w:rsidR="00B23E11" w:rsidDel="00B05FAB" w:rsidRDefault="00B23E11">
          <w:pPr>
            <w:pStyle w:val="TOC2"/>
            <w:rPr>
              <w:ins w:id="135" w:author="Omsaieswar Mulakaluri" w:date="2018-09-14T13:36:00Z"/>
              <w:del w:id="136" w:author="Karthik Ramanan" w:date="2018-09-27T20:19:00Z"/>
              <w:noProof/>
            </w:rPr>
          </w:pPr>
          <w:ins w:id="137" w:author="Omsaieswar Mulakaluri" w:date="2018-09-14T13:36:00Z">
            <w:del w:id="138" w:author="Karthik Ramanan" w:date="2018-09-27T20:19:00Z">
              <w:r w:rsidRPr="00B05FAB" w:rsidDel="00B05FAB">
                <w:rPr>
                  <w:rStyle w:val="Hyperlink"/>
                  <w:noProof/>
                  <w:rPrChange w:id="139" w:author="Karthik Ramanan" w:date="2018-09-27T20:19:00Z">
                    <w:rPr>
                      <w:rStyle w:val="Hyperlink"/>
                      <w:noProof/>
                    </w:rPr>
                  </w:rPrChange>
                </w:rPr>
                <w:delText>2.2</w:delText>
              </w:r>
              <w:r w:rsidDel="00B05FAB">
                <w:rPr>
                  <w:noProof/>
                </w:rPr>
                <w:tab/>
              </w:r>
              <w:r w:rsidRPr="00B05FAB" w:rsidDel="00B05FAB">
                <w:rPr>
                  <w:rStyle w:val="Hyperlink"/>
                  <w:noProof/>
                  <w:rPrChange w:id="140" w:author="Karthik Ramanan" w:date="2018-09-27T20:19:00Z">
                    <w:rPr>
                      <w:rStyle w:val="Hyperlink"/>
                      <w:noProof/>
                    </w:rPr>
                  </w:rPrChange>
                </w:rPr>
                <w:delText>Non Functional Scope</w:delText>
              </w:r>
              <w:r w:rsidDel="00B05FAB">
                <w:rPr>
                  <w:noProof/>
                  <w:webHidden/>
                </w:rPr>
                <w:tab/>
                <w:delText>4</w:delText>
              </w:r>
            </w:del>
          </w:ins>
        </w:p>
        <w:p w:rsidR="00B23E11" w:rsidDel="00B05FAB" w:rsidRDefault="00B23E11">
          <w:pPr>
            <w:pStyle w:val="TOC1"/>
            <w:rPr>
              <w:ins w:id="141" w:author="Omsaieswar Mulakaluri" w:date="2018-09-14T13:36:00Z"/>
              <w:del w:id="142" w:author="Karthik Ramanan" w:date="2018-09-27T20:19:00Z"/>
              <w:rFonts w:eastAsiaTheme="minorEastAsia"/>
              <w:spacing w:val="0"/>
              <w:szCs w:val="22"/>
              <w:lang w:val="en-US"/>
            </w:rPr>
          </w:pPr>
          <w:ins w:id="143" w:author="Omsaieswar Mulakaluri" w:date="2018-09-14T13:36:00Z">
            <w:del w:id="144" w:author="Karthik Ramanan" w:date="2018-09-27T20:19:00Z">
              <w:r w:rsidRPr="00B05FAB" w:rsidDel="00B05FAB">
                <w:rPr>
                  <w:rStyle w:val="Hyperlink"/>
                  <w:rPrChange w:id="145" w:author="Karthik Ramanan" w:date="2018-09-27T20:19:00Z">
                    <w:rPr>
                      <w:rStyle w:val="Hyperlink"/>
                    </w:rPr>
                  </w:rPrChange>
                </w:rPr>
                <w:delText>3</w:delText>
              </w:r>
              <w:r w:rsidDel="00B05FAB">
                <w:rPr>
                  <w:rFonts w:eastAsiaTheme="minorEastAsia"/>
                  <w:spacing w:val="0"/>
                  <w:szCs w:val="22"/>
                  <w:lang w:val="en-US"/>
                </w:rPr>
                <w:tab/>
              </w:r>
              <w:r w:rsidRPr="00B05FAB" w:rsidDel="00B05FAB">
                <w:rPr>
                  <w:rStyle w:val="Hyperlink"/>
                  <w:rPrChange w:id="146" w:author="Karthik Ramanan" w:date="2018-09-27T20:19:00Z">
                    <w:rPr>
                      <w:rStyle w:val="Hyperlink"/>
                    </w:rPr>
                  </w:rPrChange>
                </w:rPr>
                <w:delText>Technical Approach</w:delText>
              </w:r>
              <w:r w:rsidDel="00B05FAB">
                <w:rPr>
                  <w:webHidden/>
                </w:rPr>
                <w:tab/>
                <w:delText>5</w:delText>
              </w:r>
            </w:del>
          </w:ins>
        </w:p>
        <w:p w:rsidR="00B23E11" w:rsidDel="00B05FAB" w:rsidRDefault="00B23E11">
          <w:pPr>
            <w:pStyle w:val="TOC2"/>
            <w:rPr>
              <w:ins w:id="147" w:author="Omsaieswar Mulakaluri" w:date="2018-09-14T13:36:00Z"/>
              <w:del w:id="148" w:author="Karthik Ramanan" w:date="2018-09-27T20:19:00Z"/>
              <w:noProof/>
            </w:rPr>
          </w:pPr>
          <w:ins w:id="149" w:author="Omsaieswar Mulakaluri" w:date="2018-09-14T13:36:00Z">
            <w:del w:id="150" w:author="Karthik Ramanan" w:date="2018-09-27T20:19:00Z">
              <w:r w:rsidRPr="00B05FAB" w:rsidDel="00B05FAB">
                <w:rPr>
                  <w:rStyle w:val="Hyperlink"/>
                  <w:noProof/>
                  <w:rPrChange w:id="151" w:author="Karthik Ramanan" w:date="2018-09-27T20:19:00Z">
                    <w:rPr>
                      <w:rStyle w:val="Hyperlink"/>
                      <w:noProof/>
                    </w:rPr>
                  </w:rPrChange>
                </w:rPr>
                <w:delText>3.1</w:delText>
              </w:r>
              <w:r w:rsidDel="00B05FAB">
                <w:rPr>
                  <w:noProof/>
                </w:rPr>
                <w:tab/>
              </w:r>
              <w:r w:rsidRPr="00B05FAB" w:rsidDel="00B05FAB">
                <w:rPr>
                  <w:rStyle w:val="Hyperlink"/>
                  <w:noProof/>
                  <w:rPrChange w:id="152" w:author="Karthik Ramanan" w:date="2018-09-27T20:19:00Z">
                    <w:rPr>
                      <w:rStyle w:val="Hyperlink"/>
                      <w:noProof/>
                    </w:rPr>
                  </w:rPrChange>
                </w:rPr>
                <w:delText>Design Detail</w:delText>
              </w:r>
              <w:r w:rsidDel="00B05FAB">
                <w:rPr>
                  <w:noProof/>
                  <w:webHidden/>
                </w:rPr>
                <w:tab/>
                <w:delText>5</w:delText>
              </w:r>
            </w:del>
          </w:ins>
        </w:p>
        <w:p w:rsidR="00B23E11" w:rsidDel="00B05FAB" w:rsidRDefault="00B23E11">
          <w:pPr>
            <w:pStyle w:val="TOC3"/>
            <w:rPr>
              <w:ins w:id="153" w:author="Omsaieswar Mulakaluri" w:date="2018-09-14T13:36:00Z"/>
              <w:del w:id="154" w:author="Karthik Ramanan" w:date="2018-09-27T20:19:00Z"/>
              <w:noProof/>
            </w:rPr>
          </w:pPr>
          <w:ins w:id="155" w:author="Omsaieswar Mulakaluri" w:date="2018-09-14T13:36:00Z">
            <w:del w:id="156" w:author="Karthik Ramanan" w:date="2018-09-27T20:19:00Z">
              <w:r w:rsidRPr="00B05FAB" w:rsidDel="00B05FAB">
                <w:rPr>
                  <w:rStyle w:val="Hyperlink"/>
                  <w:noProof/>
                  <w14:scene3d>
                    <w14:camera w14:prst="orthographicFront"/>
                    <w14:lightRig w14:rig="threePt" w14:dir="t">
                      <w14:rot w14:lat="0" w14:lon="0" w14:rev="0"/>
                    </w14:lightRig>
                  </w14:scene3d>
                  <w:rPrChange w:id="157" w:author="Karthik Ramanan" w:date="2018-09-27T20:19:00Z">
                    <w:rPr>
                      <w:rStyle w:val="Hyperlink"/>
                      <w:noProof/>
                      <w14:scene3d>
                        <w14:camera w14:prst="orthographicFront"/>
                        <w14:lightRig w14:rig="threePt" w14:dir="t">
                          <w14:rot w14:lat="0" w14:lon="0" w14:rev="0"/>
                        </w14:lightRig>
                      </w14:scene3d>
                    </w:rPr>
                  </w:rPrChange>
                </w:rPr>
                <w:delText>3.1.1</w:delText>
              </w:r>
              <w:r w:rsidDel="00B05FAB">
                <w:rPr>
                  <w:noProof/>
                </w:rPr>
                <w:tab/>
              </w:r>
              <w:r w:rsidRPr="00B05FAB" w:rsidDel="00B05FAB">
                <w:rPr>
                  <w:rStyle w:val="Hyperlink"/>
                  <w:noProof/>
                  <w:rPrChange w:id="158" w:author="Karthik Ramanan" w:date="2018-09-27T20:19:00Z">
                    <w:rPr>
                      <w:rStyle w:val="Hyperlink"/>
                      <w:noProof/>
                    </w:rPr>
                  </w:rPrChange>
                </w:rPr>
                <w:delText>Validations:</w:delText>
              </w:r>
              <w:r w:rsidDel="00B05FAB">
                <w:rPr>
                  <w:noProof/>
                  <w:webHidden/>
                </w:rPr>
                <w:tab/>
                <w:delText>7</w:delText>
              </w:r>
            </w:del>
          </w:ins>
        </w:p>
        <w:p w:rsidR="00B23E11" w:rsidDel="00B05FAB" w:rsidRDefault="00B23E11">
          <w:pPr>
            <w:pStyle w:val="TOC2"/>
            <w:rPr>
              <w:ins w:id="159" w:author="Omsaieswar Mulakaluri" w:date="2018-09-14T13:36:00Z"/>
              <w:del w:id="160" w:author="Karthik Ramanan" w:date="2018-09-27T20:19:00Z"/>
              <w:noProof/>
            </w:rPr>
          </w:pPr>
          <w:ins w:id="161" w:author="Omsaieswar Mulakaluri" w:date="2018-09-14T13:36:00Z">
            <w:del w:id="162" w:author="Karthik Ramanan" w:date="2018-09-27T20:19:00Z">
              <w:r w:rsidRPr="00B05FAB" w:rsidDel="00B05FAB">
                <w:rPr>
                  <w:rStyle w:val="Hyperlink"/>
                  <w:noProof/>
                  <w:rPrChange w:id="163" w:author="Karthik Ramanan" w:date="2018-09-27T20:19:00Z">
                    <w:rPr>
                      <w:rStyle w:val="Hyperlink"/>
                      <w:noProof/>
                    </w:rPr>
                  </w:rPrChange>
                </w:rPr>
                <w:delText>3.2</w:delText>
              </w:r>
              <w:r w:rsidDel="00B05FAB">
                <w:rPr>
                  <w:noProof/>
                </w:rPr>
                <w:tab/>
              </w:r>
              <w:r w:rsidRPr="00B05FAB" w:rsidDel="00B05FAB">
                <w:rPr>
                  <w:rStyle w:val="Hyperlink"/>
                  <w:noProof/>
                  <w:rPrChange w:id="164" w:author="Karthik Ramanan" w:date="2018-09-27T20:19:00Z">
                    <w:rPr>
                      <w:rStyle w:val="Hyperlink"/>
                      <w:noProof/>
                    </w:rPr>
                  </w:rPrChange>
                </w:rPr>
                <w:delText>Class Diagram</w:delText>
              </w:r>
              <w:r w:rsidDel="00B05FAB">
                <w:rPr>
                  <w:noProof/>
                  <w:webHidden/>
                </w:rPr>
                <w:tab/>
                <w:delText>7</w:delText>
              </w:r>
            </w:del>
          </w:ins>
        </w:p>
        <w:p w:rsidR="00B23E11" w:rsidDel="00B05FAB" w:rsidRDefault="00B23E11">
          <w:pPr>
            <w:pStyle w:val="TOC2"/>
            <w:rPr>
              <w:ins w:id="165" w:author="Omsaieswar Mulakaluri" w:date="2018-09-14T13:36:00Z"/>
              <w:del w:id="166" w:author="Karthik Ramanan" w:date="2018-09-27T20:19:00Z"/>
              <w:noProof/>
            </w:rPr>
          </w:pPr>
          <w:ins w:id="167" w:author="Omsaieswar Mulakaluri" w:date="2018-09-14T13:36:00Z">
            <w:del w:id="168" w:author="Karthik Ramanan" w:date="2018-09-27T20:19:00Z">
              <w:r w:rsidRPr="00B05FAB" w:rsidDel="00B05FAB">
                <w:rPr>
                  <w:rStyle w:val="Hyperlink"/>
                  <w:noProof/>
                  <w:rPrChange w:id="169" w:author="Karthik Ramanan" w:date="2018-09-27T20:19:00Z">
                    <w:rPr>
                      <w:rStyle w:val="Hyperlink"/>
                      <w:noProof/>
                    </w:rPr>
                  </w:rPrChange>
                </w:rPr>
                <w:delText>3.3</w:delText>
              </w:r>
              <w:r w:rsidDel="00B05FAB">
                <w:rPr>
                  <w:noProof/>
                </w:rPr>
                <w:tab/>
              </w:r>
              <w:r w:rsidRPr="00B05FAB" w:rsidDel="00B05FAB">
                <w:rPr>
                  <w:rStyle w:val="Hyperlink"/>
                  <w:noProof/>
                  <w:rPrChange w:id="170" w:author="Karthik Ramanan" w:date="2018-09-27T20:19:00Z">
                    <w:rPr>
                      <w:rStyle w:val="Hyperlink"/>
                      <w:noProof/>
                    </w:rPr>
                  </w:rPrChange>
                </w:rPr>
                <w:delText>Sequence Diagram</w:delText>
              </w:r>
              <w:r w:rsidDel="00B05FAB">
                <w:rPr>
                  <w:noProof/>
                  <w:webHidden/>
                </w:rPr>
                <w:tab/>
                <w:delText>7</w:delText>
              </w:r>
            </w:del>
          </w:ins>
        </w:p>
        <w:p w:rsidR="00B23E11" w:rsidDel="00B05FAB" w:rsidRDefault="00B23E11">
          <w:pPr>
            <w:pStyle w:val="TOC1"/>
            <w:rPr>
              <w:ins w:id="171" w:author="Omsaieswar Mulakaluri" w:date="2018-09-14T13:36:00Z"/>
              <w:del w:id="172" w:author="Karthik Ramanan" w:date="2018-09-27T20:19:00Z"/>
              <w:rFonts w:eastAsiaTheme="minorEastAsia"/>
              <w:spacing w:val="0"/>
              <w:szCs w:val="22"/>
              <w:lang w:val="en-US"/>
            </w:rPr>
          </w:pPr>
          <w:ins w:id="173" w:author="Omsaieswar Mulakaluri" w:date="2018-09-14T13:36:00Z">
            <w:del w:id="174" w:author="Karthik Ramanan" w:date="2018-09-27T20:19:00Z">
              <w:r w:rsidRPr="00B05FAB" w:rsidDel="00B05FAB">
                <w:rPr>
                  <w:rStyle w:val="Hyperlink"/>
                  <w:rPrChange w:id="175" w:author="Karthik Ramanan" w:date="2018-09-27T20:19:00Z">
                    <w:rPr>
                      <w:rStyle w:val="Hyperlink"/>
                    </w:rPr>
                  </w:rPrChange>
                </w:rPr>
                <w:delText>4</w:delText>
              </w:r>
              <w:r w:rsidDel="00B05FAB">
                <w:rPr>
                  <w:rFonts w:eastAsiaTheme="minorEastAsia"/>
                  <w:spacing w:val="0"/>
                  <w:szCs w:val="22"/>
                  <w:lang w:val="en-US"/>
                </w:rPr>
                <w:tab/>
              </w:r>
              <w:r w:rsidRPr="00B05FAB" w:rsidDel="00B05FAB">
                <w:rPr>
                  <w:rStyle w:val="Hyperlink"/>
                  <w:rPrChange w:id="176" w:author="Karthik Ramanan" w:date="2018-09-27T20:19:00Z">
                    <w:rPr>
                      <w:rStyle w:val="Hyperlink"/>
                    </w:rPr>
                  </w:rPrChange>
                </w:rPr>
                <w:delText>Success / Error Code</w:delText>
              </w:r>
              <w:r w:rsidDel="00B05FAB">
                <w:rPr>
                  <w:webHidden/>
                </w:rPr>
                <w:tab/>
                <w:delText>8</w:delText>
              </w:r>
            </w:del>
          </w:ins>
        </w:p>
        <w:p w:rsidR="00B23E11" w:rsidDel="00B05FAB" w:rsidRDefault="00B23E11">
          <w:pPr>
            <w:pStyle w:val="TOC1"/>
            <w:rPr>
              <w:ins w:id="177" w:author="Omsaieswar Mulakaluri" w:date="2018-09-14T13:36:00Z"/>
              <w:del w:id="178" w:author="Karthik Ramanan" w:date="2018-09-27T20:19:00Z"/>
              <w:rFonts w:eastAsiaTheme="minorEastAsia"/>
              <w:spacing w:val="0"/>
              <w:szCs w:val="22"/>
              <w:lang w:val="en-US"/>
            </w:rPr>
          </w:pPr>
          <w:ins w:id="179" w:author="Omsaieswar Mulakaluri" w:date="2018-09-14T13:36:00Z">
            <w:del w:id="180" w:author="Karthik Ramanan" w:date="2018-09-27T20:19:00Z">
              <w:r w:rsidRPr="00B05FAB" w:rsidDel="00B05FAB">
                <w:rPr>
                  <w:rStyle w:val="Hyperlink"/>
                  <w:rPrChange w:id="181" w:author="Karthik Ramanan" w:date="2018-09-27T20:19:00Z">
                    <w:rPr>
                      <w:rStyle w:val="Hyperlink"/>
                    </w:rPr>
                  </w:rPrChange>
                </w:rPr>
                <w:delText>5</w:delText>
              </w:r>
              <w:r w:rsidDel="00B05FAB">
                <w:rPr>
                  <w:rFonts w:eastAsiaTheme="minorEastAsia"/>
                  <w:spacing w:val="0"/>
                  <w:szCs w:val="22"/>
                  <w:lang w:val="en-US"/>
                </w:rPr>
                <w:tab/>
              </w:r>
              <w:r w:rsidRPr="00B05FAB" w:rsidDel="00B05FAB">
                <w:rPr>
                  <w:rStyle w:val="Hyperlink"/>
                  <w:rPrChange w:id="182" w:author="Karthik Ramanan" w:date="2018-09-27T20:19:00Z">
                    <w:rPr>
                      <w:rStyle w:val="Hyperlink"/>
                    </w:rPr>
                  </w:rPrChange>
                </w:rPr>
                <w:delText>Dependency Modules</w:delText>
              </w:r>
              <w:r w:rsidDel="00B05FAB">
                <w:rPr>
                  <w:webHidden/>
                </w:rPr>
                <w:tab/>
                <w:delText>9</w:delText>
              </w:r>
            </w:del>
          </w:ins>
        </w:p>
        <w:p w:rsidR="00B23E11" w:rsidDel="00B05FAB" w:rsidRDefault="00B23E11">
          <w:pPr>
            <w:pStyle w:val="TOC1"/>
            <w:rPr>
              <w:ins w:id="183" w:author="Omsaieswar Mulakaluri" w:date="2018-09-14T13:36:00Z"/>
              <w:del w:id="184" w:author="Karthik Ramanan" w:date="2018-09-27T20:19:00Z"/>
              <w:rFonts w:eastAsiaTheme="minorEastAsia"/>
              <w:spacing w:val="0"/>
              <w:szCs w:val="22"/>
              <w:lang w:val="en-US"/>
            </w:rPr>
          </w:pPr>
          <w:ins w:id="185" w:author="Omsaieswar Mulakaluri" w:date="2018-09-14T13:36:00Z">
            <w:del w:id="186" w:author="Karthik Ramanan" w:date="2018-09-27T20:19:00Z">
              <w:r w:rsidRPr="00B05FAB" w:rsidDel="00B05FAB">
                <w:rPr>
                  <w:rStyle w:val="Hyperlink"/>
                  <w:rPrChange w:id="187" w:author="Karthik Ramanan" w:date="2018-09-27T20:19:00Z">
                    <w:rPr>
                      <w:rStyle w:val="Hyperlink"/>
                    </w:rPr>
                  </w:rPrChange>
                </w:rPr>
                <w:delText>6</w:delText>
              </w:r>
              <w:r w:rsidDel="00B05FAB">
                <w:rPr>
                  <w:rFonts w:eastAsiaTheme="minorEastAsia"/>
                  <w:spacing w:val="0"/>
                  <w:szCs w:val="22"/>
                  <w:lang w:val="en-US"/>
                </w:rPr>
                <w:tab/>
              </w:r>
              <w:r w:rsidRPr="00B05FAB" w:rsidDel="00B05FAB">
                <w:rPr>
                  <w:rStyle w:val="Hyperlink"/>
                  <w:rPrChange w:id="188" w:author="Karthik Ramanan" w:date="2018-09-27T20:19:00Z">
                    <w:rPr>
                      <w:rStyle w:val="Hyperlink"/>
                    </w:rPr>
                  </w:rPrChange>
                </w:rPr>
                <w:delText>Database - Tables</w:delText>
              </w:r>
              <w:r w:rsidDel="00B05FAB">
                <w:rPr>
                  <w:webHidden/>
                </w:rPr>
                <w:tab/>
                <w:delText>9</w:delText>
              </w:r>
            </w:del>
          </w:ins>
        </w:p>
        <w:p w:rsidR="00B23E11" w:rsidDel="00B05FAB" w:rsidRDefault="00B23E11">
          <w:pPr>
            <w:pStyle w:val="TOC1"/>
            <w:rPr>
              <w:ins w:id="189" w:author="Omsaieswar Mulakaluri" w:date="2018-09-14T13:36:00Z"/>
              <w:del w:id="190" w:author="Karthik Ramanan" w:date="2018-09-27T20:19:00Z"/>
              <w:rFonts w:eastAsiaTheme="minorEastAsia"/>
              <w:spacing w:val="0"/>
              <w:szCs w:val="22"/>
              <w:lang w:val="en-US"/>
            </w:rPr>
          </w:pPr>
          <w:ins w:id="191" w:author="Omsaieswar Mulakaluri" w:date="2018-09-14T13:36:00Z">
            <w:del w:id="192" w:author="Karthik Ramanan" w:date="2018-09-27T20:19:00Z">
              <w:r w:rsidRPr="00B05FAB" w:rsidDel="00B05FAB">
                <w:rPr>
                  <w:rStyle w:val="Hyperlink"/>
                  <w:rPrChange w:id="193" w:author="Karthik Ramanan" w:date="2018-09-27T20:19:00Z">
                    <w:rPr>
                      <w:rStyle w:val="Hyperlink"/>
                    </w:rPr>
                  </w:rPrChange>
                </w:rPr>
                <w:delText>7</w:delText>
              </w:r>
              <w:r w:rsidDel="00B05FAB">
                <w:rPr>
                  <w:rFonts w:eastAsiaTheme="minorEastAsia"/>
                  <w:spacing w:val="0"/>
                  <w:szCs w:val="22"/>
                  <w:lang w:val="en-US"/>
                </w:rPr>
                <w:tab/>
              </w:r>
              <w:r w:rsidRPr="00B05FAB" w:rsidDel="00B05FAB">
                <w:rPr>
                  <w:rStyle w:val="Hyperlink"/>
                  <w:rPrChange w:id="194" w:author="Karthik Ramanan" w:date="2018-09-27T20:19:00Z">
                    <w:rPr>
                      <w:rStyle w:val="Hyperlink"/>
                    </w:rPr>
                  </w:rPrChange>
                </w:rPr>
                <w:delText>User Story References</w:delText>
              </w:r>
              <w:r w:rsidDel="00B05FAB">
                <w:rPr>
                  <w:webHidden/>
                </w:rPr>
                <w:tab/>
                <w:delText>9</w:delText>
              </w:r>
            </w:del>
          </w:ins>
        </w:p>
        <w:p w:rsidR="002351E5" w:rsidDel="00B05FAB" w:rsidRDefault="002351E5" w:rsidP="002351E5">
          <w:pPr>
            <w:pStyle w:val="TOC1"/>
            <w:rPr>
              <w:del w:id="195" w:author="Karthik Ramanan" w:date="2018-09-27T20:19:00Z"/>
              <w:rFonts w:eastAsiaTheme="minorEastAsia"/>
              <w:spacing w:val="0"/>
              <w:szCs w:val="22"/>
              <w:lang w:val="en-US"/>
            </w:rPr>
          </w:pPr>
          <w:del w:id="196" w:author="Karthik Ramanan" w:date="2018-09-27T20:19:00Z">
            <w:r w:rsidRPr="003C5E83" w:rsidDel="00B05FAB">
              <w:rPr>
                <w:rStyle w:val="Hyperlink"/>
              </w:rPr>
              <w:delText>Copyright Information</w:delText>
            </w:r>
            <w:r w:rsidDel="00B05FAB">
              <w:rPr>
                <w:webHidden/>
              </w:rPr>
              <w:tab/>
              <w:delText>2</w:delText>
            </w:r>
          </w:del>
        </w:p>
        <w:p w:rsidR="002351E5" w:rsidDel="00B05FAB" w:rsidRDefault="002351E5" w:rsidP="002351E5">
          <w:pPr>
            <w:pStyle w:val="TOC1"/>
            <w:rPr>
              <w:del w:id="197" w:author="Karthik Ramanan" w:date="2018-09-27T20:19:00Z"/>
              <w:rFonts w:eastAsiaTheme="minorEastAsia"/>
              <w:spacing w:val="0"/>
              <w:szCs w:val="22"/>
              <w:lang w:val="en-US"/>
            </w:rPr>
          </w:pPr>
          <w:del w:id="198" w:author="Karthik Ramanan" w:date="2018-09-27T20:19:00Z">
            <w:r w:rsidRPr="003C5E83" w:rsidDel="00B05FAB">
              <w:rPr>
                <w:rStyle w:val="Hyperlink"/>
              </w:rPr>
              <w:delText>Revision History</w:delText>
            </w:r>
            <w:r w:rsidDel="00B05FAB">
              <w:rPr>
                <w:webHidden/>
              </w:rPr>
              <w:tab/>
              <w:delText>2</w:delText>
            </w:r>
          </w:del>
        </w:p>
        <w:p w:rsidR="002351E5" w:rsidDel="00B05FAB" w:rsidRDefault="002351E5" w:rsidP="002351E5">
          <w:pPr>
            <w:pStyle w:val="TOC1"/>
            <w:rPr>
              <w:del w:id="199" w:author="Karthik Ramanan" w:date="2018-09-27T20:19:00Z"/>
              <w:rFonts w:eastAsiaTheme="minorEastAsia"/>
              <w:spacing w:val="0"/>
              <w:szCs w:val="22"/>
              <w:lang w:val="en-US"/>
            </w:rPr>
          </w:pPr>
          <w:del w:id="200" w:author="Karthik Ramanan" w:date="2018-09-27T20:19:00Z">
            <w:r w:rsidRPr="003C5E83" w:rsidDel="00B05FAB">
              <w:rPr>
                <w:rStyle w:val="Hyperlink"/>
              </w:rPr>
              <w:delText>References</w:delText>
            </w:r>
            <w:r w:rsidDel="00B05FAB">
              <w:rPr>
                <w:webHidden/>
              </w:rPr>
              <w:tab/>
              <w:delText>2</w:delText>
            </w:r>
          </w:del>
        </w:p>
        <w:p w:rsidR="002351E5" w:rsidDel="00B05FAB" w:rsidRDefault="002351E5" w:rsidP="002351E5">
          <w:pPr>
            <w:pStyle w:val="TOC1"/>
            <w:rPr>
              <w:del w:id="201" w:author="Karthik Ramanan" w:date="2018-09-27T20:19:00Z"/>
              <w:rFonts w:eastAsiaTheme="minorEastAsia"/>
              <w:spacing w:val="0"/>
              <w:szCs w:val="22"/>
              <w:lang w:val="en-US"/>
            </w:rPr>
          </w:pPr>
          <w:del w:id="202" w:author="Karthik Ramanan" w:date="2018-09-27T20:19:00Z">
            <w:r w:rsidRPr="003C5E83" w:rsidDel="00B05FAB">
              <w:rPr>
                <w:rStyle w:val="Hyperlink"/>
              </w:rPr>
              <w:delText>Glossary</w:delText>
            </w:r>
            <w:r w:rsidDel="00B05FAB">
              <w:rPr>
                <w:webHidden/>
              </w:rPr>
              <w:tab/>
              <w:delText>2</w:delText>
            </w:r>
          </w:del>
        </w:p>
        <w:p w:rsidR="002351E5" w:rsidDel="00B05FAB" w:rsidRDefault="002351E5" w:rsidP="002351E5">
          <w:pPr>
            <w:pStyle w:val="TOC1"/>
            <w:rPr>
              <w:del w:id="203" w:author="Karthik Ramanan" w:date="2018-09-27T20:19:00Z"/>
              <w:rFonts w:eastAsiaTheme="minorEastAsia"/>
              <w:spacing w:val="0"/>
              <w:szCs w:val="22"/>
              <w:lang w:val="en-US"/>
            </w:rPr>
          </w:pPr>
          <w:del w:id="204" w:author="Karthik Ramanan" w:date="2018-09-27T20:19:00Z">
            <w:r w:rsidRPr="003C5E83" w:rsidDel="00B05FAB">
              <w:rPr>
                <w:rStyle w:val="Hyperlink"/>
              </w:rPr>
              <w:delText>Table of Contents</w:delText>
            </w:r>
            <w:r w:rsidDel="00B05FAB">
              <w:rPr>
                <w:webHidden/>
              </w:rPr>
              <w:tab/>
              <w:delText>3</w:delText>
            </w:r>
          </w:del>
        </w:p>
        <w:p w:rsidR="002351E5" w:rsidDel="00B05FAB" w:rsidRDefault="002351E5" w:rsidP="002351E5">
          <w:pPr>
            <w:pStyle w:val="TOC1"/>
            <w:rPr>
              <w:del w:id="205" w:author="Karthik Ramanan" w:date="2018-09-27T20:19:00Z"/>
              <w:rFonts w:eastAsiaTheme="minorEastAsia"/>
              <w:spacing w:val="0"/>
              <w:szCs w:val="22"/>
              <w:lang w:val="en-US"/>
            </w:rPr>
          </w:pPr>
          <w:del w:id="206" w:author="Karthik Ramanan" w:date="2018-09-27T20:19:00Z">
            <w:r w:rsidRPr="003C5E83" w:rsidDel="00B05FAB">
              <w:rPr>
                <w:rStyle w:val="Hyperlink"/>
              </w:rPr>
              <w:delText>Part A: Background</w:delText>
            </w:r>
            <w:r w:rsidDel="00B05FAB">
              <w:rPr>
                <w:webHidden/>
              </w:rPr>
              <w:tab/>
              <w:delText>5</w:delText>
            </w:r>
          </w:del>
        </w:p>
        <w:p w:rsidR="002351E5" w:rsidDel="00B05FAB" w:rsidRDefault="002351E5" w:rsidP="002351E5">
          <w:pPr>
            <w:pStyle w:val="TOC1"/>
            <w:rPr>
              <w:del w:id="207" w:author="Karthik Ramanan" w:date="2018-09-27T20:19:00Z"/>
              <w:rFonts w:eastAsiaTheme="minorEastAsia"/>
              <w:spacing w:val="0"/>
              <w:szCs w:val="22"/>
              <w:lang w:val="en-US"/>
            </w:rPr>
          </w:pPr>
          <w:del w:id="208" w:author="Karthik Ramanan" w:date="2018-09-27T20:19:00Z">
            <w:r w:rsidRPr="003C5E83" w:rsidDel="00B05FAB">
              <w:rPr>
                <w:rStyle w:val="Hyperlink"/>
              </w:rPr>
              <w:delText>1</w:delText>
            </w:r>
            <w:r w:rsidDel="00B05FAB">
              <w:rPr>
                <w:rFonts w:eastAsiaTheme="minorEastAsia"/>
                <w:spacing w:val="0"/>
                <w:szCs w:val="22"/>
                <w:lang w:val="en-US"/>
              </w:rPr>
              <w:tab/>
            </w:r>
            <w:r w:rsidRPr="003C5E83" w:rsidDel="00B05FAB">
              <w:rPr>
                <w:rStyle w:val="Hyperlink"/>
              </w:rPr>
              <w:delText>Introduction</w:delText>
            </w:r>
            <w:r w:rsidDel="00B05FAB">
              <w:rPr>
                <w:webHidden/>
              </w:rPr>
              <w:tab/>
              <w:delText>5</w:delText>
            </w:r>
          </w:del>
        </w:p>
        <w:p w:rsidR="002351E5" w:rsidDel="00B05FAB" w:rsidRDefault="002351E5" w:rsidP="002351E5">
          <w:pPr>
            <w:pStyle w:val="TOC2"/>
            <w:rPr>
              <w:del w:id="209" w:author="Karthik Ramanan" w:date="2018-09-27T20:19:00Z"/>
              <w:noProof/>
            </w:rPr>
          </w:pPr>
          <w:del w:id="210" w:author="Karthik Ramanan" w:date="2018-09-27T20:19:00Z">
            <w:r w:rsidRPr="003C5E83" w:rsidDel="00B05FAB">
              <w:rPr>
                <w:rStyle w:val="Hyperlink"/>
                <w:noProof/>
              </w:rPr>
              <w:delText>1.1</w:delText>
            </w:r>
            <w:r w:rsidDel="00B05FAB">
              <w:rPr>
                <w:noProof/>
              </w:rPr>
              <w:tab/>
            </w:r>
            <w:r w:rsidRPr="003C5E83" w:rsidDel="00B05FAB">
              <w:rPr>
                <w:rStyle w:val="Hyperlink"/>
                <w:noProof/>
              </w:rPr>
              <w:delText>Context</w:delText>
            </w:r>
            <w:r w:rsidDel="00B05FAB">
              <w:rPr>
                <w:noProof/>
                <w:webHidden/>
              </w:rPr>
              <w:tab/>
              <w:delText>5</w:delText>
            </w:r>
          </w:del>
        </w:p>
        <w:p w:rsidR="002351E5" w:rsidDel="00B05FAB" w:rsidRDefault="002351E5" w:rsidP="002351E5">
          <w:pPr>
            <w:pStyle w:val="TOC2"/>
            <w:rPr>
              <w:del w:id="211" w:author="Karthik Ramanan" w:date="2018-09-27T20:19:00Z"/>
              <w:noProof/>
            </w:rPr>
          </w:pPr>
          <w:del w:id="212" w:author="Karthik Ramanan" w:date="2018-09-27T20:19:00Z">
            <w:r w:rsidRPr="003C5E83" w:rsidDel="00B05FAB">
              <w:rPr>
                <w:rStyle w:val="Hyperlink"/>
                <w:noProof/>
              </w:rPr>
              <w:delText>1.2</w:delText>
            </w:r>
            <w:r w:rsidDel="00B05FAB">
              <w:rPr>
                <w:noProof/>
              </w:rPr>
              <w:tab/>
            </w:r>
            <w:r w:rsidRPr="003C5E83" w:rsidDel="00B05FAB">
              <w:rPr>
                <w:rStyle w:val="Hyperlink"/>
                <w:noProof/>
              </w:rPr>
              <w:delText>Purpose of this document</w:delText>
            </w:r>
            <w:r w:rsidDel="00B05FAB">
              <w:rPr>
                <w:noProof/>
                <w:webHidden/>
              </w:rPr>
              <w:tab/>
              <w:delText>5</w:delText>
            </w:r>
          </w:del>
        </w:p>
        <w:p w:rsidR="002351E5" w:rsidDel="00B05FAB" w:rsidRDefault="002351E5" w:rsidP="002351E5">
          <w:pPr>
            <w:pStyle w:val="TOC1"/>
            <w:rPr>
              <w:del w:id="213" w:author="Karthik Ramanan" w:date="2018-09-27T20:19:00Z"/>
              <w:rFonts w:eastAsiaTheme="minorEastAsia"/>
              <w:spacing w:val="0"/>
              <w:szCs w:val="22"/>
              <w:lang w:val="en-US"/>
            </w:rPr>
          </w:pPr>
          <w:del w:id="214" w:author="Karthik Ramanan" w:date="2018-09-27T20:19:00Z">
            <w:r w:rsidRPr="003C5E83" w:rsidDel="00B05FAB">
              <w:rPr>
                <w:rStyle w:val="Hyperlink"/>
              </w:rPr>
              <w:delText>2</w:delText>
            </w:r>
            <w:r w:rsidDel="00B05FAB">
              <w:rPr>
                <w:rFonts w:eastAsiaTheme="minorEastAsia"/>
                <w:spacing w:val="0"/>
                <w:szCs w:val="22"/>
                <w:lang w:val="en-US"/>
              </w:rPr>
              <w:tab/>
            </w:r>
            <w:r w:rsidRPr="003C5E83" w:rsidDel="00B05FAB">
              <w:rPr>
                <w:rStyle w:val="Hyperlink"/>
              </w:rPr>
              <w:delText>Scope</w:delText>
            </w:r>
            <w:r w:rsidDel="00B05FAB">
              <w:rPr>
                <w:webHidden/>
              </w:rPr>
              <w:tab/>
              <w:delText>5</w:delText>
            </w:r>
          </w:del>
        </w:p>
        <w:p w:rsidR="002351E5" w:rsidDel="00B05FAB" w:rsidRDefault="002351E5" w:rsidP="002351E5">
          <w:pPr>
            <w:pStyle w:val="TOC2"/>
            <w:rPr>
              <w:del w:id="215" w:author="Karthik Ramanan" w:date="2018-09-27T20:19:00Z"/>
              <w:noProof/>
            </w:rPr>
          </w:pPr>
          <w:del w:id="216" w:author="Karthik Ramanan" w:date="2018-09-27T20:19:00Z">
            <w:r w:rsidRPr="003C5E83" w:rsidDel="00B05FAB">
              <w:rPr>
                <w:rStyle w:val="Hyperlink"/>
                <w:noProof/>
              </w:rPr>
              <w:delText>2.1</w:delText>
            </w:r>
            <w:r w:rsidDel="00B05FAB">
              <w:rPr>
                <w:noProof/>
              </w:rPr>
              <w:tab/>
            </w:r>
            <w:r w:rsidRPr="003C5E83" w:rsidDel="00B05FAB">
              <w:rPr>
                <w:rStyle w:val="Hyperlink"/>
                <w:noProof/>
              </w:rPr>
              <w:delText>Functional Scope</w:delText>
            </w:r>
            <w:r w:rsidDel="00B05FAB">
              <w:rPr>
                <w:noProof/>
                <w:webHidden/>
              </w:rPr>
              <w:tab/>
              <w:delText>5</w:delText>
            </w:r>
          </w:del>
        </w:p>
        <w:p w:rsidR="002351E5" w:rsidDel="00B05FAB" w:rsidRDefault="002351E5" w:rsidP="00C463B8">
          <w:pPr>
            <w:pStyle w:val="TOC2"/>
            <w:rPr>
              <w:del w:id="217" w:author="Karthik Ramanan" w:date="2018-09-27T20:19:00Z"/>
              <w:noProof/>
            </w:rPr>
          </w:pPr>
          <w:del w:id="218" w:author="Karthik Ramanan" w:date="2018-09-27T20:19:00Z">
            <w:r w:rsidRPr="003C5E83" w:rsidDel="00B05FAB">
              <w:rPr>
                <w:rStyle w:val="Hyperlink"/>
                <w:noProof/>
              </w:rPr>
              <w:delText>2.2</w:delText>
            </w:r>
            <w:r w:rsidDel="00B05FAB">
              <w:rPr>
                <w:noProof/>
              </w:rPr>
              <w:tab/>
            </w:r>
            <w:r w:rsidRPr="003C5E83" w:rsidDel="00B05FAB">
              <w:rPr>
                <w:rStyle w:val="Hyperlink"/>
                <w:noProof/>
              </w:rPr>
              <w:delText>Non Functional Scope</w:delText>
            </w:r>
            <w:r w:rsidDel="00B05FAB">
              <w:rPr>
                <w:noProof/>
                <w:webHidden/>
              </w:rPr>
              <w:tab/>
              <w:delText>6</w:delText>
            </w:r>
          </w:del>
        </w:p>
        <w:p w:rsidR="002351E5" w:rsidDel="00B05FAB" w:rsidRDefault="002351E5" w:rsidP="002351E5">
          <w:pPr>
            <w:pStyle w:val="TOC1"/>
            <w:rPr>
              <w:del w:id="219" w:author="Karthik Ramanan" w:date="2018-09-27T20:19:00Z"/>
              <w:rFonts w:eastAsiaTheme="minorEastAsia"/>
              <w:spacing w:val="0"/>
              <w:szCs w:val="22"/>
              <w:lang w:val="en-US"/>
            </w:rPr>
          </w:pPr>
          <w:del w:id="220" w:author="Karthik Ramanan" w:date="2018-09-27T20:19:00Z">
            <w:r w:rsidRPr="003C5E83" w:rsidDel="00B05FAB">
              <w:rPr>
                <w:rStyle w:val="Hyperlink"/>
              </w:rPr>
              <w:delText>3</w:delText>
            </w:r>
            <w:r w:rsidDel="00B05FAB">
              <w:rPr>
                <w:rFonts w:eastAsiaTheme="minorEastAsia"/>
                <w:spacing w:val="0"/>
                <w:szCs w:val="22"/>
                <w:lang w:val="en-US"/>
              </w:rPr>
              <w:tab/>
            </w:r>
            <w:r w:rsidRPr="003C5E83" w:rsidDel="00B05FAB">
              <w:rPr>
                <w:rStyle w:val="Hyperlink"/>
              </w:rPr>
              <w:delText>Technical Approach</w:delText>
            </w:r>
            <w:r w:rsidDel="00B05FAB">
              <w:rPr>
                <w:webHidden/>
              </w:rPr>
              <w:tab/>
              <w:delText>7</w:delText>
            </w:r>
          </w:del>
        </w:p>
        <w:p w:rsidR="002351E5" w:rsidDel="00B05FAB" w:rsidRDefault="002351E5" w:rsidP="002351E5">
          <w:pPr>
            <w:pStyle w:val="TOC2"/>
            <w:rPr>
              <w:del w:id="221" w:author="Karthik Ramanan" w:date="2018-09-27T20:19:00Z"/>
              <w:noProof/>
            </w:rPr>
          </w:pPr>
          <w:del w:id="222" w:author="Karthik Ramanan" w:date="2018-09-27T20:19:00Z">
            <w:r w:rsidRPr="003C5E83" w:rsidDel="00B05FAB">
              <w:rPr>
                <w:rStyle w:val="Hyperlink"/>
                <w:noProof/>
              </w:rPr>
              <w:delText>3.1</w:delText>
            </w:r>
            <w:r w:rsidDel="00B05FAB">
              <w:rPr>
                <w:noProof/>
              </w:rPr>
              <w:tab/>
            </w:r>
            <w:r w:rsidRPr="003C5E83" w:rsidDel="00B05FAB">
              <w:rPr>
                <w:rStyle w:val="Hyperlink"/>
                <w:noProof/>
              </w:rPr>
              <w:delText>Design Detail</w:delText>
            </w:r>
            <w:r w:rsidDel="00B05FAB">
              <w:rPr>
                <w:noProof/>
                <w:webHidden/>
              </w:rPr>
              <w:tab/>
              <w:delText>7</w:delText>
            </w:r>
          </w:del>
        </w:p>
        <w:p w:rsidR="002351E5" w:rsidDel="00B05FAB" w:rsidRDefault="002351E5" w:rsidP="002351E5">
          <w:pPr>
            <w:pStyle w:val="TOC3"/>
            <w:rPr>
              <w:del w:id="223" w:author="Karthik Ramanan" w:date="2018-09-27T20:19:00Z"/>
              <w:noProof/>
            </w:rPr>
          </w:pPr>
          <w:del w:id="224" w:author="Karthik Ramanan" w:date="2018-09-27T20:19:00Z">
            <w:r w:rsidRPr="003C5E83" w:rsidDel="00B05FAB">
              <w:rPr>
                <w:rStyle w:val="Hyperlink"/>
                <w:noProof/>
                <w14:scene3d>
                  <w14:camera w14:prst="orthographicFront"/>
                  <w14:lightRig w14:rig="threePt" w14:dir="t">
                    <w14:rot w14:lat="0" w14:lon="0" w14:rev="0"/>
                  </w14:lightRig>
                </w14:scene3d>
              </w:rPr>
              <w:delText>3.1.1</w:delText>
            </w:r>
            <w:r w:rsidDel="00B05FAB">
              <w:rPr>
                <w:noProof/>
              </w:rPr>
              <w:tab/>
            </w:r>
            <w:r w:rsidR="00C463B8" w:rsidRPr="003C5E83" w:rsidDel="00B05FAB">
              <w:rPr>
                <w:rStyle w:val="Hyperlink"/>
                <w:noProof/>
              </w:rPr>
              <w:delText>Packet Uploading</w:delText>
            </w:r>
            <w:r w:rsidDel="00B05FAB">
              <w:rPr>
                <w:noProof/>
                <w:webHidden/>
              </w:rPr>
              <w:tab/>
              <w:delText>9</w:delText>
            </w:r>
          </w:del>
        </w:p>
        <w:p w:rsidR="002351E5" w:rsidDel="00B05FAB" w:rsidRDefault="002351E5" w:rsidP="002351E5">
          <w:pPr>
            <w:pStyle w:val="TOC3"/>
            <w:rPr>
              <w:del w:id="225" w:author="Karthik Ramanan" w:date="2018-09-27T20:19:00Z"/>
              <w:noProof/>
            </w:rPr>
          </w:pPr>
          <w:del w:id="226" w:author="Karthik Ramanan" w:date="2018-09-27T20:19:00Z">
            <w:r w:rsidRPr="003C5E83" w:rsidDel="00B05FAB">
              <w:rPr>
                <w:rStyle w:val="Hyperlink"/>
                <w:noProof/>
                <w14:scene3d>
                  <w14:camera w14:prst="orthographicFront"/>
                  <w14:lightRig w14:rig="threePt" w14:dir="t">
                    <w14:rot w14:lat="0" w14:lon="0" w14:rev="0"/>
                  </w14:lightRig>
                </w14:scene3d>
              </w:rPr>
              <w:delText>3.1.2</w:delText>
            </w:r>
            <w:r w:rsidDel="00B05FAB">
              <w:rPr>
                <w:noProof/>
              </w:rPr>
              <w:tab/>
            </w:r>
            <w:r w:rsidR="00C463B8" w:rsidRPr="003C5E83" w:rsidDel="00B05FAB">
              <w:rPr>
                <w:rStyle w:val="Hyperlink"/>
                <w:noProof/>
              </w:rPr>
              <w:delText>Validations</w:delText>
            </w:r>
            <w:r w:rsidDel="00B05FAB">
              <w:rPr>
                <w:noProof/>
                <w:webHidden/>
              </w:rPr>
              <w:tab/>
              <w:delText>10</w:delText>
            </w:r>
          </w:del>
        </w:p>
        <w:p w:rsidR="002351E5" w:rsidDel="00B05FAB" w:rsidRDefault="002351E5" w:rsidP="002351E5">
          <w:pPr>
            <w:pStyle w:val="TOC2"/>
            <w:rPr>
              <w:del w:id="227" w:author="Karthik Ramanan" w:date="2018-09-27T20:19:00Z"/>
              <w:noProof/>
            </w:rPr>
          </w:pPr>
          <w:del w:id="228" w:author="Karthik Ramanan" w:date="2018-09-27T20:19:00Z">
            <w:r w:rsidRPr="003C5E83" w:rsidDel="00B05FAB">
              <w:rPr>
                <w:rStyle w:val="Hyperlink"/>
                <w:noProof/>
              </w:rPr>
              <w:delText>3.2</w:delText>
            </w:r>
            <w:r w:rsidDel="00B05FAB">
              <w:rPr>
                <w:noProof/>
              </w:rPr>
              <w:tab/>
            </w:r>
            <w:r w:rsidRPr="003C5E83" w:rsidDel="00B05FAB">
              <w:rPr>
                <w:rStyle w:val="Hyperlink"/>
                <w:noProof/>
              </w:rPr>
              <w:delText>Class Diagram</w:delText>
            </w:r>
            <w:r w:rsidDel="00B05FAB">
              <w:rPr>
                <w:noProof/>
                <w:webHidden/>
              </w:rPr>
              <w:tab/>
              <w:delText>11</w:delText>
            </w:r>
          </w:del>
        </w:p>
        <w:p w:rsidR="002351E5" w:rsidDel="00B05FAB" w:rsidRDefault="002351E5" w:rsidP="002351E5">
          <w:pPr>
            <w:pStyle w:val="TOC2"/>
            <w:rPr>
              <w:del w:id="229" w:author="Karthik Ramanan" w:date="2018-09-27T20:19:00Z"/>
              <w:noProof/>
            </w:rPr>
          </w:pPr>
          <w:del w:id="230" w:author="Karthik Ramanan" w:date="2018-09-27T20:19:00Z">
            <w:r w:rsidRPr="003C5E83" w:rsidDel="00B05FAB">
              <w:rPr>
                <w:rStyle w:val="Hyperlink"/>
                <w:noProof/>
              </w:rPr>
              <w:delText>3.3</w:delText>
            </w:r>
            <w:r w:rsidDel="00B05FAB">
              <w:rPr>
                <w:noProof/>
              </w:rPr>
              <w:tab/>
            </w:r>
            <w:r w:rsidRPr="003C5E83" w:rsidDel="00B05FAB">
              <w:rPr>
                <w:rStyle w:val="Hyperlink"/>
                <w:noProof/>
              </w:rPr>
              <w:delText>Sequence Diagram</w:delText>
            </w:r>
            <w:r w:rsidDel="00B05FAB">
              <w:rPr>
                <w:noProof/>
                <w:webHidden/>
              </w:rPr>
              <w:tab/>
              <w:delText>11</w:delText>
            </w:r>
          </w:del>
        </w:p>
        <w:p w:rsidR="002351E5" w:rsidDel="00B05FAB" w:rsidRDefault="002351E5" w:rsidP="002351E5">
          <w:pPr>
            <w:pStyle w:val="TOC1"/>
            <w:rPr>
              <w:del w:id="231" w:author="Karthik Ramanan" w:date="2018-09-27T20:19:00Z"/>
              <w:rFonts w:eastAsiaTheme="minorEastAsia"/>
              <w:spacing w:val="0"/>
              <w:szCs w:val="22"/>
              <w:lang w:val="en-US"/>
            </w:rPr>
          </w:pPr>
          <w:del w:id="232" w:author="Karthik Ramanan" w:date="2018-09-27T20:19:00Z">
            <w:r w:rsidRPr="003C5E83" w:rsidDel="00B05FAB">
              <w:rPr>
                <w:rStyle w:val="Hyperlink"/>
              </w:rPr>
              <w:delText>4</w:delText>
            </w:r>
            <w:r w:rsidDel="00B05FAB">
              <w:rPr>
                <w:rFonts w:eastAsiaTheme="minorEastAsia"/>
                <w:spacing w:val="0"/>
                <w:szCs w:val="22"/>
                <w:lang w:val="en-US"/>
              </w:rPr>
              <w:tab/>
            </w:r>
            <w:r w:rsidRPr="003C5E83" w:rsidDel="00B05FAB">
              <w:rPr>
                <w:rStyle w:val="Hyperlink"/>
              </w:rPr>
              <w:delText>Success / Error Code</w:delText>
            </w:r>
            <w:r w:rsidDel="00B05FAB">
              <w:rPr>
                <w:webHidden/>
              </w:rPr>
              <w:tab/>
              <w:delText>12</w:delText>
            </w:r>
          </w:del>
        </w:p>
        <w:p w:rsidR="002351E5" w:rsidDel="00B05FAB" w:rsidRDefault="002351E5" w:rsidP="002351E5">
          <w:pPr>
            <w:pStyle w:val="TOC1"/>
            <w:rPr>
              <w:del w:id="233" w:author="Karthik Ramanan" w:date="2018-09-27T20:19:00Z"/>
              <w:rFonts w:eastAsiaTheme="minorEastAsia"/>
              <w:spacing w:val="0"/>
              <w:szCs w:val="22"/>
              <w:lang w:val="en-US"/>
            </w:rPr>
          </w:pPr>
          <w:del w:id="234" w:author="Karthik Ramanan" w:date="2018-09-27T20:19:00Z">
            <w:r w:rsidRPr="003C5E83" w:rsidDel="00B05FAB">
              <w:rPr>
                <w:rStyle w:val="Hyperlink"/>
              </w:rPr>
              <w:delText>5</w:delText>
            </w:r>
            <w:r w:rsidDel="00B05FAB">
              <w:rPr>
                <w:rFonts w:eastAsiaTheme="minorEastAsia"/>
                <w:spacing w:val="0"/>
                <w:szCs w:val="22"/>
                <w:lang w:val="en-US"/>
              </w:rPr>
              <w:tab/>
            </w:r>
            <w:r w:rsidRPr="003C5E83" w:rsidDel="00B05FAB">
              <w:rPr>
                <w:rStyle w:val="Hyperlink"/>
              </w:rPr>
              <w:delText>Dependency Modules</w:delText>
            </w:r>
            <w:r w:rsidDel="00B05FAB">
              <w:rPr>
                <w:webHidden/>
              </w:rPr>
              <w:tab/>
              <w:delText>12</w:delText>
            </w:r>
          </w:del>
        </w:p>
        <w:p w:rsidR="002351E5" w:rsidDel="00B05FAB" w:rsidRDefault="002351E5" w:rsidP="002351E5">
          <w:pPr>
            <w:pStyle w:val="TOC1"/>
            <w:rPr>
              <w:del w:id="235" w:author="Karthik Ramanan" w:date="2018-09-27T20:19:00Z"/>
              <w:rFonts w:eastAsiaTheme="minorEastAsia"/>
              <w:spacing w:val="0"/>
              <w:szCs w:val="22"/>
              <w:lang w:val="en-US"/>
            </w:rPr>
          </w:pPr>
          <w:del w:id="236" w:author="Karthik Ramanan" w:date="2018-09-27T20:19:00Z">
            <w:r w:rsidRPr="003C5E83" w:rsidDel="00B05FAB">
              <w:rPr>
                <w:rStyle w:val="Hyperlink"/>
              </w:rPr>
              <w:delText>6</w:delText>
            </w:r>
            <w:r w:rsidDel="00B05FAB">
              <w:rPr>
                <w:rFonts w:eastAsiaTheme="minorEastAsia"/>
                <w:spacing w:val="0"/>
                <w:szCs w:val="22"/>
                <w:lang w:val="en-US"/>
              </w:rPr>
              <w:tab/>
            </w:r>
            <w:r w:rsidRPr="003C5E83" w:rsidDel="00B05FAB">
              <w:rPr>
                <w:rStyle w:val="Hyperlink"/>
              </w:rPr>
              <w:delText>Database - Tables</w:delText>
            </w:r>
            <w:r w:rsidDel="00B05FAB">
              <w:rPr>
                <w:webHidden/>
              </w:rPr>
              <w:tab/>
              <w:delText>13</w:delText>
            </w:r>
          </w:del>
        </w:p>
        <w:p w:rsidR="002351E5" w:rsidDel="00B05FAB" w:rsidRDefault="002351E5" w:rsidP="002351E5">
          <w:pPr>
            <w:pStyle w:val="TOC1"/>
            <w:rPr>
              <w:del w:id="237" w:author="Karthik Ramanan" w:date="2018-09-27T20:19:00Z"/>
              <w:rFonts w:eastAsiaTheme="minorEastAsia"/>
              <w:spacing w:val="0"/>
              <w:szCs w:val="22"/>
              <w:lang w:val="en-US"/>
            </w:rPr>
          </w:pPr>
          <w:del w:id="238" w:author="Karthik Ramanan" w:date="2018-09-27T20:19:00Z">
            <w:r w:rsidRPr="003C5E83" w:rsidDel="00B05FAB">
              <w:rPr>
                <w:rStyle w:val="Hyperlink"/>
              </w:rPr>
              <w:delText>7</w:delText>
            </w:r>
            <w:r w:rsidDel="00B05FAB">
              <w:rPr>
                <w:rFonts w:eastAsiaTheme="minorEastAsia"/>
                <w:spacing w:val="0"/>
                <w:szCs w:val="22"/>
                <w:lang w:val="en-US"/>
              </w:rPr>
              <w:tab/>
            </w:r>
            <w:r w:rsidRPr="003C5E83" w:rsidDel="00B05FAB">
              <w:rPr>
                <w:rStyle w:val="Hyperlink"/>
              </w:rPr>
              <w:delText>User Story References</w:delText>
            </w:r>
            <w:r w:rsidDel="00B05FAB">
              <w:rPr>
                <w:webHidden/>
              </w:rPr>
              <w:tab/>
              <w:delText>13</w:delText>
            </w:r>
          </w:del>
        </w:p>
        <w:p w:rsidR="002351E5" w:rsidRPr="00C463B8" w:rsidRDefault="002351E5" w:rsidP="00C463B8">
          <w:pPr>
            <w:jc w:val="both"/>
            <w:rPr>
              <w:rFonts w:cs="Arial"/>
              <w:szCs w:val="20"/>
            </w:rPr>
          </w:pPr>
          <w:r>
            <w:rPr>
              <w:rFonts w:cs="Arial"/>
              <w:b/>
              <w:bCs/>
              <w:noProof/>
              <w:szCs w:val="20"/>
            </w:rPr>
            <w:fldChar w:fldCharType="end"/>
          </w:r>
        </w:p>
        <w:bookmarkStart w:id="239" w:name="_GoBack" w:displacedByCustomXml="next"/>
        <w:bookmarkEnd w:id="239" w:displacedByCustomXml="next"/>
      </w:sdtContent>
    </w:sdt>
    <w:p w:rsidR="002351E5" w:rsidRDefault="002351E5" w:rsidP="002351E5">
      <w:pPr>
        <w:pStyle w:val="PartHeader"/>
      </w:pPr>
      <w:bookmarkStart w:id="240" w:name="_Toc211847318"/>
      <w:bookmarkStart w:id="241" w:name="_Toc319419729"/>
      <w:bookmarkStart w:id="242" w:name="_Toc327792799"/>
      <w:bookmarkStart w:id="243" w:name="_Toc525842931"/>
      <w:r>
        <w:lastRenderedPageBreak/>
        <w:t>Part A: Background</w:t>
      </w:r>
      <w:bookmarkEnd w:id="243"/>
    </w:p>
    <w:p w:rsidR="002351E5" w:rsidRDefault="002351E5" w:rsidP="002351E5">
      <w:pPr>
        <w:pStyle w:val="Heading1"/>
      </w:pPr>
      <w:bookmarkStart w:id="244" w:name="_Toc525842932"/>
      <w:r>
        <w:t>Introduction</w:t>
      </w:r>
      <w:bookmarkEnd w:id="240"/>
      <w:bookmarkEnd w:id="241"/>
      <w:bookmarkEnd w:id="242"/>
      <w:bookmarkEnd w:id="244"/>
    </w:p>
    <w:p w:rsidR="002351E5" w:rsidRDefault="002351E5" w:rsidP="002351E5">
      <w:pPr>
        <w:pStyle w:val="Heading2"/>
        <w:rPr>
          <w:b/>
        </w:rPr>
      </w:pPr>
      <w:bookmarkStart w:id="245" w:name="_Toc181537955"/>
      <w:bookmarkStart w:id="246" w:name="_Toc181537987"/>
      <w:bookmarkStart w:id="247" w:name="_Toc525842933"/>
      <w:bookmarkEnd w:id="245"/>
      <w:bookmarkEnd w:id="246"/>
      <w:r>
        <w:t>Context</w:t>
      </w:r>
      <w:bookmarkEnd w:id="247"/>
    </w:p>
    <w:p w:rsidR="002351E5" w:rsidRDefault="002351E5" w:rsidP="002351E5">
      <w:pPr>
        <w:rPr>
          <w:iCs/>
        </w:rPr>
      </w:pPr>
      <w:r>
        <w:rPr>
          <w:iCs/>
        </w:rPr>
        <w:t xml:space="preserve">MOSIP is developed as an open source framework project.  The java standard design principles will be followed to design the component. </w:t>
      </w:r>
    </w:p>
    <w:p w:rsidR="002351E5" w:rsidRDefault="002351E5" w:rsidP="002351E5">
      <w:pPr>
        <w:rPr>
          <w:iCs/>
        </w:rPr>
      </w:pPr>
    </w:p>
    <w:p w:rsidR="002351E5" w:rsidRDefault="002351E5" w:rsidP="002351E5">
      <w:pPr>
        <w:pStyle w:val="Heading2"/>
      </w:pPr>
      <w:bookmarkStart w:id="248" w:name="_Toc519574740"/>
      <w:bookmarkStart w:id="249" w:name="_Toc164252405"/>
      <w:bookmarkStart w:id="250" w:name="_Toc211847320"/>
      <w:bookmarkStart w:id="251" w:name="_Toc319419731"/>
      <w:bookmarkStart w:id="252" w:name="_Toc327792801"/>
      <w:bookmarkStart w:id="253" w:name="_Toc525842934"/>
      <w:r>
        <w:t>Purpose</w:t>
      </w:r>
      <w:bookmarkEnd w:id="248"/>
      <w:bookmarkEnd w:id="249"/>
      <w:bookmarkEnd w:id="250"/>
      <w:bookmarkEnd w:id="251"/>
      <w:bookmarkEnd w:id="252"/>
      <w:r>
        <w:t xml:space="preserve"> of this document</w:t>
      </w:r>
      <w:bookmarkEnd w:id="253"/>
    </w:p>
    <w:p w:rsidR="002351E5" w:rsidRDefault="002351E5" w:rsidP="002351E5">
      <w:r>
        <w:t>This document provides the low level technical design approach of a particular functionality in MOSIP Platform. It details out the in depth technical area of a particular scope.</w:t>
      </w:r>
    </w:p>
    <w:p w:rsidR="002351E5" w:rsidRDefault="002351E5" w:rsidP="002351E5"/>
    <w:p w:rsidR="002351E5" w:rsidRDefault="002351E5" w:rsidP="002351E5">
      <w:pPr>
        <w:pStyle w:val="Heading1"/>
      </w:pPr>
      <w:bookmarkStart w:id="254" w:name="_Toc525842935"/>
      <w:r>
        <w:t>Scope</w:t>
      </w:r>
      <w:bookmarkEnd w:id="254"/>
    </w:p>
    <w:p w:rsidR="002351E5" w:rsidRDefault="002351E5" w:rsidP="002351E5">
      <w:pPr>
        <w:rPr>
          <w:sz w:val="2"/>
        </w:rPr>
      </w:pPr>
    </w:p>
    <w:p w:rsidR="002351E5" w:rsidRDefault="002351E5" w:rsidP="002351E5">
      <w:pPr>
        <w:pStyle w:val="Heading2"/>
      </w:pPr>
      <w:bookmarkStart w:id="255" w:name="_Toc525842936"/>
      <w:r>
        <w:t>Functional Scope</w:t>
      </w:r>
      <w:bookmarkEnd w:id="255"/>
    </w:p>
    <w:p w:rsidR="002351E5" w:rsidRDefault="00F10C0E" w:rsidP="002351E5">
      <w:pPr>
        <w:pStyle w:val="ListParagraph"/>
        <w:numPr>
          <w:ilvl w:val="0"/>
          <w:numId w:val="3"/>
        </w:numPr>
      </w:pPr>
      <w:r>
        <w:t xml:space="preserve">Expose the API to </w:t>
      </w:r>
      <w:ins w:id="256" w:author="Omsaieswar Mulakaluri" w:date="2018-09-14T11:09:00Z">
        <w:r>
          <w:t xml:space="preserve">upload </w:t>
        </w:r>
      </w:ins>
      <w:r w:rsidR="002351E5">
        <w:t>the Enrollment packet</w:t>
      </w:r>
      <w:ins w:id="257" w:author="Omsaieswar Mulakaluri" w:date="2018-09-14T11:09:00Z">
        <w:r w:rsidR="009B74AC">
          <w:t xml:space="preserve"> </w:t>
        </w:r>
      </w:ins>
      <w:ins w:id="258" w:author="Omsaieswar Mulakaluri" w:date="2018-09-14T11:10:00Z">
        <w:r w:rsidR="009B74AC">
          <w:t>through</w:t>
        </w:r>
      </w:ins>
      <w:ins w:id="259" w:author="Omsaieswar Mulakaluri" w:date="2018-09-14T11:09:00Z">
        <w:r w:rsidR="009B74AC">
          <w:t xml:space="preserve"> FTP</w:t>
        </w:r>
      </w:ins>
      <w:ins w:id="260" w:author="Omsaieswar Mulakaluri" w:date="2018-09-14T11:10:00Z">
        <w:r w:rsidR="00F96BF3">
          <w:t>.</w:t>
        </w:r>
      </w:ins>
      <w:del w:id="261" w:author="Omsaieswar Mulakaluri" w:date="2018-09-14T11:10:00Z">
        <w:r w:rsidR="002351E5" w:rsidDel="009B74AC">
          <w:delText>, where the data captured in the ID Issuance client UI application should be stored.</w:delText>
        </w:r>
      </w:del>
    </w:p>
    <w:p w:rsidR="006950E7" w:rsidRPr="006950E7" w:rsidRDefault="00BA4B2C" w:rsidP="002351E5">
      <w:pPr>
        <w:pStyle w:val="ListParagraph"/>
        <w:numPr>
          <w:ilvl w:val="0"/>
          <w:numId w:val="3"/>
        </w:numPr>
        <w:rPr>
          <w:ins w:id="262" w:author="Omsaieswar Mulakaluri" w:date="2018-09-14T11:23:00Z"/>
          <w:rPrChange w:id="263" w:author="Omsaieswar Mulakaluri" w:date="2018-09-14T11:23:00Z">
            <w:rPr>
              <w:ins w:id="264" w:author="Omsaieswar Mulakaluri" w:date="2018-09-14T11:23:00Z"/>
              <w:b/>
              <w:i/>
            </w:rPr>
          </w:rPrChange>
        </w:rPr>
      </w:pPr>
      <w:ins w:id="265" w:author="Omsaieswar Mulakaluri" w:date="2018-09-14T11:21:00Z">
        <w:r>
          <w:t xml:space="preserve">Upload on the packets their status should be </w:t>
        </w:r>
      </w:ins>
      <w:ins w:id="266" w:author="Omsaieswar Mulakaluri" w:date="2018-09-14T11:22:00Z">
        <w:r w:rsidRPr="00BA4B2C">
          <w:rPr>
            <w:b/>
            <w:i/>
            <w:rPrChange w:id="267" w:author="Omsaieswar Mulakaluri" w:date="2018-09-14T11:22:00Z">
              <w:rPr/>
            </w:rPrChange>
          </w:rPr>
          <w:t>“Synched”.</w:t>
        </w:r>
      </w:ins>
    </w:p>
    <w:p w:rsidR="002351E5" w:rsidDel="00BA4B2C" w:rsidRDefault="006950E7" w:rsidP="002351E5">
      <w:pPr>
        <w:pStyle w:val="ListParagraph"/>
        <w:numPr>
          <w:ilvl w:val="0"/>
          <w:numId w:val="3"/>
        </w:numPr>
        <w:rPr>
          <w:del w:id="268" w:author="Omsaieswar Mulakaluri" w:date="2018-09-14T11:21:00Z"/>
        </w:rPr>
      </w:pPr>
      <w:ins w:id="269" w:author="Omsaieswar Mulakaluri" w:date="2018-09-14T11:23:00Z">
        <w:r>
          <w:t xml:space="preserve">The </w:t>
        </w:r>
        <w:r w:rsidR="00C7000E">
          <w:t xml:space="preserve">role of the </w:t>
        </w:r>
        <w:r>
          <w:t>supervisor, which having the access to upload the packets</w:t>
        </w:r>
      </w:ins>
      <w:ins w:id="270" w:author="Omsaieswar Mulakaluri" w:date="2018-09-14T11:24:00Z">
        <w:r>
          <w:t xml:space="preserve"> should be able to browse the upload packet location</w:t>
        </w:r>
        <w:r w:rsidR="005F4ADA">
          <w:t>.</w:t>
        </w:r>
      </w:ins>
      <w:del w:id="271" w:author="Omsaieswar Mulakaluri" w:date="2018-09-14T11:21:00Z">
        <w:r w:rsidR="002351E5" w:rsidDel="00BA4B2C">
          <w:delText>Packet should have the detail of:</w:delText>
        </w:r>
      </w:del>
    </w:p>
    <w:p w:rsidR="002351E5" w:rsidDel="00BA4B2C" w:rsidRDefault="002351E5" w:rsidP="002351E5">
      <w:pPr>
        <w:pStyle w:val="ListParagraph"/>
        <w:numPr>
          <w:ilvl w:val="1"/>
          <w:numId w:val="3"/>
        </w:numPr>
        <w:rPr>
          <w:del w:id="272" w:author="Omsaieswar Mulakaluri" w:date="2018-09-14T11:21:00Z"/>
        </w:rPr>
      </w:pPr>
      <w:del w:id="273" w:author="Omsaieswar Mulakaluri" w:date="2018-09-14T11:21:00Z">
        <w:r w:rsidDel="00BA4B2C">
          <w:delText>Applicant – Demo and Bio-metric</w:delText>
        </w:r>
      </w:del>
    </w:p>
    <w:p w:rsidR="002351E5" w:rsidDel="00BA4B2C" w:rsidRDefault="002351E5" w:rsidP="002351E5">
      <w:pPr>
        <w:pStyle w:val="ListParagraph"/>
        <w:numPr>
          <w:ilvl w:val="1"/>
          <w:numId w:val="3"/>
        </w:numPr>
        <w:rPr>
          <w:del w:id="274" w:author="Omsaieswar Mulakaluri" w:date="2018-09-14T11:21:00Z"/>
        </w:rPr>
      </w:pPr>
      <w:del w:id="275" w:author="Omsaieswar Mulakaluri" w:date="2018-09-14T11:21:00Z">
        <w:r w:rsidDel="00BA4B2C">
          <w:delText>Introducer – Demo and Bio-metric</w:delText>
        </w:r>
      </w:del>
    </w:p>
    <w:p w:rsidR="002351E5" w:rsidDel="00BA4B2C" w:rsidRDefault="002351E5" w:rsidP="002351E5">
      <w:pPr>
        <w:pStyle w:val="ListParagraph"/>
        <w:numPr>
          <w:ilvl w:val="1"/>
          <w:numId w:val="3"/>
        </w:numPr>
        <w:rPr>
          <w:del w:id="276" w:author="Omsaieswar Mulakaluri" w:date="2018-09-14T11:21:00Z"/>
        </w:rPr>
      </w:pPr>
      <w:del w:id="277" w:author="Omsaieswar Mulakaluri" w:date="2018-09-14T11:21:00Z">
        <w:r w:rsidDel="00BA4B2C">
          <w:delText>HOF – Demo and Bio-metric</w:delText>
        </w:r>
      </w:del>
    </w:p>
    <w:p w:rsidR="002351E5" w:rsidDel="00BA4B2C" w:rsidRDefault="002351E5" w:rsidP="002351E5">
      <w:pPr>
        <w:pStyle w:val="ListParagraph"/>
        <w:numPr>
          <w:ilvl w:val="1"/>
          <w:numId w:val="3"/>
        </w:numPr>
        <w:rPr>
          <w:del w:id="278" w:author="Omsaieswar Mulakaluri" w:date="2018-09-14T11:21:00Z"/>
        </w:rPr>
      </w:pPr>
      <w:del w:id="279" w:author="Omsaieswar Mulakaluri" w:date="2018-09-14T11:21:00Z">
        <w:r w:rsidDel="00BA4B2C">
          <w:delText>Officer / Supervisor – Bio-Metric</w:delText>
        </w:r>
      </w:del>
    </w:p>
    <w:p w:rsidR="002351E5" w:rsidDel="00BA4B2C" w:rsidRDefault="002351E5" w:rsidP="002351E5">
      <w:pPr>
        <w:pStyle w:val="ListParagraph"/>
        <w:numPr>
          <w:ilvl w:val="1"/>
          <w:numId w:val="3"/>
        </w:numPr>
        <w:rPr>
          <w:del w:id="280" w:author="Omsaieswar Mulakaluri" w:date="2018-09-14T11:21:00Z"/>
        </w:rPr>
      </w:pPr>
      <w:del w:id="281" w:author="Omsaieswar Mulakaluri" w:date="2018-09-14T11:21:00Z">
        <w:r w:rsidDel="00BA4B2C">
          <w:delText>Enrollment Id.</w:delText>
        </w:r>
      </w:del>
    </w:p>
    <w:p w:rsidR="002351E5" w:rsidDel="00BA4B2C" w:rsidRDefault="002351E5" w:rsidP="002351E5">
      <w:pPr>
        <w:pStyle w:val="ListParagraph"/>
        <w:numPr>
          <w:ilvl w:val="1"/>
          <w:numId w:val="3"/>
        </w:numPr>
        <w:rPr>
          <w:del w:id="282" w:author="Omsaieswar Mulakaluri" w:date="2018-09-14T11:21:00Z"/>
        </w:rPr>
      </w:pPr>
      <w:del w:id="283" w:author="Omsaieswar Mulakaluri" w:date="2018-09-14T11:21:00Z">
        <w:r w:rsidDel="00BA4B2C">
          <w:delText>Packet Metadata.</w:delText>
        </w:r>
      </w:del>
    </w:p>
    <w:p w:rsidR="002351E5" w:rsidDel="00BA4B2C" w:rsidRDefault="002351E5" w:rsidP="002351E5">
      <w:pPr>
        <w:pStyle w:val="ListParagraph"/>
        <w:numPr>
          <w:ilvl w:val="1"/>
          <w:numId w:val="3"/>
        </w:numPr>
        <w:rPr>
          <w:del w:id="284" w:author="Omsaieswar Mulakaluri" w:date="2018-09-14T11:21:00Z"/>
        </w:rPr>
      </w:pPr>
      <w:del w:id="285" w:author="Omsaieswar Mulakaluri" w:date="2018-09-14T11:21:00Z">
        <w:r w:rsidDel="00BA4B2C">
          <w:delText>Enrollment Acknowledgement form.</w:delText>
        </w:r>
      </w:del>
    </w:p>
    <w:p w:rsidR="00BA4B2C" w:rsidRDefault="00BA4B2C" w:rsidP="002351E5">
      <w:pPr>
        <w:pStyle w:val="ListParagraph"/>
        <w:numPr>
          <w:ilvl w:val="0"/>
          <w:numId w:val="3"/>
        </w:numPr>
        <w:rPr>
          <w:ins w:id="286" w:author="Omsaieswar Mulakaluri" w:date="2018-09-14T11:21:00Z"/>
        </w:rPr>
      </w:pPr>
    </w:p>
    <w:p w:rsidR="002351E5" w:rsidDel="001D10DF" w:rsidRDefault="001D10DF">
      <w:pPr>
        <w:pStyle w:val="ListParagraph"/>
        <w:numPr>
          <w:ilvl w:val="0"/>
          <w:numId w:val="3"/>
        </w:numPr>
        <w:rPr>
          <w:del w:id="287" w:author="Omsaieswar Mulakaluri" w:date="2018-09-14T11:26:00Z"/>
        </w:rPr>
      </w:pPr>
      <w:ins w:id="288" w:author="Omsaieswar Mulakaluri" w:date="2018-09-14T11:25:00Z">
        <w:r>
          <w:t xml:space="preserve">Able to provide the UI screen to the </w:t>
        </w:r>
      </w:ins>
      <w:ins w:id="289" w:author="Omsaieswar Mulakaluri" w:date="2018-09-14T11:27:00Z">
        <w:r w:rsidR="0052108E">
          <w:t>supervisor</w:t>
        </w:r>
      </w:ins>
      <w:ins w:id="290" w:author="Omsaieswar Mulakaluri" w:date="2018-09-14T11:25:00Z">
        <w:r>
          <w:t xml:space="preserve">, where he can </w:t>
        </w:r>
      </w:ins>
      <w:ins w:id="291" w:author="Omsaieswar Mulakaluri" w:date="2018-09-14T11:26:00Z">
        <w:r>
          <w:t>verify</w:t>
        </w:r>
      </w:ins>
      <w:ins w:id="292" w:author="Omsaieswar Mulakaluri" w:date="2018-09-14T11:25:00Z">
        <w:r>
          <w:t xml:space="preserve"> </w:t>
        </w:r>
      </w:ins>
      <w:ins w:id="293" w:author="Omsaieswar Mulakaluri" w:date="2018-09-14T11:26:00Z">
        <w:r>
          <w:t>the upload information.</w:t>
        </w:r>
      </w:ins>
      <w:del w:id="294" w:author="Omsaieswar Mulakaluri" w:date="2018-09-14T11:24:00Z">
        <w:r w:rsidR="002351E5" w:rsidDel="001D10DF">
          <w:delText>Enrollment packet should be stored in encrypted format in the local hard disk.</w:delText>
        </w:r>
      </w:del>
    </w:p>
    <w:p w:rsidR="002351E5" w:rsidRDefault="002351E5">
      <w:pPr>
        <w:pStyle w:val="ListParagraph"/>
        <w:numPr>
          <w:ilvl w:val="0"/>
          <w:numId w:val="3"/>
        </w:numPr>
      </w:pPr>
      <w:del w:id="295" w:author="Omsaieswar Mulakaluri" w:date="2018-09-14T11:23:00Z">
        <w:r w:rsidDel="006950E7">
          <w:delText>Once the packet is created the same shouldn’t be sent to the server until it is approved by the Enrollment Supervisor.</w:delText>
        </w:r>
      </w:del>
    </w:p>
    <w:p w:rsidR="002351E5" w:rsidRDefault="002351E5" w:rsidP="002351E5">
      <w:pPr>
        <w:pStyle w:val="ListParagraph"/>
        <w:numPr>
          <w:ilvl w:val="0"/>
          <w:numId w:val="3"/>
        </w:numPr>
      </w:pPr>
      <w:r>
        <w:t>The API should return the success / failure status code along with the respective message.</w:t>
      </w:r>
    </w:p>
    <w:p w:rsidR="002351E5" w:rsidDel="00D02971" w:rsidRDefault="002351E5" w:rsidP="002351E5">
      <w:pPr>
        <w:pStyle w:val="ListParagraph"/>
        <w:ind w:left="1080"/>
        <w:rPr>
          <w:del w:id="296" w:author="Omsaieswar Mulakaluri" w:date="2018-09-14T11:27:00Z"/>
        </w:rPr>
      </w:pPr>
    </w:p>
    <w:p w:rsidR="002351E5" w:rsidRDefault="002351E5" w:rsidP="002351E5">
      <w:pPr>
        <w:pStyle w:val="ListParagraph"/>
        <w:ind w:left="1080"/>
      </w:pPr>
    </w:p>
    <w:p w:rsidR="002351E5" w:rsidRDefault="002351E5" w:rsidP="002351E5">
      <w:pPr>
        <w:pStyle w:val="Heading2"/>
      </w:pPr>
      <w:bookmarkStart w:id="297" w:name="_Toc525842937"/>
      <w:r>
        <w:t>Non Functional Scope</w:t>
      </w:r>
      <w:bookmarkEnd w:id="297"/>
    </w:p>
    <w:p w:rsidR="002351E5" w:rsidRDefault="002351E5" w:rsidP="002351E5">
      <w:pPr>
        <w:pStyle w:val="ListParagraph"/>
        <w:numPr>
          <w:ilvl w:val="0"/>
          <w:numId w:val="4"/>
        </w:numPr>
      </w:pPr>
      <w:r>
        <w:t xml:space="preserve">Security : </w:t>
      </w:r>
    </w:p>
    <w:p w:rsidR="002351E5" w:rsidRDefault="002351E5" w:rsidP="002351E5">
      <w:pPr>
        <w:pStyle w:val="ListParagraph"/>
        <w:numPr>
          <w:ilvl w:val="1"/>
          <w:numId w:val="4"/>
        </w:numPr>
      </w:pPr>
      <w:r>
        <w:t xml:space="preserve">The Enrollment packet shouldn’t be </w:t>
      </w:r>
      <w:proofErr w:type="spellStart"/>
      <w:r>
        <w:t>decryptable</w:t>
      </w:r>
      <w:proofErr w:type="spellEnd"/>
      <w:r>
        <w:t xml:space="preserve"> other than Enrollment Server.</w:t>
      </w:r>
    </w:p>
    <w:p w:rsidR="002351E5" w:rsidDel="009844FF" w:rsidRDefault="002351E5" w:rsidP="002351E5">
      <w:pPr>
        <w:pStyle w:val="ListParagraph"/>
        <w:numPr>
          <w:ilvl w:val="1"/>
          <w:numId w:val="4"/>
        </w:numPr>
        <w:rPr>
          <w:del w:id="298" w:author="Omsaieswar Mulakaluri" w:date="2018-09-14T11:28:00Z"/>
        </w:rPr>
      </w:pPr>
      <w:del w:id="299" w:author="Omsaieswar Mulakaluri" w:date="2018-09-14T11:28:00Z">
        <w:r w:rsidDel="009844FF">
          <w:delText>Hash out the data – the hash code of the data should be sent along with the packet.</w:delText>
        </w:r>
      </w:del>
    </w:p>
    <w:p w:rsidR="002351E5" w:rsidDel="009844FF" w:rsidRDefault="002351E5" w:rsidP="002351E5">
      <w:pPr>
        <w:pStyle w:val="ListParagraph"/>
        <w:numPr>
          <w:ilvl w:val="1"/>
          <w:numId w:val="4"/>
        </w:numPr>
        <w:rPr>
          <w:del w:id="300" w:author="Omsaieswar Mulakaluri" w:date="2018-09-14T11:28:00Z"/>
        </w:rPr>
      </w:pPr>
      <w:del w:id="301" w:author="Omsaieswar Mulakaluri" w:date="2018-09-14T11:28:00Z">
        <w:r w:rsidDel="009844FF">
          <w:delText>Along with the packet, the hash should also be using RSA public encrypted.</w:delText>
        </w:r>
      </w:del>
    </w:p>
    <w:p w:rsidR="002351E5" w:rsidDel="009844FF" w:rsidRDefault="002351E5" w:rsidP="002351E5">
      <w:pPr>
        <w:pStyle w:val="ListParagraph"/>
        <w:numPr>
          <w:ilvl w:val="1"/>
          <w:numId w:val="4"/>
        </w:numPr>
        <w:rPr>
          <w:del w:id="302" w:author="Omsaieswar Mulakaluri" w:date="2018-09-14T11:28:00Z"/>
        </w:rPr>
      </w:pPr>
      <w:del w:id="303" w:author="Omsaieswar Mulakaluri" w:date="2018-09-14T11:28:00Z">
        <w:r w:rsidDel="009844FF">
          <w:delText>Un-encrypted data shouldn’t be stored in local hard disk during the creation of Enrollment packet.</w:delText>
        </w:r>
      </w:del>
    </w:p>
    <w:p w:rsidR="002351E5" w:rsidRDefault="002351E5" w:rsidP="002351E5">
      <w:pPr>
        <w:pStyle w:val="ListParagraph"/>
        <w:numPr>
          <w:ilvl w:val="1"/>
          <w:numId w:val="4"/>
        </w:numPr>
        <w:rPr>
          <w:ins w:id="304" w:author="Omsaieswar Mulakaluri" w:date="2018-09-14T11:28:00Z"/>
        </w:rPr>
      </w:pPr>
      <w:del w:id="305" w:author="Omsaieswar Mulakaluri" w:date="2018-09-14T11:28:00Z">
        <w:r w:rsidDel="009844FF">
          <w:delText>The IDIS application able to get the RSA public key from Core Kernel module.</w:delText>
        </w:r>
      </w:del>
      <w:ins w:id="306" w:author="Omsaieswar Mulakaluri" w:date="2018-09-14T11:28:00Z">
        <w:r w:rsidR="009844FF">
          <w:t>FTP should be communicate via SSH private key always.</w:t>
        </w:r>
      </w:ins>
    </w:p>
    <w:p w:rsidR="009844FF" w:rsidDel="009844FF" w:rsidRDefault="009844FF">
      <w:pPr>
        <w:pStyle w:val="ListParagraph"/>
        <w:numPr>
          <w:ilvl w:val="1"/>
          <w:numId w:val="4"/>
        </w:numPr>
        <w:rPr>
          <w:del w:id="307" w:author="Omsaieswar Mulakaluri" w:date="2018-09-14T11:29:00Z"/>
        </w:rPr>
      </w:pPr>
      <w:ins w:id="308" w:author="Omsaieswar Mulakaluri" w:date="2018-09-14T11:29:00Z">
        <w:r>
          <w:t>While uploading the packets folder, it should authenticate the user with username and password.</w:t>
        </w:r>
      </w:ins>
    </w:p>
    <w:p w:rsidR="002351E5" w:rsidRDefault="002351E5">
      <w:pPr>
        <w:pStyle w:val="ListParagraph"/>
        <w:numPr>
          <w:ilvl w:val="1"/>
          <w:numId w:val="4"/>
        </w:numPr>
      </w:pPr>
      <w:del w:id="309" w:author="Omsaieswar Mulakaluri" w:date="2018-09-14T11:29:00Z">
        <w:r w:rsidDel="009844FF">
          <w:delText xml:space="preserve">The IDIS able to generate the AES key seed [256-bit] by using the EO ID, MAC of the machine and </w:delText>
        </w:r>
        <w:r w:rsidRPr="00D26780" w:rsidDel="009844FF">
          <w:delText>timestamp</w:delText>
        </w:r>
        <w:r w:rsidDel="009844FF">
          <w:delText>.</w:delText>
        </w:r>
      </w:del>
    </w:p>
    <w:p w:rsidR="002351E5" w:rsidRDefault="002351E5" w:rsidP="002351E5">
      <w:pPr>
        <w:pStyle w:val="ListParagraph"/>
        <w:numPr>
          <w:ilvl w:val="0"/>
          <w:numId w:val="4"/>
        </w:numPr>
      </w:pPr>
      <w:r>
        <w:t>Log the each state of the packet creation:</w:t>
      </w:r>
    </w:p>
    <w:p w:rsidR="002351E5" w:rsidRDefault="002351E5" w:rsidP="002351E5">
      <w:pPr>
        <w:pStyle w:val="ListParagraph"/>
        <w:numPr>
          <w:ilvl w:val="1"/>
          <w:numId w:val="4"/>
        </w:numPr>
      </w:pPr>
      <w:r>
        <w:t>As a security measures the UIN or customer information should not be logged.</w:t>
      </w:r>
    </w:p>
    <w:p w:rsidR="002351E5" w:rsidRDefault="002351E5" w:rsidP="002351E5">
      <w:pPr>
        <w:pStyle w:val="ListParagraph"/>
        <w:numPr>
          <w:ilvl w:val="0"/>
          <w:numId w:val="4"/>
        </w:numPr>
      </w:pPr>
      <w:r>
        <w:t>Cache :</w:t>
      </w:r>
    </w:p>
    <w:p w:rsidR="002351E5" w:rsidRDefault="002351E5" w:rsidP="002351E5">
      <w:pPr>
        <w:pStyle w:val="ListParagraph"/>
        <w:numPr>
          <w:ilvl w:val="1"/>
          <w:numId w:val="4"/>
        </w:numPr>
      </w:pPr>
      <w:r>
        <w:lastRenderedPageBreak/>
        <w:t>Enrollment packet data shouldn’t be cached and clear off all the data from the JVM local memory once the packet is created in local hard disk.</w:t>
      </w:r>
    </w:p>
    <w:p w:rsidR="002351E5" w:rsidRDefault="002351E5" w:rsidP="002351E5">
      <w:pPr>
        <w:pStyle w:val="ListParagraph"/>
        <w:numPr>
          <w:ilvl w:val="0"/>
          <w:numId w:val="4"/>
        </w:numPr>
      </w:pPr>
      <w:r>
        <w:t>Audit :</w:t>
      </w:r>
    </w:p>
    <w:p w:rsidR="002351E5" w:rsidRDefault="002351E5" w:rsidP="002351E5">
      <w:pPr>
        <w:pStyle w:val="ListParagraph"/>
        <w:numPr>
          <w:ilvl w:val="1"/>
          <w:numId w:val="4"/>
        </w:numPr>
      </w:pPr>
      <w:r>
        <w:t xml:space="preserve">Each state of the packet </w:t>
      </w:r>
      <w:ins w:id="310" w:author="Omsaieswar Mulakaluri" w:date="2018-09-14T11:30:00Z">
        <w:r w:rsidR="00A64701">
          <w:t>upload</w:t>
        </w:r>
      </w:ins>
      <w:del w:id="311" w:author="Omsaieswar Mulakaluri" w:date="2018-09-14T11:30:00Z">
        <w:r w:rsidDel="00A64701">
          <w:delText>creation</w:delText>
        </w:r>
      </w:del>
      <w:r>
        <w:t xml:space="preserve"> should be stored into the DB for audit purpose.</w:t>
      </w:r>
    </w:p>
    <w:p w:rsidR="002351E5" w:rsidRDefault="002351E5" w:rsidP="002351E5">
      <w:pPr>
        <w:pStyle w:val="ListParagraph"/>
        <w:numPr>
          <w:ilvl w:val="1"/>
          <w:numId w:val="4"/>
        </w:numPr>
      </w:pPr>
      <w:r>
        <w:t>UIN and important detail of the customer should not be audited.</w:t>
      </w:r>
    </w:p>
    <w:p w:rsidR="002351E5" w:rsidRDefault="002351E5" w:rsidP="002351E5">
      <w:pPr>
        <w:pStyle w:val="ListParagraph"/>
        <w:numPr>
          <w:ilvl w:val="0"/>
          <w:numId w:val="4"/>
        </w:numPr>
      </w:pPr>
      <w:r>
        <w:t>Exception :</w:t>
      </w:r>
    </w:p>
    <w:p w:rsidR="002351E5" w:rsidRDefault="002351E5" w:rsidP="002351E5">
      <w:pPr>
        <w:pStyle w:val="ListParagraph"/>
        <w:numPr>
          <w:ilvl w:val="1"/>
          <w:numId w:val="4"/>
        </w:numPr>
      </w:pPr>
      <w:r>
        <w:t xml:space="preserve">Any exception occurred during the packet </w:t>
      </w:r>
      <w:ins w:id="312" w:author="Omsaieswar Mulakaluri" w:date="2018-09-14T11:30:00Z">
        <w:r w:rsidR="00992EEC">
          <w:t>upload</w:t>
        </w:r>
      </w:ins>
      <w:del w:id="313" w:author="Omsaieswar Mulakaluri" w:date="2018-09-14T11:30:00Z">
        <w:r w:rsidDel="00992EEC">
          <w:delText>creation</w:delText>
        </w:r>
      </w:del>
      <w:r>
        <w:t xml:space="preserve"> the same will be reported to the user with the user understandable exception.</w:t>
      </w:r>
    </w:p>
    <w:p w:rsidR="002351E5" w:rsidRDefault="002351E5" w:rsidP="002351E5">
      <w:pPr>
        <w:pStyle w:val="ListParagraph"/>
        <w:numPr>
          <w:ilvl w:val="0"/>
          <w:numId w:val="4"/>
        </w:numPr>
      </w:pPr>
      <w:r>
        <w:t>Data History :</w:t>
      </w:r>
    </w:p>
    <w:p w:rsidR="002351E5" w:rsidRDefault="002351E5" w:rsidP="002351E5">
      <w:pPr>
        <w:pStyle w:val="ListParagraph"/>
        <w:numPr>
          <w:ilvl w:val="1"/>
          <w:numId w:val="4"/>
        </w:numPr>
      </w:pPr>
      <w:r>
        <w:t xml:space="preserve">The IDIS able to authenticate by using the Core </w:t>
      </w:r>
      <w:proofErr w:type="spellStart"/>
      <w:r>
        <w:t>Kernal</w:t>
      </w:r>
      <w:proofErr w:type="spellEnd"/>
      <w:r>
        <w:t xml:space="preserve"> module.</w:t>
      </w:r>
    </w:p>
    <w:p w:rsidR="002351E5" w:rsidRDefault="002351E5" w:rsidP="002351E5">
      <w:pPr>
        <w:pStyle w:val="ListParagraph"/>
        <w:numPr>
          <w:ilvl w:val="1"/>
          <w:numId w:val="4"/>
        </w:numPr>
      </w:pPr>
      <w:r>
        <w:t>Maintain the Enrollment id, status and other high level info in the database table.</w:t>
      </w:r>
    </w:p>
    <w:p w:rsidR="002351E5" w:rsidRDefault="002351E5" w:rsidP="002351E5">
      <w:pPr>
        <w:pStyle w:val="ListParagraph"/>
        <w:numPr>
          <w:ilvl w:val="0"/>
          <w:numId w:val="4"/>
        </w:numPr>
      </w:pPr>
      <w:r>
        <w:t>Configuration:</w:t>
      </w:r>
    </w:p>
    <w:p w:rsidR="002351E5" w:rsidRDefault="006B1A70" w:rsidP="002351E5">
      <w:pPr>
        <w:pStyle w:val="ListParagraph"/>
        <w:numPr>
          <w:ilvl w:val="1"/>
          <w:numId w:val="4"/>
        </w:numPr>
      </w:pPr>
      <w:ins w:id="314" w:author="Omsaieswar Mulakaluri" w:date="2018-09-14T11:31:00Z">
        <w:r>
          <w:t xml:space="preserve">SSH </w:t>
        </w:r>
      </w:ins>
      <w:r w:rsidR="002351E5">
        <w:t>P</w:t>
      </w:r>
      <w:ins w:id="315" w:author="Omsaieswar Mulakaluri" w:date="2018-09-14T11:31:00Z">
        <w:r>
          <w:t>rivate</w:t>
        </w:r>
      </w:ins>
      <w:del w:id="316" w:author="Omsaieswar Mulakaluri" w:date="2018-09-14T11:31:00Z">
        <w:r w:rsidR="002351E5" w:rsidDel="006B1A70">
          <w:delText>ublic</w:delText>
        </w:r>
      </w:del>
      <w:r w:rsidR="002351E5">
        <w:t xml:space="preserve"> Key – the respective byte values will be present in the database table along with the expiry detail. </w:t>
      </w:r>
    </w:p>
    <w:p w:rsidR="002351E5" w:rsidRDefault="002351E5" w:rsidP="002351E5">
      <w:pPr>
        <w:pStyle w:val="ListParagraph"/>
        <w:numPr>
          <w:ilvl w:val="1"/>
          <w:numId w:val="4"/>
        </w:numPr>
      </w:pPr>
      <w:r>
        <w:t>Before initiating the enrollment process, the key expiry to be validated.</w:t>
      </w:r>
    </w:p>
    <w:p w:rsidR="002351E5" w:rsidRDefault="002351E5" w:rsidP="002351E5">
      <w:pPr>
        <w:pStyle w:val="ListParagraph"/>
        <w:ind w:left="1080"/>
      </w:pPr>
    </w:p>
    <w:p w:rsidR="002351E5" w:rsidRDefault="002351E5" w:rsidP="002351E5">
      <w:pPr>
        <w:rPr>
          <w:b/>
          <w:sz w:val="24"/>
        </w:rPr>
      </w:pPr>
    </w:p>
    <w:p w:rsidR="002351E5" w:rsidRDefault="002351E5" w:rsidP="002351E5">
      <w:pPr>
        <w:rPr>
          <w:b/>
          <w:sz w:val="24"/>
        </w:rPr>
      </w:pPr>
    </w:p>
    <w:p w:rsidR="00C463B8" w:rsidRDefault="00C463B8" w:rsidP="002351E5">
      <w:pPr>
        <w:rPr>
          <w:b/>
          <w:sz w:val="24"/>
        </w:rPr>
      </w:pPr>
    </w:p>
    <w:p w:rsidR="00C463B8" w:rsidRDefault="00C463B8" w:rsidP="002351E5">
      <w:pPr>
        <w:rPr>
          <w:b/>
          <w:sz w:val="24"/>
        </w:rPr>
      </w:pPr>
    </w:p>
    <w:p w:rsidR="002351E5" w:rsidRDefault="002351E5" w:rsidP="002351E5">
      <w:pPr>
        <w:rPr>
          <w:sz w:val="2"/>
        </w:rPr>
      </w:pPr>
    </w:p>
    <w:p w:rsidR="002351E5" w:rsidRDefault="002351E5" w:rsidP="002351E5">
      <w:pPr>
        <w:rPr>
          <w:sz w:val="2"/>
        </w:rPr>
      </w:pPr>
    </w:p>
    <w:p w:rsidR="002351E5" w:rsidRDefault="002351E5" w:rsidP="002351E5">
      <w:pPr>
        <w:pStyle w:val="Heading1"/>
      </w:pPr>
      <w:bookmarkStart w:id="317" w:name="_Toc525842938"/>
      <w:r>
        <w:t>Technical Approach</w:t>
      </w:r>
      <w:bookmarkEnd w:id="317"/>
    </w:p>
    <w:p w:rsidR="002351E5" w:rsidRDefault="002351E5" w:rsidP="002351E5">
      <w:pPr>
        <w:pStyle w:val="Heading2"/>
      </w:pPr>
      <w:bookmarkStart w:id="318" w:name="_Toc525842939"/>
      <w:r>
        <w:t>Design Detail</w:t>
      </w:r>
      <w:bookmarkEnd w:id="318"/>
    </w:p>
    <w:p w:rsidR="002351E5" w:rsidRDefault="002351E5" w:rsidP="002351E5">
      <w:pPr>
        <w:ind w:left="576"/>
      </w:pPr>
      <w:r>
        <w:t xml:space="preserve">The detailed technical process for </w:t>
      </w:r>
      <w:r w:rsidR="004D790F">
        <w:t>Uploading the Packet to the server</w:t>
      </w:r>
      <w:r>
        <w:t xml:space="preserve"> is provided below:</w:t>
      </w:r>
    </w:p>
    <w:p w:rsidR="002351E5" w:rsidDel="005B60C7" w:rsidRDefault="004D790F" w:rsidP="002351E5">
      <w:pPr>
        <w:ind w:left="1080"/>
        <w:rPr>
          <w:moveFrom w:id="319" w:author="Omsaieswar Mulakaluri" w:date="2018-09-14T11:58:00Z"/>
          <w:b/>
        </w:rPr>
      </w:pPr>
      <w:moveFromRangeStart w:id="320" w:author="Omsaieswar Mulakaluri" w:date="2018-09-14T11:58:00Z" w:name="move524689642"/>
      <w:moveFrom w:id="321" w:author="Omsaieswar Mulakaluri" w:date="2018-09-14T11:58:00Z">
        <w:r w:rsidDel="005B60C7">
          <w:rPr>
            <w:b/>
          </w:rPr>
          <w:t>User Authentication</w:t>
        </w:r>
        <w:r w:rsidR="002351E5" w:rsidRPr="006F2014" w:rsidDel="005B60C7">
          <w:rPr>
            <w:b/>
          </w:rPr>
          <w:t>:</w:t>
        </w:r>
      </w:moveFrom>
    </w:p>
    <w:p w:rsidR="004D790F" w:rsidDel="005B60C7" w:rsidRDefault="004D790F" w:rsidP="004D790F">
      <w:pPr>
        <w:pStyle w:val="ListParagraph"/>
        <w:numPr>
          <w:ilvl w:val="0"/>
          <w:numId w:val="5"/>
        </w:numPr>
        <w:rPr>
          <w:moveFrom w:id="322" w:author="Omsaieswar Mulakaluri" w:date="2018-09-14T11:58:00Z"/>
        </w:rPr>
      </w:pPr>
      <w:moveFrom w:id="323" w:author="Omsaieswar Mulakaluri" w:date="2018-09-14T11:58:00Z">
        <w:r w:rsidDel="005B60C7">
          <w:t>Create a method to validate the user name and password. If it is a valid one then the validation of the file path that is picked for file uploading needs to be verified.</w:t>
        </w:r>
      </w:moveFrom>
    </w:p>
    <w:p w:rsidR="004D790F" w:rsidRPr="004D790F" w:rsidDel="005B60C7" w:rsidRDefault="004D790F" w:rsidP="004D790F">
      <w:pPr>
        <w:pStyle w:val="ListParagraph"/>
        <w:numPr>
          <w:ilvl w:val="0"/>
          <w:numId w:val="5"/>
        </w:numPr>
        <w:rPr>
          <w:moveFrom w:id="324" w:author="Omsaieswar Mulakaluri" w:date="2018-09-14T11:58:00Z"/>
        </w:rPr>
      </w:pPr>
      <w:moveFrom w:id="325" w:author="Omsaieswar Mulakaluri" w:date="2018-09-14T11:58:00Z">
        <w:r w:rsidDel="005B60C7">
          <w:t xml:space="preserve">Once both the validations are done then Packet Uploading process needs to start. </w:t>
        </w:r>
      </w:moveFrom>
    </w:p>
    <w:moveFromRangeEnd w:id="320"/>
    <w:p w:rsidR="002351E5" w:rsidRPr="003C7AD0" w:rsidRDefault="004D790F" w:rsidP="002351E5">
      <w:pPr>
        <w:ind w:left="1080"/>
        <w:rPr>
          <w:b/>
        </w:rPr>
      </w:pPr>
      <w:r>
        <w:rPr>
          <w:b/>
        </w:rPr>
        <w:t>Packet Uploading</w:t>
      </w:r>
      <w:r w:rsidR="002351E5" w:rsidRPr="003C7AD0">
        <w:rPr>
          <w:b/>
        </w:rPr>
        <w:t>:</w:t>
      </w:r>
    </w:p>
    <w:p w:rsidR="00E95ABE" w:rsidRDefault="00E95ABE" w:rsidP="004D790F">
      <w:pPr>
        <w:pStyle w:val="ListParagraph"/>
        <w:numPr>
          <w:ilvl w:val="0"/>
          <w:numId w:val="5"/>
        </w:numPr>
        <w:rPr>
          <w:ins w:id="326" w:author="Omsaieswar Mulakaluri" w:date="2018-09-14T12:52:00Z"/>
        </w:rPr>
      </w:pPr>
      <w:ins w:id="327" w:author="Omsaieswar Mulakaluri" w:date="2018-09-14T12:52:00Z">
        <w:r>
          <w:t xml:space="preserve">Create the </w:t>
        </w:r>
        <w:proofErr w:type="spellStart"/>
        <w:r w:rsidRPr="00542F5B">
          <w:rPr>
            <w:b/>
            <w:rPrChange w:id="328" w:author="Omsaieswar Mulakaluri" w:date="2018-09-14T13:16:00Z">
              <w:rPr/>
            </w:rPrChange>
          </w:rPr>
          <w:t>FileUploadController</w:t>
        </w:r>
        <w:proofErr w:type="spellEnd"/>
        <w:r>
          <w:t xml:space="preserve"> with</w:t>
        </w:r>
      </w:ins>
      <w:ins w:id="329" w:author="Omsaieswar Mulakaluri" w:date="2018-09-14T13:17:00Z">
        <w:r w:rsidR="00542F5B">
          <w:t xml:space="preserve"> method</w:t>
        </w:r>
      </w:ins>
      <w:ins w:id="330" w:author="Omsaieswar Mulakaluri" w:date="2018-09-14T12:52:00Z">
        <w:r>
          <w:t xml:space="preserve"> </w:t>
        </w:r>
        <w:proofErr w:type="spellStart"/>
        <w:r w:rsidRPr="00542F5B">
          <w:rPr>
            <w:b/>
            <w:rPrChange w:id="331" w:author="Omsaieswar Mulakaluri" w:date="2018-09-14T13:17:00Z">
              <w:rPr/>
            </w:rPrChange>
          </w:rPr>
          <w:t>handleUpload</w:t>
        </w:r>
        <w:proofErr w:type="spellEnd"/>
        <w:r>
          <w:t xml:space="preserve"> passing the </w:t>
        </w:r>
        <w:proofErr w:type="spellStart"/>
        <w:r w:rsidRPr="00DF0EA3">
          <w:rPr>
            <w:b/>
            <w:i/>
            <w:rPrChange w:id="332" w:author="Omsaieswar Mulakaluri" w:date="2018-09-14T13:17:00Z">
              <w:rPr/>
            </w:rPrChange>
          </w:rPr>
          <w:t>filePath</w:t>
        </w:r>
        <w:proofErr w:type="spellEnd"/>
        <w:r>
          <w:t xml:space="preserve"> as a parameter.</w:t>
        </w:r>
      </w:ins>
    </w:p>
    <w:p w:rsidR="00E95ABE" w:rsidRPr="006421CF" w:rsidRDefault="00E95ABE" w:rsidP="004D790F">
      <w:pPr>
        <w:pStyle w:val="ListParagraph"/>
        <w:numPr>
          <w:ilvl w:val="0"/>
          <w:numId w:val="5"/>
        </w:numPr>
        <w:rPr>
          <w:ins w:id="333" w:author="Omsaieswar Mulakaluri" w:date="2018-09-14T13:35:00Z"/>
          <w:rPrChange w:id="334" w:author="Omsaieswar Mulakaluri" w:date="2018-09-14T13:35:00Z">
            <w:rPr>
              <w:ins w:id="335" w:author="Omsaieswar Mulakaluri" w:date="2018-09-14T13:35:00Z"/>
              <w:b/>
              <w:i/>
            </w:rPr>
          </w:rPrChange>
        </w:rPr>
      </w:pPr>
      <w:ins w:id="336" w:author="Omsaieswar Mulakaluri" w:date="2018-09-14T12:53:00Z">
        <w:r>
          <w:t xml:space="preserve">The component should get the </w:t>
        </w:r>
      </w:ins>
      <w:ins w:id="337" w:author="Omsaieswar Mulakaluri" w:date="2018-09-14T13:17:00Z">
        <w:r w:rsidR="00DF0EA3">
          <w:t xml:space="preserve">uploading choose </w:t>
        </w:r>
      </w:ins>
      <w:ins w:id="338" w:author="Omsaieswar Mulakaluri" w:date="2018-09-14T12:53:00Z">
        <w:r>
          <w:t xml:space="preserve">path and validate against the export path </w:t>
        </w:r>
      </w:ins>
      <w:ins w:id="339" w:author="Omsaieswar Mulakaluri" w:date="2018-09-14T13:17:00Z">
        <w:r w:rsidR="00DF0EA3">
          <w:t>exists</w:t>
        </w:r>
      </w:ins>
      <w:ins w:id="340" w:author="Omsaieswar Mulakaluri" w:date="2018-09-14T12:53:00Z">
        <w:r>
          <w:t xml:space="preserve"> in the DB </w:t>
        </w:r>
        <w:r w:rsidRPr="005F6BF1">
          <w:rPr>
            <w:b/>
            <w:i/>
            <w:rPrChange w:id="341" w:author="Omsaieswar Mulakaluri" w:date="2018-09-14T13:06:00Z">
              <w:rPr/>
            </w:rPrChange>
          </w:rPr>
          <w:t>.[&lt;Agency Code&gt;/&lt;</w:t>
        </w:r>
      </w:ins>
      <w:ins w:id="342" w:author="Omsaieswar Mulakaluri" w:date="2018-09-14T13:06:00Z">
        <w:r w:rsidR="005F6BF1" w:rsidRPr="005F6BF1">
          <w:rPr>
            <w:b/>
            <w:i/>
            <w:rPrChange w:id="343" w:author="Omsaieswar Mulakaluri" w:date="2018-09-14T13:06:00Z">
              <w:rPr/>
            </w:rPrChange>
          </w:rPr>
          <w:t>Station</w:t>
        </w:r>
      </w:ins>
      <w:ins w:id="344" w:author="Omsaieswar Mulakaluri" w:date="2018-09-14T12:53:00Z">
        <w:r w:rsidRPr="005F6BF1">
          <w:rPr>
            <w:b/>
            <w:i/>
            <w:rPrChange w:id="345" w:author="Omsaieswar Mulakaluri" w:date="2018-09-14T13:06:00Z">
              <w:rPr/>
            </w:rPrChange>
          </w:rPr>
          <w:t xml:space="preserve"> Code&gt;/&lt;Date </w:t>
        </w:r>
      </w:ins>
      <w:ins w:id="346" w:author="Omsaieswar Mulakaluri" w:date="2018-09-14T12:54:00Z">
        <w:r w:rsidRPr="005F6BF1">
          <w:rPr>
            <w:b/>
            <w:i/>
            <w:rPrChange w:id="347" w:author="Omsaieswar Mulakaluri" w:date="2018-09-14T13:06:00Z">
              <w:rPr/>
            </w:rPrChange>
          </w:rPr>
          <w:t>–</w:t>
        </w:r>
      </w:ins>
      <w:ins w:id="348" w:author="Omsaieswar Mulakaluri" w:date="2018-09-14T12:53:00Z">
        <w:r w:rsidRPr="005F6BF1">
          <w:rPr>
            <w:b/>
            <w:i/>
            <w:rPrChange w:id="349" w:author="Omsaieswar Mulakaluri" w:date="2018-09-14T13:06:00Z">
              <w:rPr/>
            </w:rPrChange>
          </w:rPr>
          <w:t xml:space="preserve"> Time </w:t>
        </w:r>
      </w:ins>
      <w:ins w:id="350" w:author="Omsaieswar Mulakaluri" w:date="2018-09-14T12:54:00Z">
        <w:r w:rsidRPr="005F6BF1">
          <w:rPr>
            <w:b/>
            <w:i/>
            <w:rPrChange w:id="351" w:author="Omsaieswar Mulakaluri" w:date="2018-09-14T13:06:00Z">
              <w:rPr/>
            </w:rPrChange>
          </w:rPr>
          <w:t>Stamp&gt;]</w:t>
        </w:r>
      </w:ins>
    </w:p>
    <w:p w:rsidR="00347BD2" w:rsidRDefault="00347BD2">
      <w:pPr>
        <w:pStyle w:val="ListParagraph"/>
        <w:numPr>
          <w:ilvl w:val="1"/>
          <w:numId w:val="5"/>
        </w:numPr>
        <w:rPr>
          <w:ins w:id="352" w:author="Omsaieswar Mulakaluri" w:date="2018-09-14T12:54:00Z"/>
        </w:rPr>
        <w:pPrChange w:id="353" w:author="Omsaieswar Mulakaluri" w:date="2018-09-14T13:35:00Z">
          <w:pPr>
            <w:pStyle w:val="ListParagraph"/>
            <w:numPr>
              <w:numId w:val="5"/>
            </w:numPr>
            <w:ind w:left="1440" w:hanging="360"/>
          </w:pPr>
        </w:pPrChange>
      </w:pPr>
      <w:ins w:id="354" w:author="Omsaieswar Mulakaluri" w:date="2018-09-14T13:33:00Z">
        <w:r>
          <w:rPr>
            <w:b/>
            <w:i/>
          </w:rPr>
          <w:t>Example: 2017</w:t>
        </w:r>
      </w:ins>
      <w:ins w:id="355" w:author="Omsaieswar Mulakaluri" w:date="2018-09-14T13:34:00Z">
        <w:r>
          <w:rPr>
            <w:b/>
            <w:i/>
          </w:rPr>
          <w:t>[Agency Code]</w:t>
        </w:r>
      </w:ins>
      <w:ins w:id="356" w:author="Omsaieswar Mulakaluri" w:date="2018-09-14T13:33:00Z">
        <w:r>
          <w:rPr>
            <w:b/>
            <w:i/>
          </w:rPr>
          <w:t xml:space="preserve"> /72314</w:t>
        </w:r>
      </w:ins>
      <w:ins w:id="357" w:author="Omsaieswar Mulakaluri" w:date="2018-09-14T13:35:00Z">
        <w:r>
          <w:rPr>
            <w:b/>
            <w:i/>
          </w:rPr>
          <w:t>[station code]/</w:t>
        </w:r>
      </w:ins>
      <w:ins w:id="358" w:author="Omsaieswar Mulakaluri" w:date="2018-09-14T13:33:00Z">
        <w:r>
          <w:rPr>
            <w:b/>
            <w:i/>
          </w:rPr>
          <w:t xml:space="preserve">07-09-2018 </w:t>
        </w:r>
      </w:ins>
      <w:ins w:id="359" w:author="Omsaieswar Mulakaluri" w:date="2018-09-14T13:34:00Z">
        <w:r>
          <w:rPr>
            <w:b/>
            <w:i/>
          </w:rPr>
          <w:t>18-24-33</w:t>
        </w:r>
      </w:ins>
      <w:ins w:id="360" w:author="Omsaieswar Mulakaluri" w:date="2018-09-14T13:35:00Z">
        <w:r>
          <w:rPr>
            <w:b/>
            <w:i/>
          </w:rPr>
          <w:t>[DD-MM-YYYY HH-MM-SS]</w:t>
        </w:r>
      </w:ins>
    </w:p>
    <w:p w:rsidR="00E95ABE" w:rsidRDefault="00E95ABE" w:rsidP="004D790F">
      <w:pPr>
        <w:pStyle w:val="ListParagraph"/>
        <w:numPr>
          <w:ilvl w:val="0"/>
          <w:numId w:val="5"/>
        </w:numPr>
        <w:rPr>
          <w:ins w:id="361" w:author="Omsaieswar Mulakaluri" w:date="2018-09-14T12:54:00Z"/>
        </w:rPr>
      </w:pPr>
      <w:ins w:id="362" w:author="Omsaieswar Mulakaluri" w:date="2018-09-14T12:54:00Z">
        <w:r>
          <w:t xml:space="preserve">Once the validation </w:t>
        </w:r>
      </w:ins>
      <w:ins w:id="363" w:author="Omsaieswar Mulakaluri" w:date="2018-09-14T13:17:00Z">
        <w:r w:rsidR="00DF0EA3">
          <w:t>success,</w:t>
        </w:r>
      </w:ins>
      <w:ins w:id="364" w:author="Omsaieswar Mulakaluri" w:date="2018-09-14T12:54:00Z">
        <w:r>
          <w:t xml:space="preserve"> the c</w:t>
        </w:r>
        <w:r w:rsidR="00DF0EA3">
          <w:t xml:space="preserve">omponent call the </w:t>
        </w:r>
        <w:proofErr w:type="spellStart"/>
        <w:r w:rsidR="00DF0EA3" w:rsidRPr="00DF0EA3">
          <w:rPr>
            <w:b/>
            <w:rPrChange w:id="365" w:author="Omsaieswar Mulakaluri" w:date="2018-09-14T13:18:00Z">
              <w:rPr/>
            </w:rPrChange>
          </w:rPr>
          <w:t>Authentication</w:t>
        </w:r>
        <w:r w:rsidRPr="00DF0EA3">
          <w:rPr>
            <w:b/>
            <w:rPrChange w:id="366" w:author="Omsaieswar Mulakaluri" w:date="2018-09-14T13:18:00Z">
              <w:rPr/>
            </w:rPrChange>
          </w:rPr>
          <w:t>Controller</w:t>
        </w:r>
        <w:proofErr w:type="spellEnd"/>
        <w:r>
          <w:t xml:space="preserve"> to display the authenticate screen with username and password.</w:t>
        </w:r>
      </w:ins>
    </w:p>
    <w:p w:rsidR="00E95ABE" w:rsidRDefault="004B2BAA" w:rsidP="004D790F">
      <w:pPr>
        <w:pStyle w:val="ListParagraph"/>
        <w:numPr>
          <w:ilvl w:val="0"/>
          <w:numId w:val="5"/>
        </w:numPr>
        <w:rPr>
          <w:ins w:id="367" w:author="Omsaieswar Mulakaluri" w:date="2018-09-14T12:55:00Z"/>
        </w:rPr>
      </w:pPr>
      <w:ins w:id="368" w:author="Omsaieswar Mulakaluri" w:date="2018-09-14T12:55:00Z">
        <w:r>
          <w:t>Once the a</w:t>
        </w:r>
        <w:r w:rsidR="00E95ABE">
          <w:t xml:space="preserve">uthentication </w:t>
        </w:r>
      </w:ins>
      <w:ins w:id="369" w:author="Omsaieswar Mulakaluri" w:date="2018-09-14T13:18:00Z">
        <w:r>
          <w:t xml:space="preserve">got </w:t>
        </w:r>
      </w:ins>
      <w:ins w:id="370" w:author="Omsaieswar Mulakaluri" w:date="2018-09-14T12:55:00Z">
        <w:r w:rsidR="00E95ABE">
          <w:t xml:space="preserve">success it should redirect to </w:t>
        </w:r>
        <w:proofErr w:type="spellStart"/>
        <w:r w:rsidR="00E95ABE">
          <w:t>FTPUploadController</w:t>
        </w:r>
        <w:proofErr w:type="spellEnd"/>
        <w:r w:rsidR="00E95ABE">
          <w:t xml:space="preserve"> to upload the packets.</w:t>
        </w:r>
      </w:ins>
    </w:p>
    <w:p w:rsidR="00E95ABE" w:rsidRDefault="00E95ABE" w:rsidP="004D790F">
      <w:pPr>
        <w:pStyle w:val="ListParagraph"/>
        <w:numPr>
          <w:ilvl w:val="0"/>
          <w:numId w:val="5"/>
        </w:numPr>
        <w:rPr>
          <w:ins w:id="371" w:author="Omsaieswar Mulakaluri" w:date="2018-09-14T12:56:00Z"/>
        </w:rPr>
      </w:pPr>
      <w:proofErr w:type="spellStart"/>
      <w:ins w:id="372" w:author="Omsaieswar Mulakaluri" w:date="2018-09-14T12:56:00Z">
        <w:r w:rsidRPr="00E95ABE">
          <w:rPr>
            <w:b/>
            <w:rPrChange w:id="373" w:author="Omsaieswar Mulakaluri" w:date="2018-09-14T12:58:00Z">
              <w:rPr/>
            </w:rPrChange>
          </w:rPr>
          <w:lastRenderedPageBreak/>
          <w:t>FTPUploadValidationService</w:t>
        </w:r>
        <w:proofErr w:type="spellEnd"/>
        <w:r>
          <w:t xml:space="preserve"> </w:t>
        </w:r>
      </w:ins>
      <w:ins w:id="374" w:author="Omsaieswar Mulakaluri" w:date="2018-09-14T12:58:00Z">
        <w:r>
          <w:t xml:space="preserve">having the </w:t>
        </w:r>
      </w:ins>
      <w:ins w:id="375" w:author="Omsaieswar Mulakaluri" w:date="2018-09-14T13:19:00Z">
        <w:r w:rsidR="004B2BAA">
          <w:t xml:space="preserve">method </w:t>
        </w:r>
      </w:ins>
      <w:ins w:id="376" w:author="Omsaieswar Mulakaluri" w:date="2018-09-14T12:56:00Z">
        <w:r w:rsidRPr="005E3B95">
          <w:rPr>
            <w:b/>
            <w:i/>
            <w:rPrChange w:id="377" w:author="Omsaieswar Mulakaluri" w:date="2018-09-14T12:59:00Z">
              <w:rPr/>
            </w:rPrChange>
          </w:rPr>
          <w:t>validate</w:t>
        </w:r>
        <w:r>
          <w:t xml:space="preserve"> </w:t>
        </w:r>
      </w:ins>
      <w:ins w:id="378" w:author="Omsaieswar Mulakaluri" w:date="2018-09-14T12:58:00Z">
        <w:r>
          <w:t xml:space="preserve">and the </w:t>
        </w:r>
        <w:proofErr w:type="spellStart"/>
        <w:r w:rsidRPr="004B2BAA">
          <w:rPr>
            <w:b/>
            <w:i/>
            <w:rPrChange w:id="379" w:author="Omsaieswar Mulakaluri" w:date="2018-09-14T13:19:00Z">
              <w:rPr/>
            </w:rPrChange>
          </w:rPr>
          <w:t>packe</w:t>
        </w:r>
      </w:ins>
      <w:ins w:id="380" w:author="Omsaieswar Mulakaluri" w:date="2018-09-14T12:59:00Z">
        <w:r w:rsidR="005E3B95" w:rsidRPr="004B2BAA">
          <w:rPr>
            <w:b/>
            <w:i/>
            <w:rPrChange w:id="381" w:author="Omsaieswar Mulakaluri" w:date="2018-09-14T13:19:00Z">
              <w:rPr>
                <w:i/>
              </w:rPr>
            </w:rPrChange>
          </w:rPr>
          <w:t>t</w:t>
        </w:r>
        <w:r w:rsidR="005E3B95" w:rsidRPr="004B2BAA">
          <w:rPr>
            <w:b/>
            <w:i/>
            <w:rPrChange w:id="382" w:author="Omsaieswar Mulakaluri" w:date="2018-09-14T13:19:00Z">
              <w:rPr/>
            </w:rPrChange>
          </w:rPr>
          <w:t>N</w:t>
        </w:r>
      </w:ins>
      <w:ins w:id="383" w:author="Omsaieswar Mulakaluri" w:date="2018-09-14T12:58:00Z">
        <w:r w:rsidRPr="004B2BAA">
          <w:rPr>
            <w:b/>
            <w:i/>
            <w:rPrChange w:id="384" w:author="Omsaieswar Mulakaluri" w:date="2018-09-14T13:19:00Z">
              <w:rPr/>
            </w:rPrChange>
          </w:rPr>
          <w:t>ame</w:t>
        </w:r>
        <w:proofErr w:type="spellEnd"/>
        <w:r>
          <w:t xml:space="preserve"> is the parameter fo</w:t>
        </w:r>
      </w:ins>
      <w:ins w:id="385" w:author="Omsaieswar Mulakaluri" w:date="2018-09-14T13:19:00Z">
        <w:r w:rsidR="004B2BAA">
          <w:t>r</w:t>
        </w:r>
      </w:ins>
      <w:ins w:id="386" w:author="Omsaieswar Mulakaluri" w:date="2018-09-14T12:58:00Z">
        <w:r>
          <w:t xml:space="preserve"> the method to check the s</w:t>
        </w:r>
      </w:ins>
      <w:ins w:id="387" w:author="Omsaieswar Mulakaluri" w:date="2018-09-14T12:56:00Z">
        <w:r>
          <w:t>tatus before uploading to the enrolment server.</w:t>
        </w:r>
      </w:ins>
    </w:p>
    <w:p w:rsidR="00E95ABE" w:rsidRDefault="00E95ABE">
      <w:pPr>
        <w:pStyle w:val="ListParagraph"/>
        <w:numPr>
          <w:ilvl w:val="1"/>
          <w:numId w:val="5"/>
        </w:numPr>
        <w:rPr>
          <w:ins w:id="388" w:author="Omsaieswar Mulakaluri" w:date="2018-09-14T12:52:00Z"/>
        </w:rPr>
        <w:pPrChange w:id="389" w:author="Omsaieswar Mulakaluri" w:date="2018-09-14T12:57:00Z">
          <w:pPr>
            <w:pStyle w:val="ListParagraph"/>
            <w:numPr>
              <w:numId w:val="5"/>
            </w:numPr>
            <w:ind w:left="1440" w:hanging="360"/>
          </w:pPr>
        </w:pPrChange>
      </w:pPr>
      <w:ins w:id="390" w:author="Omsaieswar Mulakaluri" w:date="2018-09-14T12:57:00Z">
        <w:r>
          <w:t xml:space="preserve">The packet status should be </w:t>
        </w:r>
      </w:ins>
      <w:ins w:id="391" w:author="Omsaieswar Mulakaluri" w:date="2018-09-14T13:20:00Z">
        <w:r w:rsidR="004B2BAA" w:rsidRPr="004B2BAA">
          <w:rPr>
            <w:b/>
            <w:i/>
            <w:rPrChange w:id="392" w:author="Omsaieswar Mulakaluri" w:date="2018-09-14T13:20:00Z">
              <w:rPr/>
            </w:rPrChange>
          </w:rPr>
          <w:t>“</w:t>
        </w:r>
      </w:ins>
      <w:ins w:id="393" w:author="Omsaieswar Mulakaluri" w:date="2018-09-14T12:57:00Z">
        <w:r w:rsidR="004B2BAA" w:rsidRPr="004B2BAA">
          <w:rPr>
            <w:b/>
            <w:i/>
            <w:rPrChange w:id="394" w:author="Omsaieswar Mulakaluri" w:date="2018-09-14T13:20:00Z">
              <w:rPr/>
            </w:rPrChange>
          </w:rPr>
          <w:t>S</w:t>
        </w:r>
        <w:r w:rsidRPr="004B2BAA">
          <w:rPr>
            <w:b/>
            <w:i/>
            <w:rPrChange w:id="395" w:author="Omsaieswar Mulakaluri" w:date="2018-09-14T13:20:00Z">
              <w:rPr/>
            </w:rPrChange>
          </w:rPr>
          <w:t>ynched</w:t>
        </w:r>
      </w:ins>
      <w:ins w:id="396" w:author="Omsaieswar Mulakaluri" w:date="2018-09-14T13:20:00Z">
        <w:r w:rsidR="004B2BAA" w:rsidRPr="004B2BAA">
          <w:rPr>
            <w:b/>
            <w:i/>
            <w:rPrChange w:id="397" w:author="Omsaieswar Mulakaluri" w:date="2018-09-14T13:20:00Z">
              <w:rPr/>
            </w:rPrChange>
          </w:rPr>
          <w:t>”</w:t>
        </w:r>
      </w:ins>
      <w:ins w:id="398" w:author="Omsaieswar Mulakaluri" w:date="2018-09-14T12:57:00Z">
        <w:r>
          <w:t>,</w:t>
        </w:r>
      </w:ins>
      <w:ins w:id="399" w:author="Omsaieswar Mulakaluri" w:date="2018-09-14T13:20:00Z">
        <w:r w:rsidR="004B2BAA">
          <w:t xml:space="preserve"> </w:t>
        </w:r>
      </w:ins>
      <w:ins w:id="400" w:author="Omsaieswar Mulakaluri" w:date="2018-09-14T12:57:00Z">
        <w:r>
          <w:t>then only the component should upload the packet.</w:t>
        </w:r>
      </w:ins>
    </w:p>
    <w:p w:rsidR="00646B8A" w:rsidRDefault="00646B8A" w:rsidP="004D790F">
      <w:pPr>
        <w:pStyle w:val="ListParagraph"/>
        <w:numPr>
          <w:ilvl w:val="0"/>
          <w:numId w:val="5"/>
        </w:numPr>
        <w:rPr>
          <w:ins w:id="401" w:author="Omsaieswar Mulakaluri" w:date="2018-09-14T12:30:00Z"/>
        </w:rPr>
      </w:pPr>
      <w:ins w:id="402" w:author="Omsaieswar Mulakaluri" w:date="2018-09-14T12:28:00Z">
        <w:r>
          <w:t>Create Java component API like “</w:t>
        </w:r>
        <w:proofErr w:type="spellStart"/>
        <w:r w:rsidRPr="00646B8A">
          <w:rPr>
            <w:b/>
            <w:rPrChange w:id="403" w:author="Omsaieswar Mulakaluri" w:date="2018-09-14T12:29:00Z">
              <w:rPr/>
            </w:rPrChange>
          </w:rPr>
          <w:t>FTPUploadManager</w:t>
        </w:r>
        <w:proofErr w:type="spellEnd"/>
        <w:r>
          <w:t xml:space="preserve">” and </w:t>
        </w:r>
      </w:ins>
      <w:ins w:id="404" w:author="Omsaieswar Mulakaluri" w:date="2018-09-14T12:29:00Z">
        <w:r>
          <w:t>having the method name as “</w:t>
        </w:r>
        <w:proofErr w:type="spellStart"/>
        <w:r w:rsidRPr="00646B8A">
          <w:rPr>
            <w:b/>
            <w:i/>
            <w:rPrChange w:id="405" w:author="Omsaieswar Mulakaluri" w:date="2018-09-14T12:29:00Z">
              <w:rPr/>
            </w:rPrChange>
          </w:rPr>
          <w:t>uploadFile</w:t>
        </w:r>
      </w:ins>
      <w:proofErr w:type="spellEnd"/>
      <w:proofErr w:type="gramStart"/>
      <w:ins w:id="406" w:author="Omsaieswar Mulakaluri" w:date="2018-09-14T13:22:00Z">
        <w:r w:rsidR="004B2BAA">
          <w:t>“ and</w:t>
        </w:r>
        <w:proofErr w:type="gramEnd"/>
        <w:r w:rsidR="004B2BAA">
          <w:t xml:space="preserve"> accepting</w:t>
        </w:r>
      </w:ins>
      <w:ins w:id="407" w:author="Omsaieswar Mulakaluri" w:date="2018-09-14T12:29:00Z">
        <w:r>
          <w:t xml:space="preserve"> the </w:t>
        </w:r>
      </w:ins>
      <w:ins w:id="408" w:author="Omsaieswar Mulakaluri" w:date="2018-09-14T12:30:00Z">
        <w:r>
          <w:t>f</w:t>
        </w:r>
      </w:ins>
      <w:ins w:id="409" w:author="Omsaieswar Mulakaluri" w:date="2018-09-14T12:29:00Z">
        <w:r>
          <w:t xml:space="preserve">ile as </w:t>
        </w:r>
      </w:ins>
      <w:ins w:id="410" w:author="Omsaieswar Mulakaluri" w:date="2018-09-14T12:30:00Z">
        <w:r>
          <w:t>a</w:t>
        </w:r>
      </w:ins>
      <w:ins w:id="411" w:author="Omsaieswar Mulakaluri" w:date="2018-09-14T13:21:00Z">
        <w:r w:rsidR="004B2BAA">
          <w:t>n</w:t>
        </w:r>
      </w:ins>
      <w:ins w:id="412" w:author="Omsaieswar Mulakaluri" w:date="2018-09-14T12:30:00Z">
        <w:r>
          <w:t xml:space="preserve"> argument to the method.</w:t>
        </w:r>
      </w:ins>
    </w:p>
    <w:p w:rsidR="000A5FB4" w:rsidRDefault="00685A21" w:rsidP="004D790F">
      <w:pPr>
        <w:pStyle w:val="ListParagraph"/>
        <w:numPr>
          <w:ilvl w:val="0"/>
          <w:numId w:val="5"/>
        </w:numPr>
        <w:rPr>
          <w:ins w:id="413" w:author="Omsaieswar Mulakaluri" w:date="2018-09-14T13:25:00Z"/>
        </w:rPr>
      </w:pPr>
      <w:ins w:id="414" w:author="Omsaieswar Mulakaluri" w:date="2018-09-14T13:24:00Z">
        <w:r>
          <w:t>Create the Java component like “</w:t>
        </w:r>
        <w:proofErr w:type="spellStart"/>
        <w:r>
          <w:rPr>
            <w:b/>
            <w:i/>
          </w:rPr>
          <w:t>FTPConnectionService</w:t>
        </w:r>
        <w:proofErr w:type="spellEnd"/>
        <w:r>
          <w:rPr>
            <w:b/>
            <w:i/>
          </w:rPr>
          <w:t>”</w:t>
        </w:r>
      </w:ins>
      <w:ins w:id="415" w:author="Omsaieswar Mulakaluri" w:date="2018-09-14T12:30:00Z">
        <w:r w:rsidR="00646B8A">
          <w:t xml:space="preserve"> </w:t>
        </w:r>
      </w:ins>
      <w:ins w:id="416" w:author="Omsaieswar Mulakaluri" w:date="2018-09-14T13:24:00Z">
        <w:r>
          <w:t xml:space="preserve">as method as “connect” and the </w:t>
        </w:r>
      </w:ins>
      <w:ins w:id="417" w:author="Omsaieswar Mulakaluri" w:date="2018-09-14T13:29:00Z">
        <w:r w:rsidR="00183DF2">
          <w:t>[</w:t>
        </w:r>
      </w:ins>
      <w:proofErr w:type="spellStart"/>
      <w:proofErr w:type="gramStart"/>
      <w:ins w:id="418" w:author="Omsaieswar Mulakaluri" w:date="2018-09-14T13:24:00Z">
        <w:r>
          <w:t>url</w:t>
        </w:r>
        <w:proofErr w:type="spellEnd"/>
        <w:proofErr w:type="gramEnd"/>
        <w:r>
          <w:t xml:space="preserve">, </w:t>
        </w:r>
      </w:ins>
      <w:proofErr w:type="spellStart"/>
      <w:ins w:id="419" w:author="Omsaieswar Mulakaluri" w:date="2018-09-14T13:29:00Z">
        <w:r w:rsidR="00183DF2">
          <w:t>ssh</w:t>
        </w:r>
      </w:ins>
      <w:ins w:id="420" w:author="Omsaieswar Mulakaluri" w:date="2018-09-14T13:24:00Z">
        <w:r>
          <w:t>key</w:t>
        </w:r>
        <w:proofErr w:type="spellEnd"/>
        <w:r>
          <w:t xml:space="preserve">, </w:t>
        </w:r>
        <w:proofErr w:type="spellStart"/>
        <w:r>
          <w:t>timeoutInterval</w:t>
        </w:r>
        <w:proofErr w:type="spellEnd"/>
        <w:r>
          <w:t>, status</w:t>
        </w:r>
      </w:ins>
      <w:ins w:id="421" w:author="Omsaieswar Mulakaluri" w:date="2018-09-14T13:29:00Z">
        <w:r w:rsidR="00183DF2">
          <w:t>]</w:t>
        </w:r>
      </w:ins>
      <w:ins w:id="422" w:author="Omsaieswar Mulakaluri" w:date="2018-09-14T13:24:00Z">
        <w:r>
          <w:t xml:space="preserve"> as a</w:t>
        </w:r>
      </w:ins>
      <w:ins w:id="423" w:author="Omsaieswar Mulakaluri" w:date="2018-09-14T13:29:00Z">
        <w:r w:rsidR="00183DF2">
          <w:t xml:space="preserve"> </w:t>
        </w:r>
      </w:ins>
      <w:ins w:id="424" w:author="Omsaieswar Mulakaluri" w:date="2018-09-14T13:24:00Z">
        <w:r w:rsidR="00183DF2">
          <w:t>para</w:t>
        </w:r>
        <w:r>
          <w:t>met</w:t>
        </w:r>
      </w:ins>
      <w:ins w:id="425" w:author="Omsaieswar Mulakaluri" w:date="2018-09-14T13:29:00Z">
        <w:r w:rsidR="00002422">
          <w:t>e</w:t>
        </w:r>
      </w:ins>
      <w:ins w:id="426" w:author="Omsaieswar Mulakaluri" w:date="2018-09-14T13:24:00Z">
        <w:r>
          <w:t>rs to the method.</w:t>
        </w:r>
      </w:ins>
    </w:p>
    <w:p w:rsidR="00685A21" w:rsidRDefault="00685A21" w:rsidP="004D790F">
      <w:pPr>
        <w:pStyle w:val="ListParagraph"/>
        <w:numPr>
          <w:ilvl w:val="0"/>
          <w:numId w:val="5"/>
        </w:numPr>
        <w:rPr>
          <w:ins w:id="427" w:author="Omsaieswar Mulakaluri" w:date="2018-09-14T13:30:00Z"/>
        </w:rPr>
      </w:pPr>
      <w:ins w:id="428" w:author="Omsaieswar Mulakaluri" w:date="2018-09-14T13:25:00Z">
        <w:r>
          <w:t xml:space="preserve">Once returns the success secure connection ftp, the </w:t>
        </w:r>
        <w:proofErr w:type="spellStart"/>
        <w:r w:rsidRPr="00AB3334">
          <w:rPr>
            <w:b/>
            <w:rPrChange w:id="429" w:author="Omsaieswar Mulakaluri" w:date="2018-09-14T13:26:00Z">
              <w:rPr/>
            </w:rPrChange>
          </w:rPr>
          <w:t>FTPUploadManager</w:t>
        </w:r>
        <w:proofErr w:type="spellEnd"/>
        <w:r>
          <w:t xml:space="preserve"> to upload the each packet to the desired server location.</w:t>
        </w:r>
      </w:ins>
    </w:p>
    <w:p w:rsidR="00002422" w:rsidRDefault="00002422" w:rsidP="004D790F">
      <w:pPr>
        <w:pStyle w:val="ListParagraph"/>
        <w:numPr>
          <w:ilvl w:val="0"/>
          <w:numId w:val="5"/>
        </w:numPr>
        <w:rPr>
          <w:ins w:id="430" w:author="Omsaieswar Mulakaluri" w:date="2018-09-14T13:25:00Z"/>
        </w:rPr>
      </w:pPr>
      <w:ins w:id="431" w:author="Omsaieswar Mulakaluri" w:date="2018-09-14T13:30:00Z">
        <w:r>
          <w:t>If the folder already uploaded and only some packets are not uploaded the manager should check those packets and upload only those packets.</w:t>
        </w:r>
      </w:ins>
    </w:p>
    <w:p w:rsidR="002351E5" w:rsidRPr="004D790F" w:rsidDel="00551410" w:rsidRDefault="004D790F" w:rsidP="004D790F">
      <w:pPr>
        <w:pStyle w:val="ListParagraph"/>
        <w:numPr>
          <w:ilvl w:val="0"/>
          <w:numId w:val="5"/>
        </w:numPr>
        <w:rPr>
          <w:del w:id="432" w:author="Omsaieswar Mulakaluri" w:date="2018-09-14T13:26:00Z"/>
        </w:rPr>
      </w:pPr>
      <w:del w:id="433" w:author="Omsaieswar Mulakaluri" w:date="2018-09-14T12:02:00Z">
        <w:r w:rsidRPr="004D790F" w:rsidDel="000A5FB4">
          <w:delText>O</w:delText>
        </w:r>
      </w:del>
      <w:del w:id="434" w:author="Omsaieswar Mulakaluri" w:date="2018-09-14T12:03:00Z">
        <w:r w:rsidRPr="004D790F" w:rsidDel="000A5FB4">
          <w:delText xml:space="preserve">nce the </w:delText>
        </w:r>
      </w:del>
      <w:del w:id="435" w:author="Omsaieswar Mulakaluri" w:date="2018-09-14T13:26:00Z">
        <w:r w:rsidRPr="004D790F" w:rsidDel="00551410">
          <w:delText xml:space="preserve">Authentication </w:delText>
        </w:r>
      </w:del>
      <w:del w:id="436" w:author="Omsaieswar Mulakaluri" w:date="2018-09-14T12:03:00Z">
        <w:r w:rsidRPr="004D790F" w:rsidDel="000A5FB4">
          <w:delText>is done then the file needs to be uploaded to the server through the FTP using secured connection.</w:delText>
        </w:r>
      </w:del>
      <w:del w:id="437" w:author="Omsaieswar Mulakaluri" w:date="2018-09-14T13:26:00Z">
        <w:r w:rsidRPr="004D790F" w:rsidDel="00551410">
          <w:delText xml:space="preserve"> </w:delText>
        </w:r>
      </w:del>
    </w:p>
    <w:p w:rsidR="004D790F" w:rsidRPr="004D790F" w:rsidDel="000A5FB4" w:rsidRDefault="004D790F" w:rsidP="004D790F">
      <w:pPr>
        <w:pStyle w:val="ListParagraph"/>
        <w:numPr>
          <w:ilvl w:val="0"/>
          <w:numId w:val="5"/>
        </w:numPr>
        <w:rPr>
          <w:del w:id="438" w:author="Omsaieswar Mulakaluri" w:date="2018-09-14T12:03:00Z"/>
        </w:rPr>
      </w:pPr>
      <w:del w:id="439" w:author="Omsaieswar Mulakaluri" w:date="2018-09-14T12:03:00Z">
        <w:r w:rsidRPr="004D790F" w:rsidDel="000A5FB4">
          <w:delText>For Secured connection Private Key will be used. Once the connection is done the packets in the selected path needs to be transferred to the Server.</w:delText>
        </w:r>
      </w:del>
    </w:p>
    <w:p w:rsidR="004D790F" w:rsidRDefault="004D790F" w:rsidP="004D790F">
      <w:pPr>
        <w:pStyle w:val="ListParagraph"/>
        <w:numPr>
          <w:ilvl w:val="0"/>
          <w:numId w:val="5"/>
        </w:numPr>
      </w:pPr>
      <w:del w:id="440" w:author="Omsaieswar Mulakaluri" w:date="2018-09-14T12:03:00Z">
        <w:r w:rsidRPr="004D790F" w:rsidDel="000A5FB4">
          <w:delText xml:space="preserve"> </w:delText>
        </w:r>
      </w:del>
      <w:ins w:id="441" w:author="Omsaieswar Mulakaluri" w:date="2018-09-14T12:03:00Z">
        <w:r w:rsidR="000A5FB4">
          <w:t>Once the sure connection established the application able to transfer the each packet to the enrolment serve</w:t>
        </w:r>
      </w:ins>
      <w:ins w:id="442" w:author="Omsaieswar Mulakaluri" w:date="2018-09-14T12:04:00Z">
        <w:r w:rsidR="002D188F">
          <w:t>r and after success</w:t>
        </w:r>
        <w:r w:rsidR="000A5FB4">
          <w:t>ful upload it should update the status as UPLOADED.</w:t>
        </w:r>
      </w:ins>
      <w:del w:id="443" w:author="Omsaieswar Mulakaluri" w:date="2018-09-14T12:05:00Z">
        <w:r w:rsidRPr="004D790F" w:rsidDel="000A5FB4">
          <w:delText>A separate java component like “FTPClientManager” will be taken care of all these processes.</w:delText>
        </w:r>
      </w:del>
    </w:p>
    <w:p w:rsidR="007B5596" w:rsidRDefault="007B5596">
      <w:pPr>
        <w:pStyle w:val="ListParagraph"/>
        <w:numPr>
          <w:ilvl w:val="0"/>
          <w:numId w:val="14"/>
        </w:numPr>
        <w:rPr>
          <w:ins w:id="444" w:author="Omsaieswar Mulakaluri" w:date="2018-09-14T12:06:00Z"/>
        </w:rPr>
        <w:pPrChange w:id="445" w:author="Omsaieswar Mulakaluri" w:date="2018-09-14T12:06:00Z">
          <w:pPr>
            <w:pStyle w:val="ListParagraph"/>
            <w:numPr>
              <w:numId w:val="5"/>
            </w:numPr>
            <w:ind w:left="1440" w:hanging="360"/>
          </w:pPr>
        </w:pPrChange>
      </w:pPr>
      <w:del w:id="446" w:author="Omsaieswar Mulakaluri" w:date="2018-09-14T12:05:00Z">
        <w:r w:rsidDel="000A5FB4">
          <w:delText xml:space="preserve">Once all the packets gets uploaded then the status of the packets needs to be updated the </w:delText>
        </w:r>
      </w:del>
      <w:r>
        <w:t>“</w:t>
      </w:r>
      <w:del w:id="447" w:author="Omsaieswar Mulakaluri" w:date="2018-09-14T12:05:00Z">
        <w:r w:rsidRPr="00AF5B0A" w:rsidDel="00AF5B0A">
          <w:rPr>
            <w:b/>
            <w:i/>
            <w:rPrChange w:id="448" w:author="Omsaieswar Mulakaluri" w:date="2018-09-14T12:05:00Z">
              <w:rPr/>
            </w:rPrChange>
          </w:rPr>
          <w:delText>Packets</w:delText>
        </w:r>
      </w:del>
      <w:ins w:id="449" w:author="Omsaieswar Mulakaluri" w:date="2018-09-14T12:05:00Z">
        <w:r w:rsidR="00AF5B0A" w:rsidRPr="00AF5B0A">
          <w:rPr>
            <w:b/>
            <w:i/>
            <w:rPrChange w:id="450" w:author="Omsaieswar Mulakaluri" w:date="2018-09-14T12:05:00Z">
              <w:rPr/>
            </w:rPrChange>
          </w:rPr>
          <w:t>ENROLLMENT</w:t>
        </w:r>
      </w:ins>
      <w:r>
        <w:t>” table</w:t>
      </w:r>
      <w:r w:rsidR="002B1BA6">
        <w:t xml:space="preserve"> </w:t>
      </w:r>
      <w:r>
        <w:t>(“</w:t>
      </w:r>
      <w:proofErr w:type="spellStart"/>
      <w:ins w:id="451" w:author="Omsaieswar Mulakaluri" w:date="2018-09-14T12:09:00Z">
        <w:r w:rsidR="0037251B" w:rsidRPr="00450EBA">
          <w:rPr>
            <w:b/>
            <w:i/>
            <w:rPrChange w:id="452" w:author="Omsaieswar Mulakaluri" w:date="2018-09-14T12:09:00Z">
              <w:rPr/>
            </w:rPrChange>
          </w:rPr>
          <w:t>c</w:t>
        </w:r>
      </w:ins>
      <w:del w:id="453" w:author="Omsaieswar Mulakaluri" w:date="2018-09-14T12:09:00Z">
        <w:r w:rsidRPr="00450EBA" w:rsidDel="0037251B">
          <w:rPr>
            <w:b/>
            <w:i/>
            <w:rPrChange w:id="454" w:author="Omsaieswar Mulakaluri" w:date="2018-09-14T12:09:00Z">
              <w:rPr/>
            </w:rPrChange>
          </w:rPr>
          <w:delText>C</w:delText>
        </w:r>
      </w:del>
      <w:proofErr w:type="gramStart"/>
      <w:r w:rsidRPr="00450EBA">
        <w:rPr>
          <w:b/>
          <w:i/>
          <w:rPrChange w:id="455" w:author="Omsaieswar Mulakaluri" w:date="2018-09-14T12:09:00Z">
            <w:rPr/>
          </w:rPrChange>
        </w:rPr>
        <w:t>lient</w:t>
      </w:r>
      <w:ins w:id="456" w:author="Omsaieswar Mulakaluri" w:date="2018-09-14T12:09:00Z">
        <w:r w:rsidR="0037251B" w:rsidRPr="00450EBA">
          <w:rPr>
            <w:b/>
            <w:i/>
            <w:rPrChange w:id="457" w:author="Omsaieswar Mulakaluri" w:date="2018-09-14T12:09:00Z">
              <w:rPr>
                <w:i/>
              </w:rPr>
            </w:rPrChange>
          </w:rPr>
          <w:t>s</w:t>
        </w:r>
      </w:ins>
      <w:proofErr w:type="gramEnd"/>
      <w:del w:id="458" w:author="Omsaieswar Mulakaluri" w:date="2018-09-14T12:09:00Z">
        <w:r w:rsidRPr="00450EBA" w:rsidDel="0037251B">
          <w:rPr>
            <w:b/>
            <w:i/>
            <w:rPrChange w:id="459" w:author="Omsaieswar Mulakaluri" w:date="2018-09-14T12:09:00Z">
              <w:rPr/>
            </w:rPrChange>
          </w:rPr>
          <w:delText>S</w:delText>
        </w:r>
      </w:del>
      <w:r w:rsidRPr="00450EBA">
        <w:rPr>
          <w:b/>
          <w:i/>
          <w:rPrChange w:id="460" w:author="Omsaieswar Mulakaluri" w:date="2018-09-14T12:09:00Z">
            <w:rPr/>
          </w:rPrChange>
        </w:rPr>
        <w:t>tatus</w:t>
      </w:r>
      <w:ins w:id="461" w:author="Omsaieswar Mulakaluri" w:date="2018-09-14T12:09:00Z">
        <w:r w:rsidR="0037251B" w:rsidRPr="00450EBA">
          <w:rPr>
            <w:b/>
            <w:i/>
            <w:rPrChange w:id="462" w:author="Omsaieswar Mulakaluri" w:date="2018-09-14T12:09:00Z">
              <w:rPr>
                <w:i/>
              </w:rPr>
            </w:rPrChange>
          </w:rPr>
          <w:t>c</w:t>
        </w:r>
      </w:ins>
      <w:del w:id="463" w:author="Omsaieswar Mulakaluri" w:date="2018-09-14T12:09:00Z">
        <w:r w:rsidRPr="00450EBA" w:rsidDel="0037251B">
          <w:rPr>
            <w:b/>
            <w:i/>
            <w:rPrChange w:id="464" w:author="Omsaieswar Mulakaluri" w:date="2018-09-14T12:09:00Z">
              <w:rPr/>
            </w:rPrChange>
          </w:rPr>
          <w:delText>C</w:delText>
        </w:r>
      </w:del>
      <w:r w:rsidRPr="00450EBA">
        <w:rPr>
          <w:b/>
          <w:i/>
          <w:rPrChange w:id="465" w:author="Omsaieswar Mulakaluri" w:date="2018-09-14T12:09:00Z">
            <w:rPr/>
          </w:rPrChange>
        </w:rPr>
        <w:t>ode</w:t>
      </w:r>
      <w:proofErr w:type="spellEnd"/>
      <w:r>
        <w:t>” column) as “Uploaded”.</w:t>
      </w:r>
    </w:p>
    <w:p w:rsidR="00AF5B0A" w:rsidRDefault="00AF5B0A">
      <w:pPr>
        <w:pStyle w:val="ListParagraph"/>
        <w:numPr>
          <w:ilvl w:val="0"/>
          <w:numId w:val="14"/>
        </w:numPr>
        <w:rPr>
          <w:ins w:id="466" w:author="Omsaieswar Mulakaluri" w:date="2018-09-14T13:31:00Z"/>
        </w:rPr>
        <w:pPrChange w:id="467" w:author="Omsaieswar Mulakaluri" w:date="2018-09-14T12:06:00Z">
          <w:pPr>
            <w:pStyle w:val="ListParagraph"/>
            <w:numPr>
              <w:numId w:val="5"/>
            </w:numPr>
            <w:ind w:left="1440" w:hanging="360"/>
          </w:pPr>
        </w:pPrChange>
      </w:pPr>
      <w:ins w:id="468" w:author="Omsaieswar Mulakaluri" w:date="2018-09-14T12:06:00Z">
        <w:r w:rsidRPr="00AF5B0A">
          <w:rPr>
            <w:b/>
            <w:rPrChange w:id="469" w:author="Omsaieswar Mulakaluri" w:date="2018-09-14T12:06:00Z">
              <w:rPr/>
            </w:rPrChange>
          </w:rPr>
          <w:t>“ENRL_TRANSACTIONS</w:t>
        </w:r>
        <w:r>
          <w:t>” table (insert the history and transaction data)</w:t>
        </w:r>
      </w:ins>
    </w:p>
    <w:p w:rsidR="006D5B95" w:rsidRDefault="006D5B95">
      <w:pPr>
        <w:pStyle w:val="ListParagraph"/>
        <w:numPr>
          <w:ilvl w:val="0"/>
          <w:numId w:val="5"/>
        </w:numPr>
        <w:rPr>
          <w:ins w:id="470" w:author="Omsaieswar Mulakaluri" w:date="2018-09-14T12:07:00Z"/>
        </w:rPr>
      </w:pPr>
      <w:ins w:id="471" w:author="Omsaieswar Mulakaluri" w:date="2018-09-14T13:31:00Z">
        <w:r>
          <w:t>The system should display the alert messages for success and failure messages.</w:t>
        </w:r>
      </w:ins>
    </w:p>
    <w:p w:rsidR="00AF5B0A" w:rsidRDefault="00AF5B0A">
      <w:pPr>
        <w:pStyle w:val="ListParagraph"/>
        <w:numPr>
          <w:ilvl w:val="0"/>
          <w:numId w:val="5"/>
        </w:numPr>
        <w:rPr>
          <w:ins w:id="472" w:author="Omsaieswar Mulakaluri" w:date="2018-09-14T12:10:00Z"/>
        </w:rPr>
      </w:pPr>
      <w:ins w:id="473" w:author="Omsaieswar Mulakaluri" w:date="2018-09-14T12:07:00Z">
        <w:r>
          <w:t xml:space="preserve">Once the uploaded is done, the </w:t>
        </w:r>
      </w:ins>
      <w:ins w:id="474" w:author="Omsaieswar Mulakaluri" w:date="2018-09-14T12:08:00Z">
        <w:r>
          <w:t>API</w:t>
        </w:r>
      </w:ins>
      <w:ins w:id="475" w:author="Omsaieswar Mulakaluri" w:date="2018-09-14T12:07:00Z">
        <w:r>
          <w:t xml:space="preserve"> should be able to display the result of the </w:t>
        </w:r>
      </w:ins>
      <w:ins w:id="476" w:author="Omsaieswar Mulakaluri" w:date="2018-09-14T12:08:00Z">
        <w:r>
          <w:t>upload</w:t>
        </w:r>
      </w:ins>
      <w:ins w:id="477" w:author="Omsaieswar Mulakaluri" w:date="2018-09-14T12:07:00Z">
        <w:r>
          <w:t xml:space="preserve"> as a </w:t>
        </w:r>
      </w:ins>
      <w:ins w:id="478" w:author="Omsaieswar Mulakaluri" w:date="2018-09-14T12:11:00Z">
        <w:r w:rsidR="00442472">
          <w:t xml:space="preserve">UI screen having the below </w:t>
        </w:r>
      </w:ins>
      <w:ins w:id="479" w:author="Omsaieswar Mulakaluri" w:date="2018-09-14T12:07:00Z">
        <w:r>
          <w:t xml:space="preserve">table </w:t>
        </w:r>
      </w:ins>
      <w:ins w:id="480" w:author="Omsaieswar Mulakaluri" w:date="2018-09-14T12:11:00Z">
        <w:r w:rsidR="00442472">
          <w:t>with c</w:t>
        </w:r>
      </w:ins>
      <w:ins w:id="481" w:author="Omsaieswar Mulakaluri" w:date="2018-09-14T12:09:00Z">
        <w:r w:rsidR="0037251B">
          <w:t>olumns.</w:t>
        </w:r>
      </w:ins>
    </w:p>
    <w:p w:rsidR="00AB3334" w:rsidRDefault="00AB3334" w:rsidP="00450EBA">
      <w:pPr>
        <w:pStyle w:val="ListParagraph"/>
        <w:ind w:left="2160"/>
        <w:rPr>
          <w:ins w:id="482" w:author="Omsaieswar Mulakaluri" w:date="2018-09-14T13:26:00Z"/>
        </w:rPr>
      </w:pPr>
    </w:p>
    <w:tbl>
      <w:tblPr>
        <w:tblStyle w:val="TableGrid"/>
        <w:tblW w:w="0" w:type="auto"/>
        <w:tblInd w:w="2160" w:type="dxa"/>
        <w:tblLook w:val="04A0" w:firstRow="1" w:lastRow="0" w:firstColumn="1" w:lastColumn="0" w:noHBand="0" w:noVBand="1"/>
      </w:tblPr>
      <w:tblGrid>
        <w:gridCol w:w="3556"/>
        <w:gridCol w:w="3300"/>
      </w:tblGrid>
      <w:tr w:rsidR="00AB3334" w:rsidTr="00AB3334">
        <w:trPr>
          <w:ins w:id="483" w:author="Omsaieswar Mulakaluri" w:date="2018-09-14T13:26:00Z"/>
        </w:trPr>
        <w:tc>
          <w:tcPr>
            <w:tcW w:w="4508" w:type="dxa"/>
          </w:tcPr>
          <w:p w:rsidR="00AB3334" w:rsidRDefault="00AB3334" w:rsidP="00450EBA">
            <w:pPr>
              <w:pStyle w:val="ListParagraph"/>
              <w:ind w:left="0"/>
              <w:rPr>
                <w:ins w:id="484" w:author="Omsaieswar Mulakaluri" w:date="2018-09-14T13:26:00Z"/>
              </w:rPr>
            </w:pPr>
            <w:ins w:id="485" w:author="Omsaieswar Mulakaluri" w:date="2018-09-14T13:27:00Z">
              <w:r>
                <w:t>Date Time</w:t>
              </w:r>
            </w:ins>
          </w:p>
        </w:tc>
        <w:tc>
          <w:tcPr>
            <w:tcW w:w="4508" w:type="dxa"/>
          </w:tcPr>
          <w:p w:rsidR="00AB3334" w:rsidRDefault="00AB3334" w:rsidP="00450EBA">
            <w:pPr>
              <w:pStyle w:val="ListParagraph"/>
              <w:ind w:left="0"/>
              <w:rPr>
                <w:ins w:id="486" w:author="Omsaieswar Mulakaluri" w:date="2018-09-14T13:26:00Z"/>
              </w:rPr>
            </w:pPr>
            <w:ins w:id="487" w:author="Omsaieswar Mulakaluri" w:date="2018-09-14T13:27:00Z">
              <w:r>
                <w:t>The uploaded Date time to server</w:t>
              </w:r>
            </w:ins>
          </w:p>
        </w:tc>
      </w:tr>
      <w:tr w:rsidR="00AB3334" w:rsidTr="00AB3334">
        <w:trPr>
          <w:ins w:id="488" w:author="Omsaieswar Mulakaluri" w:date="2018-09-14T13:26:00Z"/>
        </w:trPr>
        <w:tc>
          <w:tcPr>
            <w:tcW w:w="4508" w:type="dxa"/>
          </w:tcPr>
          <w:p w:rsidR="00AB3334" w:rsidRDefault="00AB3334" w:rsidP="00450EBA">
            <w:pPr>
              <w:pStyle w:val="ListParagraph"/>
              <w:ind w:left="0"/>
              <w:rPr>
                <w:ins w:id="489" w:author="Omsaieswar Mulakaluri" w:date="2018-09-14T13:26:00Z"/>
              </w:rPr>
            </w:pPr>
            <w:ins w:id="490" w:author="Omsaieswar Mulakaluri" w:date="2018-09-14T13:27:00Z">
              <w:r>
                <w:t>Export Folder Name</w:t>
              </w:r>
            </w:ins>
          </w:p>
        </w:tc>
        <w:tc>
          <w:tcPr>
            <w:tcW w:w="4508" w:type="dxa"/>
          </w:tcPr>
          <w:p w:rsidR="00AB3334" w:rsidRDefault="00AB3334" w:rsidP="00450EBA">
            <w:pPr>
              <w:pStyle w:val="ListParagraph"/>
              <w:ind w:left="0"/>
              <w:rPr>
                <w:ins w:id="491" w:author="Omsaieswar Mulakaluri" w:date="2018-09-14T13:26:00Z"/>
              </w:rPr>
            </w:pPr>
            <w:ins w:id="492" w:author="Omsaieswar Mulakaluri" w:date="2018-09-14T13:27:00Z">
              <w:r>
                <w:t>The folder name of the exported folder</w:t>
              </w:r>
            </w:ins>
          </w:p>
        </w:tc>
      </w:tr>
      <w:tr w:rsidR="00AB3334" w:rsidTr="00AB3334">
        <w:trPr>
          <w:ins w:id="493" w:author="Omsaieswar Mulakaluri" w:date="2018-09-14T13:26:00Z"/>
        </w:trPr>
        <w:tc>
          <w:tcPr>
            <w:tcW w:w="4508" w:type="dxa"/>
          </w:tcPr>
          <w:p w:rsidR="00AB3334" w:rsidRDefault="00AB3334" w:rsidP="00450EBA">
            <w:pPr>
              <w:pStyle w:val="ListParagraph"/>
              <w:ind w:left="0"/>
              <w:rPr>
                <w:ins w:id="494" w:author="Omsaieswar Mulakaluri" w:date="2018-09-14T13:26:00Z"/>
              </w:rPr>
            </w:pPr>
            <w:ins w:id="495" w:author="Omsaieswar Mulakaluri" w:date="2018-09-14T13:27:00Z">
              <w:r>
                <w:t>Uploaded</w:t>
              </w:r>
            </w:ins>
          </w:p>
        </w:tc>
        <w:tc>
          <w:tcPr>
            <w:tcW w:w="4508" w:type="dxa"/>
          </w:tcPr>
          <w:p w:rsidR="00AB3334" w:rsidRDefault="00AB3334" w:rsidP="00450EBA">
            <w:pPr>
              <w:pStyle w:val="ListParagraph"/>
              <w:ind w:left="0"/>
              <w:rPr>
                <w:ins w:id="496" w:author="Omsaieswar Mulakaluri" w:date="2018-09-14T13:26:00Z"/>
              </w:rPr>
            </w:pPr>
            <w:ins w:id="497" w:author="Omsaieswar Mulakaluri" w:date="2018-09-14T13:27:00Z">
              <w:r>
                <w:t>The count of the packets how many successfully uploaded</w:t>
              </w:r>
            </w:ins>
          </w:p>
        </w:tc>
      </w:tr>
      <w:tr w:rsidR="00AB3334" w:rsidTr="00AB3334">
        <w:trPr>
          <w:ins w:id="498" w:author="Omsaieswar Mulakaluri" w:date="2018-09-14T13:26:00Z"/>
        </w:trPr>
        <w:tc>
          <w:tcPr>
            <w:tcW w:w="4508" w:type="dxa"/>
          </w:tcPr>
          <w:p w:rsidR="00AB3334" w:rsidRDefault="00AB3334" w:rsidP="00450EBA">
            <w:pPr>
              <w:pStyle w:val="ListParagraph"/>
              <w:ind w:left="0"/>
              <w:rPr>
                <w:ins w:id="499" w:author="Omsaieswar Mulakaluri" w:date="2018-09-14T13:26:00Z"/>
              </w:rPr>
            </w:pPr>
            <w:ins w:id="500" w:author="Omsaieswar Mulakaluri" w:date="2018-09-14T13:28:00Z">
              <w:r>
                <w:t>Not Uploaded/Rejected</w:t>
              </w:r>
            </w:ins>
          </w:p>
        </w:tc>
        <w:tc>
          <w:tcPr>
            <w:tcW w:w="4508" w:type="dxa"/>
          </w:tcPr>
          <w:p w:rsidR="00AB3334" w:rsidRDefault="00AB3334" w:rsidP="00450EBA">
            <w:pPr>
              <w:pStyle w:val="ListParagraph"/>
              <w:ind w:left="0"/>
              <w:rPr>
                <w:ins w:id="501" w:author="Omsaieswar Mulakaluri" w:date="2018-09-14T13:26:00Z"/>
              </w:rPr>
            </w:pPr>
            <w:ins w:id="502" w:author="Omsaieswar Mulakaluri" w:date="2018-09-14T13:28:00Z">
              <w:r>
                <w:t>The count of the packets how many not uploaded or rejected.</w:t>
              </w:r>
            </w:ins>
          </w:p>
        </w:tc>
      </w:tr>
      <w:tr w:rsidR="00AB3334" w:rsidTr="00AB3334">
        <w:trPr>
          <w:ins w:id="503" w:author="Omsaieswar Mulakaluri" w:date="2018-09-14T13:28:00Z"/>
        </w:trPr>
        <w:tc>
          <w:tcPr>
            <w:tcW w:w="4508" w:type="dxa"/>
          </w:tcPr>
          <w:p w:rsidR="00AB3334" w:rsidRDefault="00AB3334" w:rsidP="00450EBA">
            <w:pPr>
              <w:pStyle w:val="ListParagraph"/>
              <w:ind w:left="0"/>
              <w:rPr>
                <w:ins w:id="504" w:author="Omsaieswar Mulakaluri" w:date="2018-09-14T13:28:00Z"/>
              </w:rPr>
            </w:pPr>
            <w:ins w:id="505" w:author="Omsaieswar Mulakaluri" w:date="2018-09-14T13:28:00Z">
              <w:r>
                <w:t>List of file names</w:t>
              </w:r>
            </w:ins>
          </w:p>
        </w:tc>
        <w:tc>
          <w:tcPr>
            <w:tcW w:w="4508" w:type="dxa"/>
          </w:tcPr>
          <w:p w:rsidR="00AB3334" w:rsidRDefault="00AB3334" w:rsidP="00450EBA">
            <w:pPr>
              <w:pStyle w:val="ListParagraph"/>
              <w:ind w:left="0"/>
              <w:rPr>
                <w:ins w:id="506" w:author="Omsaieswar Mulakaluri" w:date="2018-09-14T13:28:00Z"/>
              </w:rPr>
            </w:pPr>
            <w:ins w:id="507" w:author="Omsaieswar Mulakaluri" w:date="2018-09-14T13:28:00Z">
              <w:r>
                <w:t>We can display Map of the each packet name with status</w:t>
              </w:r>
            </w:ins>
          </w:p>
        </w:tc>
      </w:tr>
      <w:tr w:rsidR="00327976" w:rsidTr="00AB3334">
        <w:trPr>
          <w:ins w:id="508" w:author="Omsaieswar Mulakaluri" w:date="2018-09-14T13:31:00Z"/>
        </w:trPr>
        <w:tc>
          <w:tcPr>
            <w:tcW w:w="4508" w:type="dxa"/>
          </w:tcPr>
          <w:p w:rsidR="00327976" w:rsidRDefault="00327976">
            <w:pPr>
              <w:pStyle w:val="ListParagraph"/>
              <w:ind w:left="0"/>
              <w:rPr>
                <w:ins w:id="509" w:author="Omsaieswar Mulakaluri" w:date="2018-09-14T13:31:00Z"/>
              </w:rPr>
              <w:pPrChange w:id="510" w:author="Omsaieswar Mulakaluri" w:date="2018-09-14T13:31:00Z">
                <w:pPr>
                  <w:pStyle w:val="ListParagraph"/>
                  <w:ind w:left="2160"/>
                </w:pPr>
              </w:pPrChange>
            </w:pPr>
            <w:ins w:id="511" w:author="Omsaieswar Mulakaluri" w:date="2018-09-14T13:31:00Z">
              <w:r>
                <w:t>Comments</w:t>
              </w:r>
            </w:ins>
          </w:p>
          <w:p w:rsidR="00327976" w:rsidRDefault="00327976">
            <w:pPr>
              <w:pStyle w:val="ListParagraph"/>
              <w:ind w:left="0"/>
              <w:rPr>
                <w:ins w:id="512" w:author="Omsaieswar Mulakaluri" w:date="2018-09-14T13:31:00Z"/>
              </w:rPr>
            </w:pPr>
          </w:p>
        </w:tc>
        <w:tc>
          <w:tcPr>
            <w:tcW w:w="4508" w:type="dxa"/>
          </w:tcPr>
          <w:p w:rsidR="00327976" w:rsidRDefault="00327976" w:rsidP="00450EBA">
            <w:pPr>
              <w:pStyle w:val="ListParagraph"/>
              <w:ind w:left="0"/>
              <w:rPr>
                <w:ins w:id="513" w:author="Omsaieswar Mulakaluri" w:date="2018-09-14T13:31:00Z"/>
              </w:rPr>
            </w:pPr>
            <w:ins w:id="514" w:author="Omsaieswar Mulakaluri" w:date="2018-09-14T13:31:00Z">
              <w:r>
                <w:t>Any other comments [Error s ….]</w:t>
              </w:r>
            </w:ins>
          </w:p>
        </w:tc>
      </w:tr>
    </w:tbl>
    <w:p w:rsidR="00450EBA" w:rsidRDefault="00450EBA">
      <w:pPr>
        <w:pStyle w:val="ListParagraph"/>
        <w:ind w:left="2160"/>
        <w:rPr>
          <w:ins w:id="515" w:author="Omsaieswar Mulakaluri" w:date="2018-09-14T12:10:00Z"/>
        </w:rPr>
        <w:pPrChange w:id="516" w:author="Omsaieswar Mulakaluri" w:date="2018-09-14T12:10:00Z">
          <w:pPr>
            <w:pStyle w:val="ListParagraph"/>
            <w:numPr>
              <w:numId w:val="5"/>
            </w:numPr>
            <w:ind w:left="1440" w:hanging="360"/>
          </w:pPr>
        </w:pPrChange>
      </w:pPr>
    </w:p>
    <w:p w:rsidR="005B60C7" w:rsidDel="00875B39" w:rsidRDefault="005B60C7" w:rsidP="005B60C7">
      <w:pPr>
        <w:ind w:left="1080"/>
        <w:rPr>
          <w:del w:id="517" w:author="Omsaieswar Mulakaluri" w:date="2018-09-14T12:01:00Z"/>
          <w:moveTo w:id="518" w:author="Omsaieswar Mulakaluri" w:date="2018-09-14T11:58:00Z"/>
          <w:b/>
        </w:rPr>
      </w:pPr>
      <w:moveToRangeStart w:id="519" w:author="Omsaieswar Mulakaluri" w:date="2018-09-14T11:58:00Z" w:name="move524689642"/>
      <w:moveTo w:id="520" w:author="Omsaieswar Mulakaluri" w:date="2018-09-14T11:58:00Z">
        <w:del w:id="521" w:author="Omsaieswar Mulakaluri" w:date="2018-09-14T12:01:00Z">
          <w:r w:rsidDel="00875B39">
            <w:rPr>
              <w:b/>
            </w:rPr>
            <w:delText>User Authentication</w:delText>
          </w:r>
          <w:r w:rsidRPr="006F2014" w:rsidDel="00875B39">
            <w:rPr>
              <w:b/>
            </w:rPr>
            <w:delText>:</w:delText>
          </w:r>
        </w:del>
      </w:moveTo>
    </w:p>
    <w:p w:rsidR="005B60C7" w:rsidDel="00875B39" w:rsidRDefault="005B60C7" w:rsidP="005B60C7">
      <w:pPr>
        <w:pStyle w:val="ListParagraph"/>
        <w:numPr>
          <w:ilvl w:val="0"/>
          <w:numId w:val="5"/>
        </w:numPr>
        <w:rPr>
          <w:del w:id="522" w:author="Omsaieswar Mulakaluri" w:date="2018-09-14T12:01:00Z"/>
          <w:moveTo w:id="523" w:author="Omsaieswar Mulakaluri" w:date="2018-09-14T11:58:00Z"/>
        </w:rPr>
      </w:pPr>
      <w:moveTo w:id="524" w:author="Omsaieswar Mulakaluri" w:date="2018-09-14T11:58:00Z">
        <w:del w:id="525" w:author="Omsaieswar Mulakaluri" w:date="2018-09-14T12:01:00Z">
          <w:r w:rsidDel="00875B39">
            <w:delText>Create a method to validate the user name and password. If it is a valid one then the validation of the file path that is picked for file uploading needs to be verified.</w:delText>
          </w:r>
        </w:del>
      </w:moveTo>
    </w:p>
    <w:p w:rsidR="005B60C7" w:rsidRPr="004D790F" w:rsidDel="00875B39" w:rsidRDefault="005B60C7" w:rsidP="005B60C7">
      <w:pPr>
        <w:pStyle w:val="ListParagraph"/>
        <w:numPr>
          <w:ilvl w:val="0"/>
          <w:numId w:val="5"/>
        </w:numPr>
        <w:rPr>
          <w:del w:id="526" w:author="Omsaieswar Mulakaluri" w:date="2018-09-14T12:01:00Z"/>
          <w:moveTo w:id="527" w:author="Omsaieswar Mulakaluri" w:date="2018-09-14T11:58:00Z"/>
        </w:rPr>
      </w:pPr>
      <w:moveTo w:id="528" w:author="Omsaieswar Mulakaluri" w:date="2018-09-14T11:58:00Z">
        <w:del w:id="529" w:author="Omsaieswar Mulakaluri" w:date="2018-09-14T12:01:00Z">
          <w:r w:rsidDel="00875B39">
            <w:delText xml:space="preserve">Once both the validations are done then Packet Uploading process needs to start. </w:delText>
          </w:r>
        </w:del>
      </w:moveTo>
    </w:p>
    <w:moveToRangeEnd w:id="519"/>
    <w:p w:rsidR="005B60C7" w:rsidRPr="004D790F" w:rsidRDefault="005B60C7">
      <w:pPr>
        <w:pStyle w:val="ListParagraph"/>
        <w:ind w:left="1440"/>
        <w:pPrChange w:id="530" w:author="Omsaieswar Mulakaluri" w:date="2018-09-14T11:58:00Z">
          <w:pPr>
            <w:pStyle w:val="ListParagraph"/>
            <w:numPr>
              <w:numId w:val="5"/>
            </w:numPr>
            <w:ind w:left="1440" w:hanging="360"/>
          </w:pPr>
        </w:pPrChange>
      </w:pPr>
    </w:p>
    <w:p w:rsidR="005B60C7" w:rsidRDefault="005B60C7" w:rsidP="005B60C7">
      <w:pPr>
        <w:ind w:left="1080"/>
        <w:rPr>
          <w:ins w:id="531" w:author="Omsaieswar Mulakaluri" w:date="2018-09-14T11:58:00Z"/>
          <w:b/>
        </w:rPr>
      </w:pPr>
      <w:ins w:id="532" w:author="Omsaieswar Mulakaluri" w:date="2018-09-14T11:58:00Z">
        <w:r>
          <w:rPr>
            <w:b/>
          </w:rPr>
          <w:t>Assumptions</w:t>
        </w:r>
        <w:r w:rsidRPr="006F2014">
          <w:rPr>
            <w:b/>
          </w:rPr>
          <w:t>:</w:t>
        </w:r>
      </w:ins>
    </w:p>
    <w:p w:rsidR="00E95EE5" w:rsidRDefault="00E95EE5" w:rsidP="005B60C7">
      <w:pPr>
        <w:pStyle w:val="ListParagraph"/>
        <w:numPr>
          <w:ilvl w:val="0"/>
          <w:numId w:val="5"/>
        </w:numPr>
        <w:rPr>
          <w:ins w:id="533" w:author="Omsaieswar Mulakaluri" w:date="2018-09-14T12:08:00Z"/>
        </w:rPr>
      </w:pPr>
      <w:ins w:id="534" w:author="Omsaieswar Mulakaluri" w:date="2018-09-14T12:08:00Z">
        <w:r>
          <w:t xml:space="preserve">The </w:t>
        </w:r>
      </w:ins>
      <w:ins w:id="535" w:author="Omsaieswar Mulakaluri" w:date="2018-09-14T12:09:00Z">
        <w:r>
          <w:t>supervisor</w:t>
        </w:r>
      </w:ins>
      <w:ins w:id="536" w:author="Omsaieswar Mulakaluri" w:date="2018-09-14T12:08:00Z">
        <w:r>
          <w:t xml:space="preserve"> has the </w:t>
        </w:r>
      </w:ins>
      <w:ins w:id="537" w:author="Omsaieswar Mulakaluri" w:date="2018-09-14T12:09:00Z">
        <w:r>
          <w:t>privileges</w:t>
        </w:r>
      </w:ins>
      <w:ins w:id="538" w:author="Omsaieswar Mulakaluri" w:date="2018-09-14T12:08:00Z">
        <w:r>
          <w:t xml:space="preserve"> to upload</w:t>
        </w:r>
      </w:ins>
      <w:ins w:id="539" w:author="Omsaieswar Mulakaluri" w:date="2018-09-14T12:09:00Z">
        <w:r w:rsidR="00C41CEB">
          <w:t xml:space="preserve"> the packets</w:t>
        </w:r>
      </w:ins>
      <w:ins w:id="540" w:author="Omsaieswar Mulakaluri" w:date="2018-09-14T12:08:00Z">
        <w:r>
          <w:t>.</w:t>
        </w:r>
      </w:ins>
    </w:p>
    <w:p w:rsidR="005B60C7" w:rsidRDefault="00127A4A" w:rsidP="005B60C7">
      <w:pPr>
        <w:pStyle w:val="ListParagraph"/>
        <w:numPr>
          <w:ilvl w:val="0"/>
          <w:numId w:val="5"/>
        </w:numPr>
        <w:rPr>
          <w:ins w:id="541" w:author="Omsaieswar Mulakaluri" w:date="2018-09-14T11:58:00Z"/>
        </w:rPr>
      </w:pPr>
      <w:ins w:id="542" w:author="Omsaieswar Mulakaluri" w:date="2018-09-14T11:58:00Z">
        <w:r>
          <w:t>The packet status should be synched.</w:t>
        </w:r>
      </w:ins>
    </w:p>
    <w:p w:rsidR="00127A4A" w:rsidRDefault="00127A4A" w:rsidP="005B60C7">
      <w:pPr>
        <w:pStyle w:val="ListParagraph"/>
        <w:numPr>
          <w:ilvl w:val="0"/>
          <w:numId w:val="5"/>
        </w:numPr>
        <w:rPr>
          <w:ins w:id="543" w:author="Omsaieswar Mulakaluri" w:date="2018-09-14T11:59:00Z"/>
        </w:rPr>
      </w:pPr>
      <w:ins w:id="544" w:author="Omsaieswar Mulakaluri" w:date="2018-09-14T11:59:00Z">
        <w:r>
          <w:t>The packet export should be happen from the same application.</w:t>
        </w:r>
      </w:ins>
    </w:p>
    <w:p w:rsidR="00127A4A" w:rsidRDefault="00127A4A" w:rsidP="005B60C7">
      <w:pPr>
        <w:pStyle w:val="ListParagraph"/>
        <w:numPr>
          <w:ilvl w:val="0"/>
          <w:numId w:val="5"/>
        </w:numPr>
        <w:rPr>
          <w:ins w:id="545" w:author="Omsaieswar Mulakaluri" w:date="2018-09-14T11:59:00Z"/>
        </w:rPr>
      </w:pPr>
      <w:ins w:id="546" w:author="Omsaieswar Mulakaluri" w:date="2018-09-14T11:59:00Z">
        <w:r>
          <w:t>The packet is properly validated and approved.</w:t>
        </w:r>
      </w:ins>
    </w:p>
    <w:p w:rsidR="00127A4A" w:rsidRDefault="00127A4A" w:rsidP="005B60C7">
      <w:pPr>
        <w:pStyle w:val="ListParagraph"/>
        <w:numPr>
          <w:ilvl w:val="0"/>
          <w:numId w:val="5"/>
        </w:numPr>
        <w:rPr>
          <w:ins w:id="547" w:author="Omsaieswar Mulakaluri" w:date="2018-09-14T11:58:00Z"/>
        </w:rPr>
      </w:pPr>
      <w:ins w:id="548" w:author="Omsaieswar Mulakaluri" w:date="2018-09-14T11:59:00Z">
        <w:r>
          <w:t>The export location where the packets resides the folder of [&lt;Agency Code&gt;/&lt;Station Code&gt;/&lt;Date Time</w:t>
        </w:r>
      </w:ins>
      <w:ins w:id="549" w:author="Omsaieswar Mulakaluri" w:date="2018-09-14T12:00:00Z">
        <w:r>
          <w:t xml:space="preserve"> </w:t>
        </w:r>
      </w:ins>
      <w:ins w:id="550" w:author="Omsaieswar Mulakaluri" w:date="2018-09-14T11:59:00Z">
        <w:r>
          <w:t>Stamp Folder&gt;</w:t>
        </w:r>
      </w:ins>
      <w:ins w:id="551" w:author="Omsaieswar Mulakaluri" w:date="2018-09-14T12:00:00Z">
        <w:r>
          <w:t>]</w:t>
        </w:r>
      </w:ins>
    </w:p>
    <w:p w:rsidR="005B60C7" w:rsidRPr="004D790F" w:rsidRDefault="00DF76DD" w:rsidP="005B60C7">
      <w:pPr>
        <w:pStyle w:val="ListParagraph"/>
        <w:numPr>
          <w:ilvl w:val="0"/>
          <w:numId w:val="5"/>
        </w:numPr>
        <w:rPr>
          <w:ins w:id="552" w:author="Omsaieswar Mulakaluri" w:date="2018-09-14T11:58:00Z"/>
        </w:rPr>
      </w:pPr>
      <w:ins w:id="553" w:author="Omsaieswar Mulakaluri" w:date="2018-09-14T12:00:00Z">
        <w:r>
          <w:t>Valid SSH key should be available for connect to the Enrollment server</w:t>
        </w:r>
      </w:ins>
      <w:ins w:id="554" w:author="Omsaieswar Mulakaluri" w:date="2018-09-14T11:58:00Z">
        <w:r w:rsidR="005B60C7">
          <w:t xml:space="preserve">. </w:t>
        </w:r>
      </w:ins>
    </w:p>
    <w:p w:rsidR="002351E5" w:rsidRDefault="002351E5" w:rsidP="002B1BA6">
      <w:pPr>
        <w:pStyle w:val="ListParagraph"/>
        <w:ind w:left="1440"/>
      </w:pPr>
    </w:p>
    <w:p w:rsidR="002351E5" w:rsidRDefault="002351E5" w:rsidP="002351E5">
      <w:pPr>
        <w:pStyle w:val="Heading3"/>
      </w:pPr>
      <w:bookmarkStart w:id="555" w:name="_Toc524000505"/>
      <w:bookmarkStart w:id="556" w:name="_Toc525842940"/>
      <w:r w:rsidRPr="008763B3">
        <w:lastRenderedPageBreak/>
        <w:t>Validations</w:t>
      </w:r>
      <w:r>
        <w:t>:</w:t>
      </w:r>
      <w:bookmarkEnd w:id="555"/>
      <w:bookmarkEnd w:id="556"/>
    </w:p>
    <w:p w:rsidR="00FA0E5C" w:rsidRDefault="00FA0E5C" w:rsidP="002351E5">
      <w:pPr>
        <w:pStyle w:val="ListParagraph"/>
        <w:numPr>
          <w:ilvl w:val="0"/>
          <w:numId w:val="5"/>
        </w:numPr>
        <w:rPr>
          <w:ins w:id="557" w:author="Omsaieswar Mulakaluri" w:date="2018-09-14T11:36:00Z"/>
        </w:rPr>
      </w:pPr>
      <w:ins w:id="558" w:author="Omsaieswar Mulakaluri" w:date="2018-09-14T11:36:00Z">
        <w:r>
          <w:t>Uploading file path should be validated against the DB path of the export folder path.</w:t>
        </w:r>
      </w:ins>
      <w:ins w:id="559" w:author="Omsaieswar Mulakaluri" w:date="2018-09-14T11:40:00Z">
        <w:r w:rsidR="00565933">
          <w:t xml:space="preserve"> [File Path should be : &lt;</w:t>
        </w:r>
        <w:proofErr w:type="spellStart"/>
        <w:r w:rsidR="00565933">
          <w:t>folderpath</w:t>
        </w:r>
        <w:proofErr w:type="spellEnd"/>
        <w:r w:rsidR="00565933">
          <w:t>&gt;/&lt;</w:t>
        </w:r>
        <w:proofErr w:type="spellStart"/>
        <w:r w:rsidR="00565933">
          <w:t>AgencyCode</w:t>
        </w:r>
        <w:proofErr w:type="spellEnd"/>
        <w:r w:rsidR="00565933">
          <w:t xml:space="preserve">&gt;/&lt;Station Code&gt;/&lt;Date </w:t>
        </w:r>
      </w:ins>
      <w:ins w:id="560" w:author="Omsaieswar Mulakaluri" w:date="2018-09-14T11:41:00Z">
        <w:r w:rsidR="00565933">
          <w:t>–</w:t>
        </w:r>
      </w:ins>
      <w:ins w:id="561" w:author="Omsaieswar Mulakaluri" w:date="2018-09-14T11:40:00Z">
        <w:r w:rsidR="00565933">
          <w:t xml:space="preserve">Time </w:t>
        </w:r>
      </w:ins>
      <w:ins w:id="562" w:author="Omsaieswar Mulakaluri" w:date="2018-09-14T11:41:00Z">
        <w:r w:rsidR="00565933">
          <w:t>Stamp&gt;/&lt;Each Packet ZIP&gt;</w:t>
        </w:r>
      </w:ins>
    </w:p>
    <w:p w:rsidR="00FA0E5C" w:rsidRDefault="00FA0E5C" w:rsidP="002351E5">
      <w:pPr>
        <w:pStyle w:val="ListParagraph"/>
        <w:numPr>
          <w:ilvl w:val="0"/>
          <w:numId w:val="5"/>
        </w:numPr>
        <w:rPr>
          <w:ins w:id="563" w:author="Omsaieswar Mulakaluri" w:date="2018-09-14T11:36:00Z"/>
        </w:rPr>
      </w:pPr>
      <w:ins w:id="564" w:author="Omsaieswar Mulakaluri" w:date="2018-09-14T11:36:00Z">
        <w:r>
          <w:t>Always only one packet should be uploaded via FTP</w:t>
        </w:r>
      </w:ins>
      <w:ins w:id="565" w:author="Omsaieswar Mulakaluri" w:date="2018-09-14T11:38:00Z">
        <w:r w:rsidR="00DB7772">
          <w:t>.</w:t>
        </w:r>
      </w:ins>
    </w:p>
    <w:p w:rsidR="00FA0E5C" w:rsidRDefault="00FA0E5C" w:rsidP="002351E5">
      <w:pPr>
        <w:pStyle w:val="ListParagraph"/>
        <w:numPr>
          <w:ilvl w:val="0"/>
          <w:numId w:val="5"/>
        </w:numPr>
        <w:rPr>
          <w:ins w:id="566" w:author="Omsaieswar Mulakaluri" w:date="2018-09-14T11:36:00Z"/>
        </w:rPr>
      </w:pPr>
      <w:ins w:id="567" w:author="Omsaieswar Mulakaluri" w:date="2018-09-14T11:37:00Z">
        <w:r>
          <w:t>Each packet status should be inserted to the ENROLLMENT and ENRL_TRANSACTIONS table.</w:t>
        </w:r>
      </w:ins>
    </w:p>
    <w:p w:rsidR="002351E5" w:rsidRDefault="00E84244" w:rsidP="002351E5">
      <w:pPr>
        <w:pStyle w:val="ListParagraph"/>
        <w:numPr>
          <w:ilvl w:val="0"/>
          <w:numId w:val="5"/>
        </w:numPr>
      </w:pPr>
      <w:r>
        <w:t>User Authentication needs to be done.</w:t>
      </w:r>
    </w:p>
    <w:p w:rsidR="00E84244" w:rsidRDefault="00E84244" w:rsidP="002351E5">
      <w:pPr>
        <w:pStyle w:val="ListParagraph"/>
        <w:numPr>
          <w:ilvl w:val="0"/>
          <w:numId w:val="5"/>
        </w:numPr>
      </w:pPr>
      <w:r>
        <w:t>FTP connection status needs to be checked</w:t>
      </w:r>
      <w:ins w:id="568" w:author="Omsaieswar Mulakaluri" w:date="2018-09-14T11:38:00Z">
        <w:r w:rsidR="00433161">
          <w:t xml:space="preserve"> with SSH Key</w:t>
        </w:r>
      </w:ins>
      <w:r>
        <w:t>.</w:t>
      </w:r>
    </w:p>
    <w:p w:rsidR="00E84244" w:rsidRDefault="0081340E" w:rsidP="002351E5">
      <w:pPr>
        <w:pStyle w:val="ListParagraph"/>
        <w:numPr>
          <w:ilvl w:val="0"/>
          <w:numId w:val="5"/>
        </w:numPr>
        <w:rPr>
          <w:ins w:id="569" w:author="Omsaieswar Mulakaluri" w:date="2018-09-14T11:38:00Z"/>
        </w:rPr>
      </w:pPr>
      <w:ins w:id="570" w:author="Omsaieswar Mulakaluri" w:date="2018-09-14T11:39:00Z">
        <w:r>
          <w:t>Able to upload manually and automatic [batch job]</w:t>
        </w:r>
      </w:ins>
      <w:del w:id="571" w:author="Omsaieswar Mulakaluri" w:date="2018-09-14T11:39:00Z">
        <w:r w:rsidR="00E84244" w:rsidDel="0081340E">
          <w:delText>File Path validation needs to be done.</w:delText>
        </w:r>
      </w:del>
    </w:p>
    <w:p w:rsidR="003469B6" w:rsidRDefault="003469B6" w:rsidP="002351E5">
      <w:pPr>
        <w:pStyle w:val="ListParagraph"/>
        <w:numPr>
          <w:ilvl w:val="0"/>
          <w:numId w:val="5"/>
        </w:numPr>
      </w:pPr>
      <w:ins w:id="572" w:author="Omsaieswar Mulakaluri" w:date="2018-09-14T11:38:00Z">
        <w:r>
          <w:t>While uploading only packets which are not uploaded should be upload.</w:t>
        </w:r>
      </w:ins>
    </w:p>
    <w:p w:rsidR="002351E5" w:rsidRPr="00F959D4" w:rsidRDefault="002351E5" w:rsidP="002351E5"/>
    <w:p w:rsidR="002351E5" w:rsidRDefault="002351E5" w:rsidP="002351E5">
      <w:pPr>
        <w:pStyle w:val="Heading2"/>
      </w:pPr>
      <w:bookmarkStart w:id="573" w:name="_Toc525842941"/>
      <w:r>
        <w:t>Class Diagram</w:t>
      </w:r>
      <w:bookmarkEnd w:id="573"/>
    </w:p>
    <w:p w:rsidR="002351E5" w:rsidRDefault="00E84244" w:rsidP="002351E5">
      <w:pPr>
        <w:ind w:left="576"/>
        <w:rPr>
          <w:b/>
        </w:rPr>
      </w:pPr>
      <w:r>
        <w:rPr>
          <w:b/>
        </w:rPr>
        <w:t>Packet Upload</w:t>
      </w:r>
    </w:p>
    <w:p w:rsidR="002351E5" w:rsidRPr="00952FF4" w:rsidRDefault="002351E5" w:rsidP="002351E5">
      <w:pPr>
        <w:ind w:left="576"/>
        <w:rPr>
          <w:b/>
        </w:rPr>
      </w:pPr>
      <w:r>
        <w:rPr>
          <w:b/>
        </w:rPr>
        <w:tab/>
      </w:r>
      <w:r>
        <w:rPr>
          <w:b/>
        </w:rPr>
        <w:tab/>
      </w:r>
      <w:r>
        <w:rPr>
          <w:b/>
        </w:rPr>
        <w:tab/>
      </w:r>
      <w:r>
        <w:rPr>
          <w:b/>
        </w:rPr>
        <w:tab/>
      </w:r>
      <w:r w:rsidR="002B6063">
        <w:rPr>
          <w:b/>
        </w:rPr>
        <w:object w:dxaOrig="1376" w:dyaOrig="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4.5pt" o:ole="">
            <v:imagedata r:id="rId14" o:title=""/>
          </v:shape>
          <o:OLEObject Type="Embed" ProgID="Package" ShapeID="_x0000_i1025" DrawAspect="Icon" ObjectID="_1599584766" r:id="rId15"/>
        </w:object>
      </w:r>
    </w:p>
    <w:p w:rsidR="002351E5" w:rsidRDefault="002351E5" w:rsidP="002351E5"/>
    <w:p w:rsidR="00E84244" w:rsidRDefault="00E84244" w:rsidP="002351E5"/>
    <w:p w:rsidR="0082025E" w:rsidDel="002B6063" w:rsidRDefault="0082025E" w:rsidP="002351E5">
      <w:pPr>
        <w:rPr>
          <w:del w:id="574" w:author="Omsaieswar Mulakaluri" w:date="2018-09-14T11:40:00Z"/>
        </w:rPr>
      </w:pPr>
    </w:p>
    <w:p w:rsidR="00E84244" w:rsidRDefault="00E84244" w:rsidP="002351E5"/>
    <w:p w:rsidR="002351E5" w:rsidRDefault="002351E5" w:rsidP="002351E5">
      <w:pPr>
        <w:pStyle w:val="Heading2"/>
      </w:pPr>
      <w:bookmarkStart w:id="575" w:name="_Toc525842942"/>
      <w:r>
        <w:t>Sequence Diagram</w:t>
      </w:r>
      <w:bookmarkEnd w:id="575"/>
    </w:p>
    <w:p w:rsidR="002351E5" w:rsidRDefault="00E84244" w:rsidP="002351E5">
      <w:pPr>
        <w:ind w:left="576"/>
        <w:rPr>
          <w:b/>
        </w:rPr>
      </w:pPr>
      <w:r>
        <w:rPr>
          <w:b/>
        </w:rPr>
        <w:t>Packet Upload</w:t>
      </w:r>
    </w:p>
    <w:p w:rsidR="002351E5" w:rsidRDefault="002351E5" w:rsidP="002351E5">
      <w:pPr>
        <w:ind w:left="576"/>
        <w:rPr>
          <w:b/>
        </w:rPr>
      </w:pPr>
      <w:r>
        <w:rPr>
          <w:b/>
        </w:rPr>
        <w:tab/>
      </w:r>
      <w:r>
        <w:rPr>
          <w:b/>
        </w:rPr>
        <w:tab/>
      </w:r>
      <w:r>
        <w:rPr>
          <w:b/>
        </w:rPr>
        <w:tab/>
      </w:r>
      <w:r>
        <w:rPr>
          <w:b/>
        </w:rPr>
        <w:tab/>
      </w:r>
      <w:r w:rsidR="00E84244">
        <w:rPr>
          <w:b/>
        </w:rPr>
        <w:object w:dxaOrig="1508" w:dyaOrig="983">
          <v:shape id="_x0000_i1026" type="#_x0000_t75" style="width:75.5pt;height:49pt" o:ole="">
            <v:imagedata r:id="rId16" o:title=""/>
          </v:shape>
          <o:OLEObject Type="Embed" ProgID="Package" ShapeID="_x0000_i1026" DrawAspect="Icon" ObjectID="_1599584767" r:id="rId17"/>
        </w:object>
      </w:r>
    </w:p>
    <w:p w:rsidR="002351E5" w:rsidRPr="00D606CF" w:rsidRDefault="002351E5" w:rsidP="002351E5">
      <w:pPr>
        <w:rPr>
          <w:b/>
        </w:rPr>
      </w:pPr>
      <w:r>
        <w:rPr>
          <w:b/>
        </w:rPr>
        <w:br w:type="page"/>
      </w:r>
    </w:p>
    <w:p w:rsidR="002351E5" w:rsidRDefault="002351E5" w:rsidP="002351E5">
      <w:pPr>
        <w:pStyle w:val="Heading1"/>
      </w:pPr>
      <w:bookmarkStart w:id="576" w:name="_Toc525842943"/>
      <w:r>
        <w:lastRenderedPageBreak/>
        <w:t>Success / Error Code</w:t>
      </w:r>
      <w:bookmarkEnd w:id="576"/>
      <w:r>
        <w:t xml:space="preserve"> </w:t>
      </w:r>
    </w:p>
    <w:p w:rsidR="002351E5" w:rsidRDefault="005F767F" w:rsidP="002351E5">
      <w:pPr>
        <w:ind w:left="720"/>
      </w:pPr>
      <w:r>
        <w:t>While uploading the packet we need to check the status of the packet upload from the server.</w:t>
      </w:r>
    </w:p>
    <w:tbl>
      <w:tblPr>
        <w:tblStyle w:val="TableGrid"/>
        <w:tblW w:w="0" w:type="auto"/>
        <w:tblInd w:w="720" w:type="dxa"/>
        <w:tblLook w:val="04A0" w:firstRow="1" w:lastRow="0" w:firstColumn="1" w:lastColumn="0" w:noHBand="0" w:noVBand="1"/>
      </w:tblPr>
      <w:tblGrid>
        <w:gridCol w:w="2766"/>
        <w:gridCol w:w="2765"/>
        <w:gridCol w:w="2765"/>
      </w:tblGrid>
      <w:tr w:rsidR="002351E5" w:rsidRPr="00757636" w:rsidTr="00F0259B">
        <w:tc>
          <w:tcPr>
            <w:tcW w:w="2766" w:type="dxa"/>
            <w:shd w:val="clear" w:color="auto" w:fill="D9D9D9" w:themeFill="background1" w:themeFillShade="D9"/>
          </w:tcPr>
          <w:p w:rsidR="002351E5" w:rsidRPr="00757636" w:rsidRDefault="002351E5" w:rsidP="001562A8">
            <w:pPr>
              <w:jc w:val="center"/>
              <w:rPr>
                <w:b/>
              </w:rPr>
            </w:pPr>
            <w:r w:rsidRPr="00757636">
              <w:rPr>
                <w:b/>
              </w:rPr>
              <w:t>Code</w:t>
            </w:r>
          </w:p>
        </w:tc>
        <w:tc>
          <w:tcPr>
            <w:tcW w:w="2765" w:type="dxa"/>
            <w:shd w:val="clear" w:color="auto" w:fill="D9D9D9" w:themeFill="background1" w:themeFillShade="D9"/>
          </w:tcPr>
          <w:p w:rsidR="002351E5" w:rsidRPr="00757636" w:rsidRDefault="002351E5" w:rsidP="001562A8">
            <w:pPr>
              <w:jc w:val="center"/>
              <w:rPr>
                <w:b/>
              </w:rPr>
            </w:pPr>
            <w:r w:rsidRPr="00757636">
              <w:rPr>
                <w:b/>
              </w:rPr>
              <w:t>Type</w:t>
            </w:r>
          </w:p>
        </w:tc>
        <w:tc>
          <w:tcPr>
            <w:tcW w:w="2765" w:type="dxa"/>
            <w:shd w:val="clear" w:color="auto" w:fill="D9D9D9" w:themeFill="background1" w:themeFillShade="D9"/>
          </w:tcPr>
          <w:p w:rsidR="002351E5" w:rsidRPr="00757636" w:rsidRDefault="002351E5" w:rsidP="001562A8">
            <w:pPr>
              <w:jc w:val="center"/>
              <w:rPr>
                <w:b/>
              </w:rPr>
            </w:pPr>
            <w:r w:rsidRPr="00757636">
              <w:rPr>
                <w:b/>
              </w:rPr>
              <w:t>Message</w:t>
            </w:r>
          </w:p>
        </w:tc>
      </w:tr>
      <w:tr w:rsidR="002351E5" w:rsidDel="00F0259B" w:rsidTr="00F0259B">
        <w:trPr>
          <w:del w:id="577" w:author="Karthik Ramanan" w:date="2018-09-27T20:16:00Z"/>
        </w:trPr>
        <w:tc>
          <w:tcPr>
            <w:tcW w:w="2766" w:type="dxa"/>
          </w:tcPr>
          <w:p w:rsidR="002351E5" w:rsidDel="00F0259B" w:rsidRDefault="00C87243" w:rsidP="001562A8">
            <w:pPr>
              <w:rPr>
                <w:del w:id="578" w:author="Karthik Ramanan" w:date="2018-09-27T20:16:00Z"/>
              </w:rPr>
            </w:pPr>
            <w:del w:id="579" w:author="Karthik Ramanan" w:date="2018-09-27T20:16:00Z">
              <w:r w:rsidDel="00F0259B">
                <w:delText>450</w:delText>
              </w:r>
            </w:del>
          </w:p>
        </w:tc>
        <w:tc>
          <w:tcPr>
            <w:tcW w:w="2765" w:type="dxa"/>
          </w:tcPr>
          <w:p w:rsidR="002351E5" w:rsidDel="00F0259B" w:rsidRDefault="00C87243" w:rsidP="001562A8">
            <w:pPr>
              <w:rPr>
                <w:del w:id="580" w:author="Karthik Ramanan" w:date="2018-09-27T20:16:00Z"/>
              </w:rPr>
            </w:pPr>
            <w:del w:id="581" w:author="Karthik Ramanan" w:date="2018-09-27T20:16:00Z">
              <w:r w:rsidDel="00F0259B">
                <w:delText>Error</w:delText>
              </w:r>
            </w:del>
          </w:p>
        </w:tc>
        <w:tc>
          <w:tcPr>
            <w:tcW w:w="2765" w:type="dxa"/>
          </w:tcPr>
          <w:p w:rsidR="002351E5" w:rsidDel="00F0259B" w:rsidRDefault="00C87243" w:rsidP="001562A8">
            <w:pPr>
              <w:rPr>
                <w:del w:id="582" w:author="Karthik Ramanan" w:date="2018-09-27T20:16:00Z"/>
              </w:rPr>
            </w:pPr>
            <w:del w:id="583" w:author="Karthik Ramanan" w:date="2018-09-27T20:16:00Z">
              <w:r w:rsidDel="00F0259B">
                <w:delText>Requested File action not taken.</w:delText>
              </w:r>
            </w:del>
          </w:p>
        </w:tc>
      </w:tr>
      <w:tr w:rsidR="002351E5" w:rsidTr="00F0259B">
        <w:tc>
          <w:tcPr>
            <w:tcW w:w="2766" w:type="dxa"/>
          </w:tcPr>
          <w:p w:rsidR="002351E5" w:rsidRPr="000D73EB" w:rsidRDefault="00C87243" w:rsidP="001562A8">
            <w:del w:id="584" w:author="Karthik Ramanan" w:date="2018-09-27T20:16:00Z">
              <w:r w:rsidDel="00F0259B">
                <w:delText>213</w:delText>
              </w:r>
            </w:del>
            <w:ins w:id="585" w:author="Karthik Ramanan" w:date="2018-09-27T20:16:00Z">
              <w:r w:rsidR="00F0259B">
                <w:t>REG-PCC-000</w:t>
              </w:r>
            </w:ins>
          </w:p>
        </w:tc>
        <w:tc>
          <w:tcPr>
            <w:tcW w:w="2765" w:type="dxa"/>
          </w:tcPr>
          <w:p w:rsidR="002351E5" w:rsidRDefault="00C87243" w:rsidP="001562A8">
            <w:r>
              <w:t>Success</w:t>
            </w:r>
          </w:p>
        </w:tc>
        <w:tc>
          <w:tcPr>
            <w:tcW w:w="2765" w:type="dxa"/>
          </w:tcPr>
          <w:p w:rsidR="002351E5" w:rsidRDefault="00C87243" w:rsidP="001562A8">
            <w:r>
              <w:t>Status of the successful file transfer.</w:t>
            </w:r>
          </w:p>
        </w:tc>
      </w:tr>
      <w:tr w:rsidR="00F0259B" w:rsidTr="00F0259B">
        <w:trPr>
          <w:ins w:id="586" w:author="Karthik Ramanan" w:date="2018-09-27T20:16:00Z"/>
        </w:trPr>
        <w:tc>
          <w:tcPr>
            <w:tcW w:w="2766" w:type="dxa"/>
          </w:tcPr>
          <w:p w:rsidR="00F0259B" w:rsidRDefault="00F0259B" w:rsidP="00F24E67">
            <w:pPr>
              <w:rPr>
                <w:ins w:id="587" w:author="Karthik Ramanan" w:date="2018-09-27T20:16:00Z"/>
              </w:rPr>
            </w:pPr>
            <w:ins w:id="588" w:author="Karthik Ramanan" w:date="2018-09-27T20:16:00Z">
              <w:r>
                <w:t>REG-PCC-001</w:t>
              </w:r>
            </w:ins>
          </w:p>
        </w:tc>
        <w:tc>
          <w:tcPr>
            <w:tcW w:w="2765" w:type="dxa"/>
          </w:tcPr>
          <w:p w:rsidR="00F0259B" w:rsidRDefault="00F0259B" w:rsidP="00F24E67">
            <w:pPr>
              <w:rPr>
                <w:ins w:id="589" w:author="Karthik Ramanan" w:date="2018-09-27T20:16:00Z"/>
              </w:rPr>
            </w:pPr>
            <w:ins w:id="590" w:author="Karthik Ramanan" w:date="2018-09-27T20:16:00Z">
              <w:r>
                <w:t>Error</w:t>
              </w:r>
            </w:ins>
          </w:p>
        </w:tc>
        <w:tc>
          <w:tcPr>
            <w:tcW w:w="2765" w:type="dxa"/>
          </w:tcPr>
          <w:p w:rsidR="00F0259B" w:rsidRDefault="00F0259B" w:rsidP="00F24E67">
            <w:pPr>
              <w:rPr>
                <w:ins w:id="591" w:author="Karthik Ramanan" w:date="2018-09-27T20:16:00Z"/>
              </w:rPr>
            </w:pPr>
            <w:ins w:id="592" w:author="Karthik Ramanan" w:date="2018-09-27T20:16:00Z">
              <w:r>
                <w:t>Requested File action not taken.</w:t>
              </w:r>
            </w:ins>
          </w:p>
        </w:tc>
      </w:tr>
    </w:tbl>
    <w:p w:rsidR="002351E5" w:rsidRPr="00D319A3" w:rsidRDefault="002351E5" w:rsidP="002351E5">
      <w:pPr>
        <w:ind w:left="720"/>
      </w:pPr>
    </w:p>
    <w:p w:rsidR="002351E5" w:rsidRPr="00417D3F" w:rsidDel="000D718F" w:rsidRDefault="002351E5" w:rsidP="000D718F">
      <w:pPr>
        <w:ind w:left="720"/>
        <w:rPr>
          <w:del w:id="593" w:author="Karthik Ramanan" w:date="2018-09-27T20:17:00Z"/>
          <w:b/>
        </w:rPr>
        <w:pPrChange w:id="594" w:author="Karthik Ramanan" w:date="2018-09-27T20:17:00Z">
          <w:pPr>
            <w:ind w:left="720"/>
          </w:pPr>
        </w:pPrChange>
      </w:pPr>
      <w:r w:rsidRPr="002303F4">
        <w:rPr>
          <w:b/>
          <w:u w:val="single"/>
        </w:rPr>
        <w:t>Audit LOG</w:t>
      </w:r>
      <w:r w:rsidRPr="00417D3F">
        <w:rPr>
          <w:b/>
        </w:rPr>
        <w:t>:</w:t>
      </w:r>
      <w:r>
        <w:rPr>
          <w:b/>
        </w:rPr>
        <w:t xml:space="preserve"> </w:t>
      </w:r>
      <w:r w:rsidRPr="0074228A">
        <w:t>Following status should be logged into the Audit Manager while processing the packets</w:t>
      </w:r>
      <w:r>
        <w:rPr>
          <w:b/>
        </w:rPr>
        <w:t>.</w:t>
      </w:r>
      <w:ins w:id="595" w:author="Karthik Ramanan" w:date="2018-09-27T20:17:00Z">
        <w:r w:rsidR="000D718F" w:rsidRPr="00417D3F" w:rsidDel="000D718F">
          <w:rPr>
            <w:b/>
          </w:rPr>
          <w:t xml:space="preserve"> </w:t>
        </w:r>
      </w:ins>
    </w:p>
    <w:tbl>
      <w:tblPr>
        <w:tblStyle w:val="TableGrid"/>
        <w:tblW w:w="0" w:type="auto"/>
        <w:tblInd w:w="720" w:type="dxa"/>
        <w:tblLook w:val="04A0" w:firstRow="1" w:lastRow="0" w:firstColumn="1" w:lastColumn="0" w:noHBand="0" w:noVBand="1"/>
      </w:tblPr>
      <w:tblGrid>
        <w:gridCol w:w="2582"/>
        <w:gridCol w:w="2980"/>
      </w:tblGrid>
      <w:tr w:rsidR="002351E5" w:rsidRPr="00341193" w:rsidDel="000D718F" w:rsidTr="001562A8">
        <w:trPr>
          <w:del w:id="596" w:author="Karthik Ramanan" w:date="2018-09-27T20:17:00Z"/>
        </w:trPr>
        <w:tc>
          <w:tcPr>
            <w:tcW w:w="2582" w:type="dxa"/>
            <w:shd w:val="clear" w:color="auto" w:fill="BFBFBF" w:themeFill="background1" w:themeFillShade="BF"/>
          </w:tcPr>
          <w:p w:rsidR="002351E5" w:rsidRPr="00341193" w:rsidDel="000D718F" w:rsidRDefault="002351E5" w:rsidP="000D718F">
            <w:pPr>
              <w:ind w:left="720"/>
              <w:rPr>
                <w:del w:id="597" w:author="Karthik Ramanan" w:date="2018-09-27T20:17:00Z"/>
                <w:b/>
              </w:rPr>
              <w:pPrChange w:id="598" w:author="Karthik Ramanan" w:date="2018-09-27T20:17:00Z">
                <w:pPr>
                  <w:jc w:val="center"/>
                </w:pPr>
              </w:pPrChange>
            </w:pPr>
            <w:del w:id="599" w:author="Karthik Ramanan" w:date="2018-09-27T20:17:00Z">
              <w:r w:rsidRPr="00341193" w:rsidDel="000D718F">
                <w:rPr>
                  <w:b/>
                </w:rPr>
                <w:delText>Type</w:delText>
              </w:r>
            </w:del>
          </w:p>
        </w:tc>
        <w:tc>
          <w:tcPr>
            <w:tcW w:w="2980" w:type="dxa"/>
            <w:shd w:val="clear" w:color="auto" w:fill="BFBFBF" w:themeFill="background1" w:themeFillShade="BF"/>
          </w:tcPr>
          <w:p w:rsidR="002351E5" w:rsidRPr="00341193" w:rsidDel="000D718F" w:rsidRDefault="002351E5" w:rsidP="000D718F">
            <w:pPr>
              <w:ind w:left="720"/>
              <w:rPr>
                <w:del w:id="600" w:author="Karthik Ramanan" w:date="2018-09-27T20:17:00Z"/>
                <w:b/>
              </w:rPr>
              <w:pPrChange w:id="601" w:author="Karthik Ramanan" w:date="2018-09-27T20:17:00Z">
                <w:pPr>
                  <w:jc w:val="center"/>
                </w:pPr>
              </w:pPrChange>
            </w:pPr>
            <w:del w:id="602" w:author="Karthik Ramanan" w:date="2018-09-27T20:17:00Z">
              <w:r w:rsidRPr="00341193" w:rsidDel="000D718F">
                <w:rPr>
                  <w:b/>
                </w:rPr>
                <w:delText>Description</w:delText>
              </w:r>
            </w:del>
          </w:p>
        </w:tc>
      </w:tr>
      <w:tr w:rsidR="002351E5" w:rsidDel="000D718F" w:rsidTr="001562A8">
        <w:trPr>
          <w:del w:id="603" w:author="Karthik Ramanan" w:date="2018-09-27T20:17:00Z"/>
        </w:trPr>
        <w:tc>
          <w:tcPr>
            <w:tcW w:w="2582" w:type="dxa"/>
          </w:tcPr>
          <w:p w:rsidR="002351E5" w:rsidDel="000D718F" w:rsidRDefault="002351E5" w:rsidP="000D718F">
            <w:pPr>
              <w:ind w:left="720"/>
              <w:rPr>
                <w:del w:id="604" w:author="Karthik Ramanan" w:date="2018-09-27T20:17:00Z"/>
              </w:rPr>
              <w:pPrChange w:id="605" w:author="Karthik Ramanan" w:date="2018-09-27T20:17:00Z">
                <w:pPr/>
              </w:pPrChange>
            </w:pPr>
          </w:p>
        </w:tc>
        <w:tc>
          <w:tcPr>
            <w:tcW w:w="2980" w:type="dxa"/>
          </w:tcPr>
          <w:p w:rsidR="002351E5" w:rsidDel="000D718F" w:rsidRDefault="002351E5" w:rsidP="000D718F">
            <w:pPr>
              <w:ind w:left="720"/>
              <w:rPr>
                <w:del w:id="606" w:author="Karthik Ramanan" w:date="2018-09-27T20:17:00Z"/>
              </w:rPr>
              <w:pPrChange w:id="607" w:author="Karthik Ramanan" w:date="2018-09-27T20:17:00Z">
                <w:pPr/>
              </w:pPrChange>
            </w:pPr>
          </w:p>
        </w:tc>
      </w:tr>
      <w:tr w:rsidR="002351E5" w:rsidDel="000D718F" w:rsidTr="001562A8">
        <w:trPr>
          <w:del w:id="608" w:author="Karthik Ramanan" w:date="2018-09-27T20:17:00Z"/>
        </w:trPr>
        <w:tc>
          <w:tcPr>
            <w:tcW w:w="2582" w:type="dxa"/>
          </w:tcPr>
          <w:p w:rsidR="002351E5" w:rsidDel="000D718F" w:rsidRDefault="002351E5" w:rsidP="000D718F">
            <w:pPr>
              <w:ind w:left="720"/>
              <w:rPr>
                <w:del w:id="609" w:author="Karthik Ramanan" w:date="2018-09-27T20:17:00Z"/>
              </w:rPr>
              <w:pPrChange w:id="610" w:author="Karthik Ramanan" w:date="2018-09-27T20:17:00Z">
                <w:pPr/>
              </w:pPrChange>
            </w:pPr>
          </w:p>
        </w:tc>
        <w:tc>
          <w:tcPr>
            <w:tcW w:w="2980" w:type="dxa"/>
          </w:tcPr>
          <w:p w:rsidR="002351E5" w:rsidDel="000D718F" w:rsidRDefault="002351E5" w:rsidP="000D718F">
            <w:pPr>
              <w:ind w:left="720"/>
              <w:rPr>
                <w:del w:id="611" w:author="Karthik Ramanan" w:date="2018-09-27T20:17:00Z"/>
              </w:rPr>
              <w:pPrChange w:id="612" w:author="Karthik Ramanan" w:date="2018-09-27T20:17:00Z">
                <w:pPr/>
              </w:pPrChange>
            </w:pPr>
          </w:p>
        </w:tc>
      </w:tr>
      <w:tr w:rsidR="002351E5" w:rsidDel="000D718F" w:rsidTr="001562A8">
        <w:trPr>
          <w:del w:id="613" w:author="Karthik Ramanan" w:date="2018-09-27T20:17:00Z"/>
        </w:trPr>
        <w:tc>
          <w:tcPr>
            <w:tcW w:w="2582" w:type="dxa"/>
          </w:tcPr>
          <w:p w:rsidR="002351E5" w:rsidDel="000D718F" w:rsidRDefault="002351E5" w:rsidP="000D718F">
            <w:pPr>
              <w:ind w:left="720"/>
              <w:rPr>
                <w:del w:id="614" w:author="Karthik Ramanan" w:date="2018-09-27T20:17:00Z"/>
              </w:rPr>
              <w:pPrChange w:id="615" w:author="Karthik Ramanan" w:date="2018-09-27T20:17:00Z">
                <w:pPr/>
              </w:pPrChange>
            </w:pPr>
          </w:p>
        </w:tc>
        <w:tc>
          <w:tcPr>
            <w:tcW w:w="2980" w:type="dxa"/>
          </w:tcPr>
          <w:p w:rsidR="002351E5" w:rsidDel="000D718F" w:rsidRDefault="002351E5" w:rsidP="000D718F">
            <w:pPr>
              <w:ind w:left="720"/>
              <w:rPr>
                <w:del w:id="616" w:author="Karthik Ramanan" w:date="2018-09-27T20:17:00Z"/>
              </w:rPr>
              <w:pPrChange w:id="617" w:author="Karthik Ramanan" w:date="2018-09-27T20:17:00Z">
                <w:pPr/>
              </w:pPrChange>
            </w:pPr>
          </w:p>
        </w:tc>
      </w:tr>
      <w:tr w:rsidR="002351E5" w:rsidDel="000D718F" w:rsidTr="001562A8">
        <w:trPr>
          <w:del w:id="618" w:author="Karthik Ramanan" w:date="2018-09-27T20:17:00Z"/>
        </w:trPr>
        <w:tc>
          <w:tcPr>
            <w:tcW w:w="2582" w:type="dxa"/>
          </w:tcPr>
          <w:p w:rsidR="002351E5" w:rsidDel="000D718F" w:rsidRDefault="002351E5" w:rsidP="000D718F">
            <w:pPr>
              <w:ind w:left="720"/>
              <w:rPr>
                <w:del w:id="619" w:author="Karthik Ramanan" w:date="2018-09-27T20:17:00Z"/>
              </w:rPr>
              <w:pPrChange w:id="620" w:author="Karthik Ramanan" w:date="2018-09-27T20:17:00Z">
                <w:pPr/>
              </w:pPrChange>
            </w:pPr>
          </w:p>
        </w:tc>
        <w:tc>
          <w:tcPr>
            <w:tcW w:w="2980" w:type="dxa"/>
          </w:tcPr>
          <w:p w:rsidR="002351E5" w:rsidDel="000D718F" w:rsidRDefault="002351E5" w:rsidP="000D718F">
            <w:pPr>
              <w:ind w:left="720"/>
              <w:rPr>
                <w:del w:id="621" w:author="Karthik Ramanan" w:date="2018-09-27T20:17:00Z"/>
              </w:rPr>
              <w:pPrChange w:id="622" w:author="Karthik Ramanan" w:date="2018-09-27T20:17:00Z">
                <w:pPr/>
              </w:pPrChange>
            </w:pPr>
          </w:p>
        </w:tc>
      </w:tr>
      <w:tr w:rsidR="002351E5" w:rsidDel="000D718F" w:rsidTr="001562A8">
        <w:trPr>
          <w:del w:id="623" w:author="Karthik Ramanan" w:date="2018-09-27T20:17:00Z"/>
        </w:trPr>
        <w:tc>
          <w:tcPr>
            <w:tcW w:w="2582" w:type="dxa"/>
          </w:tcPr>
          <w:p w:rsidR="002351E5" w:rsidDel="000D718F" w:rsidRDefault="002351E5" w:rsidP="000D718F">
            <w:pPr>
              <w:ind w:left="720"/>
              <w:rPr>
                <w:del w:id="624" w:author="Karthik Ramanan" w:date="2018-09-27T20:17:00Z"/>
              </w:rPr>
              <w:pPrChange w:id="625" w:author="Karthik Ramanan" w:date="2018-09-27T20:17:00Z">
                <w:pPr/>
              </w:pPrChange>
            </w:pPr>
          </w:p>
        </w:tc>
        <w:tc>
          <w:tcPr>
            <w:tcW w:w="2980" w:type="dxa"/>
          </w:tcPr>
          <w:p w:rsidR="002351E5" w:rsidDel="000D718F" w:rsidRDefault="002351E5" w:rsidP="000D718F">
            <w:pPr>
              <w:ind w:left="720"/>
              <w:rPr>
                <w:del w:id="626" w:author="Karthik Ramanan" w:date="2018-09-27T20:17:00Z"/>
              </w:rPr>
              <w:pPrChange w:id="627" w:author="Karthik Ramanan" w:date="2018-09-27T20:17:00Z">
                <w:pPr/>
              </w:pPrChange>
            </w:pPr>
          </w:p>
        </w:tc>
      </w:tr>
      <w:tr w:rsidR="002351E5" w:rsidDel="000D718F" w:rsidTr="001562A8">
        <w:trPr>
          <w:del w:id="628" w:author="Karthik Ramanan" w:date="2018-09-27T20:17:00Z"/>
        </w:trPr>
        <w:tc>
          <w:tcPr>
            <w:tcW w:w="2582" w:type="dxa"/>
          </w:tcPr>
          <w:p w:rsidR="002351E5" w:rsidDel="000D718F" w:rsidRDefault="002351E5" w:rsidP="000D718F">
            <w:pPr>
              <w:ind w:left="720"/>
              <w:rPr>
                <w:del w:id="629" w:author="Karthik Ramanan" w:date="2018-09-27T20:17:00Z"/>
              </w:rPr>
              <w:pPrChange w:id="630" w:author="Karthik Ramanan" w:date="2018-09-27T20:17:00Z">
                <w:pPr/>
              </w:pPrChange>
            </w:pPr>
          </w:p>
        </w:tc>
        <w:tc>
          <w:tcPr>
            <w:tcW w:w="2980" w:type="dxa"/>
          </w:tcPr>
          <w:p w:rsidR="002351E5" w:rsidDel="000D718F" w:rsidRDefault="002351E5" w:rsidP="000D718F">
            <w:pPr>
              <w:ind w:left="720"/>
              <w:rPr>
                <w:del w:id="631" w:author="Karthik Ramanan" w:date="2018-09-27T20:17:00Z"/>
              </w:rPr>
              <w:pPrChange w:id="632" w:author="Karthik Ramanan" w:date="2018-09-27T20:17:00Z">
                <w:pPr/>
              </w:pPrChange>
            </w:pPr>
          </w:p>
        </w:tc>
      </w:tr>
      <w:tr w:rsidR="002351E5" w:rsidDel="000D718F" w:rsidTr="001562A8">
        <w:trPr>
          <w:del w:id="633" w:author="Karthik Ramanan" w:date="2018-09-27T20:17:00Z"/>
        </w:trPr>
        <w:tc>
          <w:tcPr>
            <w:tcW w:w="2582" w:type="dxa"/>
          </w:tcPr>
          <w:p w:rsidR="002351E5" w:rsidDel="000D718F" w:rsidRDefault="002351E5" w:rsidP="000D718F">
            <w:pPr>
              <w:ind w:left="720"/>
              <w:rPr>
                <w:del w:id="634" w:author="Karthik Ramanan" w:date="2018-09-27T20:17:00Z"/>
              </w:rPr>
              <w:pPrChange w:id="635" w:author="Karthik Ramanan" w:date="2018-09-27T20:17:00Z">
                <w:pPr/>
              </w:pPrChange>
            </w:pPr>
          </w:p>
        </w:tc>
        <w:tc>
          <w:tcPr>
            <w:tcW w:w="2980" w:type="dxa"/>
          </w:tcPr>
          <w:p w:rsidR="002351E5" w:rsidDel="000D718F" w:rsidRDefault="002351E5" w:rsidP="000D718F">
            <w:pPr>
              <w:ind w:left="720"/>
              <w:rPr>
                <w:del w:id="636" w:author="Karthik Ramanan" w:date="2018-09-27T20:17:00Z"/>
              </w:rPr>
              <w:pPrChange w:id="637" w:author="Karthik Ramanan" w:date="2018-09-27T20:17:00Z">
                <w:pPr/>
              </w:pPrChange>
            </w:pPr>
          </w:p>
        </w:tc>
      </w:tr>
      <w:tr w:rsidR="002351E5" w:rsidDel="000D718F" w:rsidTr="001562A8">
        <w:trPr>
          <w:del w:id="638" w:author="Karthik Ramanan" w:date="2018-09-27T20:17:00Z"/>
        </w:trPr>
        <w:tc>
          <w:tcPr>
            <w:tcW w:w="2582" w:type="dxa"/>
          </w:tcPr>
          <w:p w:rsidR="002351E5" w:rsidDel="000D718F" w:rsidRDefault="002351E5" w:rsidP="000D718F">
            <w:pPr>
              <w:ind w:left="720"/>
              <w:rPr>
                <w:del w:id="639" w:author="Karthik Ramanan" w:date="2018-09-27T20:17:00Z"/>
              </w:rPr>
              <w:pPrChange w:id="640" w:author="Karthik Ramanan" w:date="2018-09-27T20:17:00Z">
                <w:pPr/>
              </w:pPrChange>
            </w:pPr>
          </w:p>
        </w:tc>
        <w:tc>
          <w:tcPr>
            <w:tcW w:w="2980" w:type="dxa"/>
          </w:tcPr>
          <w:p w:rsidR="002351E5" w:rsidDel="000D718F" w:rsidRDefault="002351E5" w:rsidP="000D718F">
            <w:pPr>
              <w:ind w:left="720"/>
              <w:rPr>
                <w:del w:id="641" w:author="Karthik Ramanan" w:date="2018-09-27T20:17:00Z"/>
              </w:rPr>
              <w:pPrChange w:id="642" w:author="Karthik Ramanan" w:date="2018-09-27T20:17:00Z">
                <w:pPr/>
              </w:pPrChange>
            </w:pPr>
          </w:p>
        </w:tc>
      </w:tr>
      <w:tr w:rsidR="002351E5" w:rsidDel="000D718F" w:rsidTr="001562A8">
        <w:trPr>
          <w:del w:id="643" w:author="Karthik Ramanan" w:date="2018-09-27T20:17:00Z"/>
        </w:trPr>
        <w:tc>
          <w:tcPr>
            <w:tcW w:w="2582" w:type="dxa"/>
          </w:tcPr>
          <w:p w:rsidR="002351E5" w:rsidDel="000D718F" w:rsidRDefault="002351E5" w:rsidP="000D718F">
            <w:pPr>
              <w:ind w:left="720"/>
              <w:rPr>
                <w:del w:id="644" w:author="Karthik Ramanan" w:date="2018-09-27T20:17:00Z"/>
              </w:rPr>
              <w:pPrChange w:id="645" w:author="Karthik Ramanan" w:date="2018-09-27T20:17:00Z">
                <w:pPr/>
              </w:pPrChange>
            </w:pPr>
          </w:p>
        </w:tc>
        <w:tc>
          <w:tcPr>
            <w:tcW w:w="2980" w:type="dxa"/>
          </w:tcPr>
          <w:p w:rsidR="002351E5" w:rsidDel="000D718F" w:rsidRDefault="002351E5" w:rsidP="000D718F">
            <w:pPr>
              <w:ind w:left="720"/>
              <w:rPr>
                <w:del w:id="646" w:author="Karthik Ramanan" w:date="2018-09-27T20:17:00Z"/>
              </w:rPr>
              <w:pPrChange w:id="647" w:author="Karthik Ramanan" w:date="2018-09-27T20:17:00Z">
                <w:pPr/>
              </w:pPrChange>
            </w:pPr>
          </w:p>
        </w:tc>
      </w:tr>
      <w:tr w:rsidR="002351E5" w:rsidDel="000D718F" w:rsidTr="001562A8">
        <w:trPr>
          <w:del w:id="648" w:author="Karthik Ramanan" w:date="2018-09-27T20:17:00Z"/>
        </w:trPr>
        <w:tc>
          <w:tcPr>
            <w:tcW w:w="2582" w:type="dxa"/>
          </w:tcPr>
          <w:p w:rsidR="002351E5" w:rsidDel="000D718F" w:rsidRDefault="002351E5" w:rsidP="000D718F">
            <w:pPr>
              <w:ind w:left="720"/>
              <w:rPr>
                <w:del w:id="649" w:author="Karthik Ramanan" w:date="2018-09-27T20:17:00Z"/>
              </w:rPr>
              <w:pPrChange w:id="650" w:author="Karthik Ramanan" w:date="2018-09-27T20:17:00Z">
                <w:pPr/>
              </w:pPrChange>
            </w:pPr>
          </w:p>
        </w:tc>
        <w:tc>
          <w:tcPr>
            <w:tcW w:w="2980" w:type="dxa"/>
          </w:tcPr>
          <w:p w:rsidR="002351E5" w:rsidDel="000D718F" w:rsidRDefault="002351E5" w:rsidP="000D718F">
            <w:pPr>
              <w:ind w:left="720"/>
              <w:rPr>
                <w:del w:id="651" w:author="Karthik Ramanan" w:date="2018-09-27T20:17:00Z"/>
              </w:rPr>
              <w:pPrChange w:id="652" w:author="Karthik Ramanan" w:date="2018-09-27T20:17:00Z">
                <w:pPr/>
              </w:pPrChange>
            </w:pPr>
          </w:p>
        </w:tc>
      </w:tr>
    </w:tbl>
    <w:p w:rsidR="002351E5" w:rsidDel="000D718F" w:rsidRDefault="002351E5" w:rsidP="000D718F">
      <w:pPr>
        <w:ind w:left="720"/>
        <w:rPr>
          <w:del w:id="653" w:author="Karthik Ramanan" w:date="2018-09-27T20:17:00Z"/>
        </w:rPr>
        <w:pPrChange w:id="654" w:author="Karthik Ramanan" w:date="2018-09-27T20:17:00Z">
          <w:pPr>
            <w:ind w:left="720"/>
          </w:pPr>
        </w:pPrChange>
      </w:pPr>
    </w:p>
    <w:p w:rsidR="001D57CE" w:rsidRDefault="001D57CE" w:rsidP="002351E5">
      <w:pPr>
        <w:ind w:left="720"/>
      </w:pPr>
    </w:p>
    <w:p w:rsidR="001D57CE" w:rsidDel="003B12F5" w:rsidRDefault="001D57CE" w:rsidP="002351E5">
      <w:pPr>
        <w:ind w:left="720"/>
        <w:rPr>
          <w:del w:id="655" w:author="Omsaieswar Mulakaluri" w:date="2018-09-14T11:45:00Z"/>
        </w:rPr>
      </w:pPr>
    </w:p>
    <w:p w:rsidR="001D57CE" w:rsidDel="003B12F5" w:rsidRDefault="001D57CE" w:rsidP="002351E5">
      <w:pPr>
        <w:ind w:left="720"/>
        <w:rPr>
          <w:del w:id="656" w:author="Omsaieswar Mulakaluri" w:date="2018-09-14T11:45:00Z"/>
        </w:rPr>
      </w:pPr>
    </w:p>
    <w:p w:rsidR="002351E5" w:rsidRPr="00BD0A3F" w:rsidRDefault="002351E5" w:rsidP="002351E5">
      <w:pPr>
        <w:ind w:left="432"/>
        <w:rPr>
          <w:b/>
        </w:rPr>
      </w:pPr>
      <w:r w:rsidRPr="00BD0A3F">
        <w:rPr>
          <w:b/>
        </w:rPr>
        <w:t xml:space="preserve">DB Packet Table [Status code and description]: </w:t>
      </w:r>
    </w:p>
    <w:tbl>
      <w:tblPr>
        <w:tblStyle w:val="TableGrid"/>
        <w:tblW w:w="0" w:type="auto"/>
        <w:tblInd w:w="720" w:type="dxa"/>
        <w:tblLook w:val="04A0" w:firstRow="1" w:lastRow="0" w:firstColumn="1" w:lastColumn="0" w:noHBand="0" w:noVBand="1"/>
      </w:tblPr>
      <w:tblGrid>
        <w:gridCol w:w="1503"/>
        <w:gridCol w:w="2980"/>
      </w:tblGrid>
      <w:tr w:rsidR="002351E5" w:rsidRPr="00341193" w:rsidTr="001562A8">
        <w:tc>
          <w:tcPr>
            <w:tcW w:w="790" w:type="dxa"/>
            <w:shd w:val="clear" w:color="auto" w:fill="BFBFBF" w:themeFill="background1" w:themeFillShade="BF"/>
          </w:tcPr>
          <w:p w:rsidR="002351E5" w:rsidRPr="00341193" w:rsidRDefault="002351E5" w:rsidP="001562A8">
            <w:pPr>
              <w:jc w:val="center"/>
              <w:rPr>
                <w:b/>
              </w:rPr>
            </w:pPr>
            <w:r w:rsidRPr="00341193">
              <w:rPr>
                <w:b/>
              </w:rPr>
              <w:t>Code</w:t>
            </w:r>
            <w:r>
              <w:rPr>
                <w:b/>
              </w:rPr>
              <w:t xml:space="preserve"> [</w:t>
            </w:r>
            <w:proofErr w:type="spellStart"/>
            <w:r>
              <w:rPr>
                <w:b/>
              </w:rPr>
              <w:t>Status_Code</w:t>
            </w:r>
            <w:proofErr w:type="spellEnd"/>
            <w:r>
              <w:rPr>
                <w:b/>
              </w:rPr>
              <w:t>]</w:t>
            </w:r>
          </w:p>
        </w:tc>
        <w:tc>
          <w:tcPr>
            <w:tcW w:w="2980" w:type="dxa"/>
            <w:shd w:val="clear" w:color="auto" w:fill="BFBFBF" w:themeFill="background1" w:themeFillShade="BF"/>
          </w:tcPr>
          <w:p w:rsidR="002351E5" w:rsidRPr="00341193" w:rsidRDefault="002351E5" w:rsidP="001562A8">
            <w:pPr>
              <w:jc w:val="center"/>
              <w:rPr>
                <w:b/>
              </w:rPr>
            </w:pPr>
            <w:r w:rsidRPr="00341193">
              <w:rPr>
                <w:b/>
              </w:rPr>
              <w:t>Description</w:t>
            </w:r>
          </w:p>
        </w:tc>
      </w:tr>
      <w:tr w:rsidR="002351E5" w:rsidTr="001562A8">
        <w:tc>
          <w:tcPr>
            <w:tcW w:w="790" w:type="dxa"/>
          </w:tcPr>
          <w:p w:rsidR="002351E5" w:rsidRDefault="002351E5" w:rsidP="001562A8">
            <w:r>
              <w:t>C</w:t>
            </w:r>
          </w:p>
        </w:tc>
        <w:tc>
          <w:tcPr>
            <w:tcW w:w="2980" w:type="dxa"/>
          </w:tcPr>
          <w:p w:rsidR="002351E5" w:rsidRDefault="002351E5" w:rsidP="001562A8">
            <w:r>
              <w:t>Packet Encrypted and successfully created.</w:t>
            </w:r>
          </w:p>
        </w:tc>
      </w:tr>
      <w:tr w:rsidR="002351E5" w:rsidTr="001562A8">
        <w:tc>
          <w:tcPr>
            <w:tcW w:w="790" w:type="dxa"/>
          </w:tcPr>
          <w:p w:rsidR="002351E5" w:rsidRPr="00B83767" w:rsidRDefault="002351E5" w:rsidP="001562A8">
            <w:pPr>
              <w:rPr>
                <w:highlight w:val="yellow"/>
                <w:rPrChange w:id="657" w:author="Karthik Ramanan" w:date="2018-09-27T20:17:00Z">
                  <w:rPr/>
                </w:rPrChange>
              </w:rPr>
            </w:pPr>
            <w:r w:rsidRPr="00B83767">
              <w:rPr>
                <w:highlight w:val="yellow"/>
                <w:rPrChange w:id="658" w:author="Karthik Ramanan" w:date="2018-09-27T20:17:00Z">
                  <w:rPr/>
                </w:rPrChange>
              </w:rPr>
              <w:t>U</w:t>
            </w:r>
          </w:p>
        </w:tc>
        <w:tc>
          <w:tcPr>
            <w:tcW w:w="2980" w:type="dxa"/>
          </w:tcPr>
          <w:p w:rsidR="002351E5" w:rsidRDefault="002351E5" w:rsidP="001562A8">
            <w:r w:rsidRPr="00B83767">
              <w:rPr>
                <w:highlight w:val="yellow"/>
                <w:rPrChange w:id="659" w:author="Karthik Ramanan" w:date="2018-09-27T20:17:00Z">
                  <w:rPr/>
                </w:rPrChange>
              </w:rPr>
              <w:t>Packet Uploaded Successfully</w:t>
            </w:r>
          </w:p>
        </w:tc>
      </w:tr>
      <w:tr w:rsidR="002351E5" w:rsidTr="001562A8">
        <w:tc>
          <w:tcPr>
            <w:tcW w:w="790" w:type="dxa"/>
          </w:tcPr>
          <w:p w:rsidR="002351E5" w:rsidRDefault="002351E5" w:rsidP="001562A8">
            <w:r>
              <w:t>S</w:t>
            </w:r>
          </w:p>
        </w:tc>
        <w:tc>
          <w:tcPr>
            <w:tcW w:w="2980" w:type="dxa"/>
          </w:tcPr>
          <w:p w:rsidR="002351E5" w:rsidRDefault="002351E5" w:rsidP="001562A8">
            <w:r>
              <w:t>Packet Meta information synched to server</w:t>
            </w:r>
          </w:p>
        </w:tc>
      </w:tr>
      <w:tr w:rsidR="002351E5" w:rsidTr="001562A8">
        <w:tc>
          <w:tcPr>
            <w:tcW w:w="790" w:type="dxa"/>
          </w:tcPr>
          <w:p w:rsidR="002351E5" w:rsidRDefault="002351E5" w:rsidP="001562A8">
            <w:r>
              <w:t>D</w:t>
            </w:r>
          </w:p>
        </w:tc>
        <w:tc>
          <w:tcPr>
            <w:tcW w:w="2980" w:type="dxa"/>
          </w:tcPr>
          <w:p w:rsidR="002351E5" w:rsidRDefault="002351E5" w:rsidP="001562A8">
            <w:r>
              <w:t>Packet Deleted</w:t>
            </w:r>
          </w:p>
        </w:tc>
      </w:tr>
      <w:tr w:rsidR="002351E5" w:rsidTr="001562A8">
        <w:tc>
          <w:tcPr>
            <w:tcW w:w="790" w:type="dxa"/>
          </w:tcPr>
          <w:p w:rsidR="002351E5" w:rsidRDefault="002351E5" w:rsidP="001562A8">
            <w:r>
              <w:t>A</w:t>
            </w:r>
          </w:p>
        </w:tc>
        <w:tc>
          <w:tcPr>
            <w:tcW w:w="2980" w:type="dxa"/>
          </w:tcPr>
          <w:p w:rsidR="002351E5" w:rsidRDefault="002351E5" w:rsidP="001562A8">
            <w:r>
              <w:t>Packet approved</w:t>
            </w:r>
          </w:p>
        </w:tc>
      </w:tr>
      <w:tr w:rsidR="002351E5" w:rsidTr="001562A8">
        <w:tc>
          <w:tcPr>
            <w:tcW w:w="790" w:type="dxa"/>
          </w:tcPr>
          <w:p w:rsidR="002351E5" w:rsidRDefault="002351E5" w:rsidP="001562A8">
            <w:r>
              <w:t>R</w:t>
            </w:r>
          </w:p>
        </w:tc>
        <w:tc>
          <w:tcPr>
            <w:tcW w:w="2980" w:type="dxa"/>
          </w:tcPr>
          <w:p w:rsidR="002351E5" w:rsidRDefault="002351E5" w:rsidP="001562A8">
            <w:r>
              <w:t>Packet Rejected</w:t>
            </w:r>
          </w:p>
        </w:tc>
      </w:tr>
      <w:tr w:rsidR="002351E5" w:rsidTr="001562A8">
        <w:tc>
          <w:tcPr>
            <w:tcW w:w="790" w:type="dxa"/>
          </w:tcPr>
          <w:p w:rsidR="002351E5" w:rsidRDefault="002351E5" w:rsidP="001562A8">
            <w:r>
              <w:t>H</w:t>
            </w:r>
          </w:p>
        </w:tc>
        <w:tc>
          <w:tcPr>
            <w:tcW w:w="2980" w:type="dxa"/>
          </w:tcPr>
          <w:p w:rsidR="002351E5" w:rsidRDefault="002351E5" w:rsidP="001562A8">
            <w:r>
              <w:t>Packet Hold on particular stage</w:t>
            </w:r>
          </w:p>
        </w:tc>
      </w:tr>
      <w:tr w:rsidR="002351E5" w:rsidTr="001562A8">
        <w:tc>
          <w:tcPr>
            <w:tcW w:w="790" w:type="dxa"/>
          </w:tcPr>
          <w:p w:rsidR="002351E5" w:rsidRDefault="002351E5" w:rsidP="001562A8">
            <w:r>
              <w:t>E</w:t>
            </w:r>
          </w:p>
        </w:tc>
        <w:tc>
          <w:tcPr>
            <w:tcW w:w="2980" w:type="dxa"/>
          </w:tcPr>
          <w:p w:rsidR="002351E5" w:rsidRDefault="002351E5" w:rsidP="001562A8">
            <w:r>
              <w:t>Packet  errors[ Ex : Virus scanner error]</w:t>
            </w:r>
          </w:p>
        </w:tc>
      </w:tr>
      <w:tr w:rsidR="002351E5" w:rsidTr="001562A8">
        <w:tc>
          <w:tcPr>
            <w:tcW w:w="790" w:type="dxa"/>
          </w:tcPr>
          <w:p w:rsidR="002351E5" w:rsidRDefault="002351E5" w:rsidP="001562A8"/>
        </w:tc>
        <w:tc>
          <w:tcPr>
            <w:tcW w:w="2980" w:type="dxa"/>
          </w:tcPr>
          <w:p w:rsidR="002351E5" w:rsidRDefault="002351E5" w:rsidP="001562A8"/>
        </w:tc>
      </w:tr>
    </w:tbl>
    <w:p w:rsidR="002351E5" w:rsidRDefault="002351E5" w:rsidP="002351E5">
      <w:pPr>
        <w:ind w:left="720"/>
      </w:pPr>
    </w:p>
    <w:p w:rsidR="002351E5" w:rsidRDefault="002351E5" w:rsidP="002351E5"/>
    <w:p w:rsidR="002351E5" w:rsidRDefault="002351E5" w:rsidP="002351E5"/>
    <w:p w:rsidR="002351E5" w:rsidRDefault="002351E5" w:rsidP="002351E5">
      <w:pPr>
        <w:rPr>
          <w:ins w:id="660" w:author="Karthik Ramanan" w:date="2018-09-27T20:17:00Z"/>
        </w:rPr>
      </w:pPr>
    </w:p>
    <w:p w:rsidR="00D811BF" w:rsidRDefault="00D811BF" w:rsidP="002351E5">
      <w:pPr>
        <w:rPr>
          <w:ins w:id="661" w:author="Karthik Ramanan" w:date="2018-09-27T20:17:00Z"/>
        </w:rPr>
      </w:pPr>
    </w:p>
    <w:p w:rsidR="00D811BF" w:rsidRDefault="00D811BF" w:rsidP="002351E5">
      <w:pPr>
        <w:rPr>
          <w:ins w:id="662" w:author="Karthik Ramanan" w:date="2018-09-27T20:17:00Z"/>
        </w:rPr>
      </w:pPr>
    </w:p>
    <w:p w:rsidR="00D811BF" w:rsidRDefault="00D811BF" w:rsidP="002351E5"/>
    <w:p w:rsidR="002351E5" w:rsidRDefault="002351E5" w:rsidP="002351E5"/>
    <w:p w:rsidR="002351E5" w:rsidRDefault="002351E5" w:rsidP="002351E5">
      <w:pPr>
        <w:pStyle w:val="Heading1"/>
      </w:pPr>
      <w:bookmarkStart w:id="663" w:name="_Toc525842944"/>
      <w:r>
        <w:lastRenderedPageBreak/>
        <w:t>Dependency Modules</w:t>
      </w:r>
      <w:bookmarkEnd w:id="663"/>
    </w:p>
    <w:p w:rsidR="002351E5" w:rsidRDefault="002351E5" w:rsidP="002351E5">
      <w:pPr>
        <w:rPr>
          <w:sz w:val="20"/>
          <w:szCs w:val="20"/>
        </w:rPr>
      </w:pPr>
    </w:p>
    <w:tbl>
      <w:tblPr>
        <w:tblStyle w:val="TableGrid"/>
        <w:tblW w:w="0" w:type="auto"/>
        <w:tblInd w:w="720" w:type="dxa"/>
        <w:tblLook w:val="04A0" w:firstRow="1" w:lastRow="0" w:firstColumn="1" w:lastColumn="0" w:noHBand="0" w:noVBand="1"/>
      </w:tblPr>
      <w:tblGrid>
        <w:gridCol w:w="1290"/>
        <w:gridCol w:w="2582"/>
        <w:gridCol w:w="2980"/>
      </w:tblGrid>
      <w:tr w:rsidR="002351E5" w:rsidRPr="00341193" w:rsidTr="003A21E9">
        <w:tc>
          <w:tcPr>
            <w:tcW w:w="1290" w:type="dxa"/>
            <w:shd w:val="clear" w:color="auto" w:fill="BFBFBF" w:themeFill="background1" w:themeFillShade="BF"/>
          </w:tcPr>
          <w:p w:rsidR="002351E5" w:rsidRPr="00341193" w:rsidRDefault="002351E5" w:rsidP="001562A8">
            <w:pPr>
              <w:jc w:val="center"/>
              <w:rPr>
                <w:b/>
              </w:rPr>
            </w:pPr>
            <w:r>
              <w:rPr>
                <w:b/>
              </w:rPr>
              <w:t>Component Name</w:t>
            </w:r>
          </w:p>
        </w:tc>
        <w:tc>
          <w:tcPr>
            <w:tcW w:w="2582" w:type="dxa"/>
            <w:shd w:val="clear" w:color="auto" w:fill="BFBFBF" w:themeFill="background1" w:themeFillShade="BF"/>
          </w:tcPr>
          <w:p w:rsidR="002351E5" w:rsidRPr="00341193" w:rsidRDefault="002351E5" w:rsidP="001562A8">
            <w:pPr>
              <w:jc w:val="center"/>
              <w:rPr>
                <w:b/>
              </w:rPr>
            </w:pPr>
            <w:r>
              <w:rPr>
                <w:b/>
              </w:rPr>
              <w:t>Module Name</w:t>
            </w:r>
          </w:p>
        </w:tc>
        <w:tc>
          <w:tcPr>
            <w:tcW w:w="2980" w:type="dxa"/>
            <w:shd w:val="clear" w:color="auto" w:fill="BFBFBF" w:themeFill="background1" w:themeFillShade="BF"/>
          </w:tcPr>
          <w:p w:rsidR="002351E5" w:rsidRPr="00341193" w:rsidRDefault="002351E5" w:rsidP="001562A8">
            <w:pPr>
              <w:jc w:val="center"/>
              <w:rPr>
                <w:b/>
              </w:rPr>
            </w:pPr>
            <w:r w:rsidRPr="00341193">
              <w:rPr>
                <w:b/>
              </w:rPr>
              <w:t>Description</w:t>
            </w:r>
          </w:p>
        </w:tc>
      </w:tr>
      <w:tr w:rsidR="002351E5" w:rsidTr="003A21E9">
        <w:tc>
          <w:tcPr>
            <w:tcW w:w="1290" w:type="dxa"/>
          </w:tcPr>
          <w:p w:rsidR="002351E5" w:rsidRDefault="003A21E9" w:rsidP="001562A8">
            <w:del w:id="664" w:author="Omsaieswar Mulakaluri" w:date="2018-09-14T11:42:00Z">
              <w:r w:rsidDel="00635D90">
                <w:delText>Decrypt Packet</w:delText>
              </w:r>
            </w:del>
            <w:ins w:id="665" w:author="Omsaieswar Mulakaluri" w:date="2018-09-14T11:42:00Z">
              <w:r w:rsidR="00635D90">
                <w:t>FTP Uploader</w:t>
              </w:r>
            </w:ins>
          </w:p>
        </w:tc>
        <w:tc>
          <w:tcPr>
            <w:tcW w:w="2582" w:type="dxa"/>
          </w:tcPr>
          <w:p w:rsidR="002351E5" w:rsidRDefault="002351E5" w:rsidP="001562A8">
            <w:r>
              <w:t>Kernel</w:t>
            </w:r>
          </w:p>
        </w:tc>
        <w:tc>
          <w:tcPr>
            <w:tcW w:w="2980" w:type="dxa"/>
          </w:tcPr>
          <w:p w:rsidR="002351E5" w:rsidRDefault="002351E5" w:rsidP="003A21E9">
            <w:del w:id="666" w:author="Omsaieswar Mulakaluri" w:date="2018-09-14T11:42:00Z">
              <w:r w:rsidDel="00635D90">
                <w:delText xml:space="preserve">To </w:delText>
              </w:r>
              <w:r w:rsidR="003A21E9" w:rsidDel="00635D90">
                <w:delText>Decrypt the packet which is uploaded in the File server.</w:delText>
              </w:r>
            </w:del>
            <w:ins w:id="667" w:author="Omsaieswar Mulakaluri" w:date="2018-09-14T11:43:00Z">
              <w:r w:rsidR="00635D90">
                <w:t>To upload the packets to the enrollment server</w:t>
              </w:r>
            </w:ins>
          </w:p>
        </w:tc>
      </w:tr>
    </w:tbl>
    <w:p w:rsidR="002351E5" w:rsidRDefault="002351E5" w:rsidP="002351E5"/>
    <w:p w:rsidR="002351E5" w:rsidRDefault="002351E5" w:rsidP="002351E5">
      <w:pPr>
        <w:pStyle w:val="Heading1"/>
      </w:pPr>
      <w:bookmarkStart w:id="668" w:name="_Toc525842945"/>
      <w:r>
        <w:t>Database - Tables</w:t>
      </w:r>
      <w:bookmarkEnd w:id="668"/>
    </w:p>
    <w:p w:rsidR="003D50D6" w:rsidRDefault="003D50D6">
      <w:pPr>
        <w:pStyle w:val="ListParagraph"/>
        <w:numPr>
          <w:ilvl w:val="0"/>
          <w:numId w:val="13"/>
        </w:numPr>
        <w:spacing w:after="0" w:line="240" w:lineRule="auto"/>
        <w:contextualSpacing w:val="0"/>
        <w:rPr>
          <w:ins w:id="669" w:author="Omsaieswar Mulakaluri" w:date="2018-09-14T11:43:00Z"/>
          <w:sz w:val="20"/>
          <w:szCs w:val="20"/>
        </w:rPr>
        <w:pPrChange w:id="670" w:author="Omsaieswar Mulakaluri" w:date="2018-09-14T11:43:00Z">
          <w:pPr>
            <w:pStyle w:val="ListParagraph"/>
            <w:spacing w:after="0" w:line="240" w:lineRule="auto"/>
            <w:ind w:left="1800"/>
            <w:contextualSpacing w:val="0"/>
          </w:pPr>
        </w:pPrChange>
      </w:pPr>
      <w:ins w:id="671" w:author="Omsaieswar Mulakaluri" w:date="2018-09-14T11:43:00Z">
        <w:r>
          <w:rPr>
            <w:sz w:val="20"/>
            <w:szCs w:val="20"/>
          </w:rPr>
          <w:t xml:space="preserve">ENROLMENT </w:t>
        </w:r>
      </w:ins>
    </w:p>
    <w:p w:rsidR="002351E5" w:rsidRDefault="003D50D6">
      <w:pPr>
        <w:pStyle w:val="ListParagraph"/>
        <w:numPr>
          <w:ilvl w:val="0"/>
          <w:numId w:val="13"/>
        </w:numPr>
        <w:spacing w:after="0" w:line="240" w:lineRule="auto"/>
        <w:contextualSpacing w:val="0"/>
        <w:rPr>
          <w:sz w:val="20"/>
          <w:szCs w:val="20"/>
        </w:rPr>
        <w:pPrChange w:id="672" w:author="Omsaieswar Mulakaluri" w:date="2018-09-14T11:43:00Z">
          <w:pPr>
            <w:pStyle w:val="ListParagraph"/>
            <w:spacing w:after="0" w:line="240" w:lineRule="auto"/>
            <w:ind w:left="1800"/>
            <w:contextualSpacing w:val="0"/>
          </w:pPr>
        </w:pPrChange>
      </w:pPr>
      <w:ins w:id="673" w:author="Omsaieswar Mulakaluri" w:date="2018-09-14T11:43:00Z">
        <w:r>
          <w:rPr>
            <w:sz w:val="20"/>
            <w:szCs w:val="20"/>
          </w:rPr>
          <w:t>ENRL_TRANSACTIONS</w:t>
        </w:r>
      </w:ins>
      <w:del w:id="674" w:author="Omsaieswar Mulakaluri" w:date="2018-09-14T11:43:00Z">
        <w:r w:rsidR="00E84244" w:rsidDel="003D50D6">
          <w:rPr>
            <w:sz w:val="20"/>
            <w:szCs w:val="20"/>
          </w:rPr>
          <w:delText>Packet Table</w:delText>
        </w:r>
      </w:del>
    </w:p>
    <w:p w:rsidR="002351E5" w:rsidRDefault="002351E5" w:rsidP="00E84244">
      <w:pPr>
        <w:spacing w:after="0" w:line="240" w:lineRule="auto"/>
      </w:pPr>
    </w:p>
    <w:p w:rsidR="002351E5" w:rsidRPr="00050C25" w:rsidRDefault="002351E5" w:rsidP="002351E5">
      <w:pPr>
        <w:pStyle w:val="Heading1"/>
      </w:pPr>
      <w:bookmarkStart w:id="675" w:name="_Toc525842946"/>
      <w:r>
        <w:t>User Story References</w:t>
      </w:r>
      <w:bookmarkEnd w:id="675"/>
    </w:p>
    <w:tbl>
      <w:tblPr>
        <w:tblStyle w:val="TableGrid"/>
        <w:tblW w:w="0" w:type="auto"/>
        <w:tblInd w:w="1092" w:type="dxa"/>
        <w:tblLook w:val="04A0" w:firstRow="1" w:lastRow="0" w:firstColumn="1" w:lastColumn="0" w:noHBand="0" w:noVBand="1"/>
      </w:tblPr>
      <w:tblGrid>
        <w:gridCol w:w="1975"/>
        <w:gridCol w:w="5760"/>
      </w:tblGrid>
      <w:tr w:rsidR="002351E5" w:rsidRPr="0054764B" w:rsidTr="001562A8">
        <w:tc>
          <w:tcPr>
            <w:tcW w:w="1975" w:type="dxa"/>
            <w:shd w:val="clear" w:color="auto" w:fill="D9D9D9" w:themeFill="background1" w:themeFillShade="D9"/>
          </w:tcPr>
          <w:p w:rsidR="002351E5" w:rsidRPr="0054764B" w:rsidRDefault="002351E5" w:rsidP="001562A8">
            <w:pPr>
              <w:jc w:val="center"/>
              <w:rPr>
                <w:b/>
              </w:rPr>
            </w:pPr>
            <w:r w:rsidRPr="0054764B">
              <w:rPr>
                <w:b/>
              </w:rPr>
              <w:t>User Story No.</w:t>
            </w:r>
          </w:p>
        </w:tc>
        <w:tc>
          <w:tcPr>
            <w:tcW w:w="5760" w:type="dxa"/>
            <w:shd w:val="clear" w:color="auto" w:fill="D9D9D9" w:themeFill="background1" w:themeFillShade="D9"/>
          </w:tcPr>
          <w:p w:rsidR="002351E5" w:rsidRPr="0054764B" w:rsidRDefault="002351E5" w:rsidP="001562A8">
            <w:pPr>
              <w:jc w:val="center"/>
              <w:rPr>
                <w:b/>
              </w:rPr>
            </w:pPr>
            <w:r w:rsidRPr="0054764B">
              <w:rPr>
                <w:b/>
              </w:rPr>
              <w:t>Reference Link</w:t>
            </w:r>
          </w:p>
        </w:tc>
      </w:tr>
      <w:tr w:rsidR="002351E5" w:rsidTr="001562A8">
        <w:tc>
          <w:tcPr>
            <w:tcW w:w="1975" w:type="dxa"/>
          </w:tcPr>
          <w:p w:rsidR="002351E5" w:rsidRDefault="00FF2438" w:rsidP="001562A8">
            <w:pPr>
              <w:rPr>
                <w:b/>
              </w:rPr>
            </w:pPr>
            <w:r>
              <w:rPr>
                <w:b/>
              </w:rPr>
              <w:t>MOS-559</w:t>
            </w:r>
          </w:p>
        </w:tc>
        <w:tc>
          <w:tcPr>
            <w:tcW w:w="5760" w:type="dxa"/>
          </w:tcPr>
          <w:p w:rsidR="002351E5" w:rsidRPr="001B0831" w:rsidRDefault="0014177F" w:rsidP="001562A8">
            <w:pPr>
              <w:autoSpaceDE w:val="0"/>
              <w:autoSpaceDN w:val="0"/>
              <w:spacing w:before="40" w:after="40"/>
            </w:pPr>
            <w:ins w:id="676" w:author="Karthik Ramanan" w:date="2018-09-27T20:19:00Z">
              <w:r w:rsidRPr="0014177F">
                <w:t>https://mosipid.atlassian.net/browse/MOS-559</w:t>
              </w:r>
            </w:ins>
          </w:p>
        </w:tc>
      </w:tr>
    </w:tbl>
    <w:p w:rsidR="002351E5" w:rsidRDefault="002351E5" w:rsidP="002351E5">
      <w:pPr>
        <w:rPr>
          <w:rStyle w:val="Hyperlink"/>
        </w:rPr>
      </w:pPr>
    </w:p>
    <w:sectPr w:rsidR="002351E5">
      <w:pgSz w:w="11906" w:h="16838" w:code="9"/>
      <w:pgMar w:top="1440" w:right="1440" w:bottom="1440" w:left="1440" w:header="0" w:footer="7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99B" w:rsidRDefault="0055099B" w:rsidP="002351E5">
      <w:pPr>
        <w:spacing w:after="0" w:line="240" w:lineRule="auto"/>
      </w:pPr>
      <w:r>
        <w:separator/>
      </w:r>
    </w:p>
  </w:endnote>
  <w:endnote w:type="continuationSeparator" w:id="0">
    <w:p w:rsidR="0055099B" w:rsidRDefault="0055099B" w:rsidP="0023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B05FAB">
      <w:rPr>
        <w:b/>
        <w:bCs/>
        <w:noProof/>
        <w:sz w:val="16"/>
        <w:szCs w:val="16"/>
      </w:rPr>
      <w:t>9</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B05FAB">
      <w:rPr>
        <w:b/>
        <w:bCs/>
        <w:noProof/>
        <w:sz w:val="16"/>
        <w:szCs w:val="16"/>
      </w:rPr>
      <w:t>9</w:t>
    </w:r>
    <w:r>
      <w:rPr>
        <w:b/>
        <w:bCs/>
        <w:noProof/>
        <w:sz w:val="16"/>
        <w:szCs w:val="16"/>
      </w:rPr>
      <w:fldChar w:fldCharType="end"/>
    </w:r>
  </w:p>
  <w:p w:rsidR="001562A8" w:rsidRDefault="001562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99B" w:rsidRDefault="0055099B" w:rsidP="002351E5">
      <w:pPr>
        <w:spacing w:after="0" w:line="240" w:lineRule="auto"/>
      </w:pPr>
      <w:r>
        <w:separator/>
      </w:r>
    </w:p>
  </w:footnote>
  <w:footnote w:type="continuationSeparator" w:id="0">
    <w:p w:rsidR="0055099B" w:rsidRDefault="0055099B" w:rsidP="00235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p w:rsidR="001562A8" w:rsidRDefault="001562A8">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p w:rsidR="001562A8" w:rsidRDefault="001562A8">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6EB4"/>
    <w:multiLevelType w:val="hybridMultilevel"/>
    <w:tmpl w:val="292CF866"/>
    <w:lvl w:ilvl="0" w:tplc="5078688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953FB5"/>
    <w:multiLevelType w:val="hybridMultilevel"/>
    <w:tmpl w:val="04C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664C6"/>
    <w:multiLevelType w:val="hybridMultilevel"/>
    <w:tmpl w:val="EC2C1148"/>
    <w:lvl w:ilvl="0" w:tplc="8B98B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8B2D18"/>
    <w:multiLevelType w:val="multilevel"/>
    <w:tmpl w:val="71D6AC26"/>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E8F0C75"/>
    <w:multiLevelType w:val="hybridMultilevel"/>
    <w:tmpl w:val="4ED0F4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285B4E"/>
    <w:multiLevelType w:val="hybridMultilevel"/>
    <w:tmpl w:val="F48400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9CE0CFF"/>
    <w:multiLevelType w:val="hybridMultilevel"/>
    <w:tmpl w:val="63F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9554A0"/>
    <w:multiLevelType w:val="hybridMultilevel"/>
    <w:tmpl w:val="84D0B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835F8B"/>
    <w:multiLevelType w:val="hybridMultilevel"/>
    <w:tmpl w:val="A3D24FCC"/>
    <w:lvl w:ilvl="0" w:tplc="1CB0E3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0503F0"/>
    <w:multiLevelType w:val="hybridMultilevel"/>
    <w:tmpl w:val="78C812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8"/>
  </w:num>
  <w:num w:numId="4">
    <w:abstractNumId w:val="1"/>
  </w:num>
  <w:num w:numId="5">
    <w:abstractNumId w:val="5"/>
  </w:num>
  <w:num w:numId="6">
    <w:abstractNumId w:val="9"/>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1"/>
  </w:num>
  <w:num w:numId="11">
    <w:abstractNumId w:val="7"/>
  </w:num>
  <w:num w:numId="12">
    <w:abstractNumId w:val="0"/>
  </w:num>
  <w:num w:numId="13">
    <w:abstractNumId w:val="12"/>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thik Ramanan">
    <w15:presenceInfo w15:providerId="AD" w15:userId="S-1-5-21-448539723-746137067-1801674531-372480"/>
  </w15:person>
  <w15:person w15:author="Omsaieswar Mulakaluri">
    <w15:presenceInfo w15:providerId="AD" w15:userId="S-1-5-21-448539723-746137067-1801674531-366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E5"/>
    <w:rsid w:val="00002422"/>
    <w:rsid w:val="000A5FB4"/>
    <w:rsid w:val="000D718F"/>
    <w:rsid w:val="00127A4A"/>
    <w:rsid w:val="0014177F"/>
    <w:rsid w:val="001562A8"/>
    <w:rsid w:val="00183DF2"/>
    <w:rsid w:val="001D10DF"/>
    <w:rsid w:val="001D57CE"/>
    <w:rsid w:val="002000E4"/>
    <w:rsid w:val="002351E5"/>
    <w:rsid w:val="00264C51"/>
    <w:rsid w:val="002B1BA6"/>
    <w:rsid w:val="002B6063"/>
    <w:rsid w:val="002D188F"/>
    <w:rsid w:val="002F72CA"/>
    <w:rsid w:val="00327976"/>
    <w:rsid w:val="003469B6"/>
    <w:rsid w:val="00347BD2"/>
    <w:rsid w:val="0037251B"/>
    <w:rsid w:val="003859A9"/>
    <w:rsid w:val="003A21E9"/>
    <w:rsid w:val="003B12F5"/>
    <w:rsid w:val="003C5E83"/>
    <w:rsid w:val="003D50D6"/>
    <w:rsid w:val="00433161"/>
    <w:rsid w:val="00442472"/>
    <w:rsid w:val="00450EBA"/>
    <w:rsid w:val="004978BF"/>
    <w:rsid w:val="004B2BAA"/>
    <w:rsid w:val="004D790F"/>
    <w:rsid w:val="0052108E"/>
    <w:rsid w:val="00542F5B"/>
    <w:rsid w:val="0055099B"/>
    <w:rsid w:val="00551410"/>
    <w:rsid w:val="00565933"/>
    <w:rsid w:val="005B60C7"/>
    <w:rsid w:val="005C1A4A"/>
    <w:rsid w:val="005E3B95"/>
    <w:rsid w:val="005F4ADA"/>
    <w:rsid w:val="005F6BF1"/>
    <w:rsid w:val="005F767F"/>
    <w:rsid w:val="006046B7"/>
    <w:rsid w:val="00635D90"/>
    <w:rsid w:val="006421CF"/>
    <w:rsid w:val="00646B8A"/>
    <w:rsid w:val="00685A21"/>
    <w:rsid w:val="006950E7"/>
    <w:rsid w:val="006B1A70"/>
    <w:rsid w:val="006B4B20"/>
    <w:rsid w:val="006D5B95"/>
    <w:rsid w:val="00743664"/>
    <w:rsid w:val="007B5596"/>
    <w:rsid w:val="0081340E"/>
    <w:rsid w:val="0082025E"/>
    <w:rsid w:val="008364D1"/>
    <w:rsid w:val="00856257"/>
    <w:rsid w:val="00875B39"/>
    <w:rsid w:val="009844FF"/>
    <w:rsid w:val="00992EEC"/>
    <w:rsid w:val="009B74AC"/>
    <w:rsid w:val="00A64701"/>
    <w:rsid w:val="00AB3334"/>
    <w:rsid w:val="00AF5B0A"/>
    <w:rsid w:val="00B05FAB"/>
    <w:rsid w:val="00B23E11"/>
    <w:rsid w:val="00B413B6"/>
    <w:rsid w:val="00B83767"/>
    <w:rsid w:val="00BA4B2C"/>
    <w:rsid w:val="00C0080E"/>
    <w:rsid w:val="00C34ABB"/>
    <w:rsid w:val="00C41CEB"/>
    <w:rsid w:val="00C463B8"/>
    <w:rsid w:val="00C7000E"/>
    <w:rsid w:val="00C87243"/>
    <w:rsid w:val="00D02971"/>
    <w:rsid w:val="00D811BF"/>
    <w:rsid w:val="00DB7772"/>
    <w:rsid w:val="00DF0EA3"/>
    <w:rsid w:val="00DF76DD"/>
    <w:rsid w:val="00E02590"/>
    <w:rsid w:val="00E14C14"/>
    <w:rsid w:val="00E84244"/>
    <w:rsid w:val="00E937BC"/>
    <w:rsid w:val="00E95ABE"/>
    <w:rsid w:val="00E95EE5"/>
    <w:rsid w:val="00F0259B"/>
    <w:rsid w:val="00F10C0E"/>
    <w:rsid w:val="00F33037"/>
    <w:rsid w:val="00F96BF3"/>
    <w:rsid w:val="00FA0E5C"/>
    <w:rsid w:val="00FF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0FA1A"/>
  <w15:chartTrackingRefBased/>
  <w15:docId w15:val="{7D517497-42E6-4321-A976-95D93774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1E5"/>
    <w:rPr>
      <w:rFonts w:eastAsiaTheme="minorEastAsia"/>
    </w:rPr>
  </w:style>
  <w:style w:type="paragraph" w:styleId="Heading1">
    <w:name w:val="heading 1"/>
    <w:basedOn w:val="Normal"/>
    <w:next w:val="Normal"/>
    <w:link w:val="Heading1Char"/>
    <w:uiPriority w:val="9"/>
    <w:qFormat/>
    <w:rsid w:val="002351E5"/>
    <w:pPr>
      <w:keepNext/>
      <w:keepLines/>
      <w:numPr>
        <w:numId w:val="2"/>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rsid w:val="002351E5"/>
    <w:pPr>
      <w:keepNext/>
      <w:keepLines/>
      <w:numPr>
        <w:ilvl w:val="1"/>
        <w:numId w:val="2"/>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rsid w:val="002351E5"/>
    <w:pPr>
      <w:keepNext/>
      <w:keepLines/>
      <w:numPr>
        <w:ilvl w:val="2"/>
        <w:numId w:val="2"/>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rsid w:val="002351E5"/>
    <w:pPr>
      <w:keepNext/>
      <w:keepLines/>
      <w:numPr>
        <w:ilvl w:val="3"/>
        <w:numId w:val="2"/>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351E5"/>
    <w:pPr>
      <w:keepNext/>
      <w:keepLines/>
      <w:numPr>
        <w:ilvl w:val="4"/>
        <w:numId w:val="2"/>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2351E5"/>
    <w:pPr>
      <w:keepNext/>
      <w:keepLines/>
      <w:numPr>
        <w:ilvl w:val="5"/>
        <w:numId w:val="2"/>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351E5"/>
    <w:pPr>
      <w:keepNext/>
      <w:keepLines/>
      <w:numPr>
        <w:ilvl w:val="6"/>
        <w:numId w:val="2"/>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351E5"/>
    <w:pPr>
      <w:keepNext/>
      <w:keepLines/>
      <w:numPr>
        <w:ilvl w:val="7"/>
        <w:numId w:val="2"/>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351E5"/>
    <w:pPr>
      <w:keepNext/>
      <w:keepLines/>
      <w:numPr>
        <w:ilvl w:val="8"/>
        <w:numId w:val="2"/>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E5"/>
    <w:rPr>
      <w:rFonts w:ascii="Arial Black" w:eastAsiaTheme="majorEastAsia" w:hAnsi="Arial Black" w:cstheme="majorBidi"/>
      <w:sz w:val="36"/>
      <w:szCs w:val="36"/>
      <w:shd w:val="clear" w:color="auto" w:fill="001551"/>
    </w:rPr>
  </w:style>
  <w:style w:type="character" w:customStyle="1" w:styleId="Heading2Char">
    <w:name w:val="Heading 2 Char"/>
    <w:basedOn w:val="DefaultParagraphFont"/>
    <w:link w:val="Heading2"/>
    <w:uiPriority w:val="9"/>
    <w:rsid w:val="002351E5"/>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sid w:val="002351E5"/>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sid w:val="002351E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2351E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2351E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351E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351E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351E5"/>
    <w:rPr>
      <w:rFonts w:asciiTheme="majorHAnsi" w:eastAsiaTheme="majorEastAsia" w:hAnsiTheme="majorHAnsi" w:cstheme="majorBidi"/>
      <w:i/>
      <w:iCs/>
      <w:color w:val="1F4E79" w:themeColor="accent1" w:themeShade="80"/>
    </w:rPr>
  </w:style>
  <w:style w:type="paragraph" w:styleId="Header">
    <w:name w:val="header"/>
    <w:basedOn w:val="Normal"/>
    <w:link w:val="HeaderChar"/>
    <w:uiPriority w:val="99"/>
    <w:unhideWhenUsed/>
    <w:rsid w:val="002351E5"/>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sid w:val="002351E5"/>
    <w:rPr>
      <w:rFonts w:eastAsiaTheme="minorEastAsia"/>
      <w:color w:val="4D4F53"/>
      <w:sz w:val="18"/>
    </w:rPr>
  </w:style>
  <w:style w:type="paragraph" w:styleId="Footer">
    <w:name w:val="footer"/>
    <w:basedOn w:val="Normal"/>
    <w:link w:val="FooterChar"/>
    <w:uiPriority w:val="99"/>
    <w:unhideWhenUsed/>
    <w:rsid w:val="002351E5"/>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sid w:val="002351E5"/>
    <w:rPr>
      <w:rFonts w:eastAsiaTheme="minorEastAsia"/>
      <w:color w:val="4D4F53"/>
      <w:sz w:val="18"/>
    </w:rPr>
  </w:style>
  <w:style w:type="paragraph" w:styleId="CommentText">
    <w:name w:val="annotation text"/>
    <w:basedOn w:val="Normal"/>
    <w:link w:val="CommentTextChar"/>
    <w:rsid w:val="002351E5"/>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sid w:val="002351E5"/>
    <w:rPr>
      <w:rFonts w:eastAsia="Times New Roman"/>
      <w:szCs w:val="20"/>
      <w:lang w:val="en-IN"/>
    </w:rPr>
  </w:style>
  <w:style w:type="paragraph" w:styleId="TOCHeading">
    <w:name w:val="TOC Heading"/>
    <w:basedOn w:val="Normal"/>
    <w:next w:val="Normal"/>
    <w:uiPriority w:val="39"/>
    <w:unhideWhenUsed/>
    <w:qFormat/>
    <w:rsid w:val="002351E5"/>
    <w:pPr>
      <w:keepNext/>
      <w:keepLines/>
      <w:pBdr>
        <w:top w:val="single" w:sz="48" w:space="3" w:color="FFFFFF"/>
        <w:left w:val="single" w:sz="6" w:space="3" w:color="FFFFFF"/>
        <w:bottom w:val="single" w:sz="2" w:space="1" w:color="808080"/>
      </w:pBdr>
      <w:shd w:val="clear" w:color="auto" w:fill="001551"/>
      <w:spacing w:before="240" w:after="60" w:afterAutospacing="1" w:line="240" w:lineRule="auto"/>
      <w:jc w:val="both"/>
      <w:outlineLvl w:val="0"/>
    </w:pPr>
    <w:rPr>
      <w:rFonts w:ascii="Arial Black" w:eastAsiaTheme="majorEastAsia" w:hAnsi="Arial Black" w:cstheme="majorBidi"/>
      <w:bCs/>
      <w:color w:val="FFFFFF" w:themeColor="background1"/>
      <w:kern w:val="20"/>
      <w:sz w:val="24"/>
      <w:szCs w:val="20"/>
      <w:lang w:val="en-IN"/>
    </w:rPr>
  </w:style>
  <w:style w:type="paragraph" w:styleId="TOC1">
    <w:name w:val="toc 1"/>
    <w:basedOn w:val="Normal"/>
    <w:autoRedefine/>
    <w:uiPriority w:val="39"/>
    <w:rsid w:val="002351E5"/>
    <w:pPr>
      <w:tabs>
        <w:tab w:val="left" w:pos="450"/>
        <w:tab w:val="right" w:leader="dot" w:pos="9360"/>
      </w:tabs>
      <w:spacing w:after="100" w:afterAutospacing="1" w:line="240" w:lineRule="atLeast"/>
      <w:jc w:val="both"/>
    </w:pPr>
    <w:rPr>
      <w:rFonts w:eastAsia="Times New Roman"/>
      <w:noProof/>
      <w:spacing w:val="-4"/>
      <w:szCs w:val="20"/>
      <w:lang w:val="en-IN"/>
    </w:rPr>
  </w:style>
  <w:style w:type="character" w:styleId="Hyperlink">
    <w:name w:val="Hyperlink"/>
    <w:uiPriority w:val="99"/>
    <w:rsid w:val="002351E5"/>
    <w:rPr>
      <w:color w:val="0000FF"/>
      <w:u w:val="single"/>
    </w:rPr>
  </w:style>
  <w:style w:type="paragraph" w:styleId="TOC2">
    <w:name w:val="toc 2"/>
    <w:basedOn w:val="Normal"/>
    <w:next w:val="Normal"/>
    <w:autoRedefine/>
    <w:uiPriority w:val="39"/>
    <w:unhideWhenUsed/>
    <w:rsid w:val="002351E5"/>
    <w:pPr>
      <w:tabs>
        <w:tab w:val="left" w:pos="880"/>
        <w:tab w:val="right" w:leader="dot" w:pos="9350"/>
      </w:tabs>
      <w:spacing w:after="100"/>
      <w:ind w:left="200"/>
    </w:pPr>
  </w:style>
  <w:style w:type="paragraph" w:styleId="TOC3">
    <w:name w:val="toc 3"/>
    <w:basedOn w:val="Normal"/>
    <w:next w:val="Normal"/>
    <w:autoRedefine/>
    <w:uiPriority w:val="39"/>
    <w:unhideWhenUsed/>
    <w:rsid w:val="002351E5"/>
    <w:pPr>
      <w:tabs>
        <w:tab w:val="left" w:pos="1320"/>
        <w:tab w:val="right" w:leader="dot" w:pos="9350"/>
      </w:tabs>
      <w:spacing w:after="100"/>
      <w:ind w:left="400"/>
    </w:pPr>
  </w:style>
  <w:style w:type="paragraph" w:customStyle="1" w:styleId="PartHeader">
    <w:name w:val="Part_Header"/>
    <w:basedOn w:val="Heading1"/>
    <w:next w:val="Normal"/>
    <w:link w:val="PartHeaderChar"/>
    <w:qFormat/>
    <w:rsid w:val="002351E5"/>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sid w:val="002351E5"/>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rsid w:val="002351E5"/>
    <w:pPr>
      <w:ind w:left="720"/>
      <w:contextualSpacing/>
    </w:pPr>
  </w:style>
  <w:style w:type="table" w:styleId="TableGrid">
    <w:name w:val="Table Grid"/>
    <w:basedOn w:val="TableNormal"/>
    <w:uiPriority w:val="39"/>
    <w:rsid w:val="002351E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351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25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59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 Gnanaguru</dc:creator>
  <cp:keywords/>
  <dc:description/>
  <cp:lastModifiedBy>Karthik Ramanan</cp:lastModifiedBy>
  <cp:revision>10</cp:revision>
  <dcterms:created xsi:type="dcterms:W3CDTF">2018-09-14T08:07:00Z</dcterms:created>
  <dcterms:modified xsi:type="dcterms:W3CDTF">2018-09-27T14:49:00Z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Owner">
    <vt:lpwstr>M1046564@mindtree.com</vt:lpwstr>
  </property>
  <property fmtid="{D5CDD505-2E9C-101B-9397-08002B2CF9AE}" pid="5" name="MSIP_Label_cdce5ffd-ebee-41cb-83d4-15a3d6148dfe_SetDate">
    <vt:lpwstr>2018-09-12T09:06:07.0700627Z</vt:lpwstr>
  </property>
  <property fmtid="{D5CDD505-2E9C-101B-9397-08002B2CF9AE}" pid="6" name="MSIP_Label_cdce5ffd-ebee-41cb-83d4-15a3d6148dfe_Name">
    <vt:lpwstr>Confidential</vt:lpwstr>
  </property>
  <property fmtid="{D5CDD505-2E9C-101B-9397-08002B2CF9AE}" pid="7" name="MSIP_Label_cdce5ffd-ebee-41cb-83d4-15a3d6148dfe_Application">
    <vt:lpwstr>Microsoft Azure Information Protection</vt:lpwstr>
  </property>
  <property fmtid="{D5CDD505-2E9C-101B-9397-08002B2CF9AE}" pid="8" name="MSIP_Label_cdce5ffd-ebee-41cb-83d4-15a3d6148dfe_Extended_MSFT_Method">
    <vt:lpwstr>Manual</vt:lpwstr>
  </property>
  <property fmtid="{D5CDD505-2E9C-101B-9397-08002B2CF9AE}" pid="9" name="Sensitivity">
    <vt:lpwstr>Confidential</vt:lpwstr>
  </property>
</Properties>
</file>